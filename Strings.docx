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7F9" w:rsidRDefault="00C007F9" w:rsidP="00C007F9">
      <w:pPr>
        <w:jc w:val="center"/>
        <w:rPr>
          <w:rFonts w:ascii="Trebuchet MS" w:hAnsi="Trebuchet MS"/>
          <w:color w:val="000000"/>
          <w:shd w:val="clear" w:color="auto" w:fill="FFFFFF"/>
        </w:rPr>
      </w:pPr>
      <w:r>
        <w:rPr>
          <w:rFonts w:ascii="Trebuchet MS" w:hAnsi="Trebuchet MS"/>
          <w:color w:val="000000"/>
          <w:shd w:val="clear" w:color="auto" w:fill="FFFFFF"/>
        </w:rPr>
        <w:t>STRING PROGRAMS</w:t>
      </w:r>
    </w:p>
    <w:p w:rsidR="00C007F9" w:rsidRDefault="00C007F9">
      <w:pPr>
        <w:rPr>
          <w:rFonts w:ascii="Trebuchet MS" w:hAnsi="Trebuchet MS"/>
          <w:color w:val="000000"/>
          <w:shd w:val="clear" w:color="auto" w:fill="FFFFFF"/>
        </w:rPr>
      </w:pPr>
    </w:p>
    <w:p w:rsidR="00C007F9" w:rsidRPr="00C007F9" w:rsidRDefault="00C007F9" w:rsidP="00C007F9">
      <w:pPr>
        <w:pStyle w:val="HTMLPreformatted"/>
        <w:spacing w:line="244" w:lineRule="atLeast"/>
        <w:rPr>
          <w:color w:val="333333"/>
          <w:sz w:val="21"/>
          <w:szCs w:val="21"/>
        </w:rPr>
      </w:pPr>
      <w:r>
        <w:rPr>
          <w:rFonts w:ascii="Trebuchet MS" w:hAnsi="Trebuchet MS"/>
          <w:color w:val="000000"/>
          <w:shd w:val="clear" w:color="auto" w:fill="FFFFFF"/>
        </w:rPr>
        <w:t xml:space="preserve">1) How to </w:t>
      </w:r>
      <w:proofErr w:type="gramStart"/>
      <w:r>
        <w:rPr>
          <w:rFonts w:ascii="Trebuchet MS" w:hAnsi="Trebuchet MS"/>
          <w:color w:val="000000"/>
          <w:shd w:val="clear" w:color="auto" w:fill="FFFFFF"/>
        </w:rPr>
        <w:t>Print</w:t>
      </w:r>
      <w:proofErr w:type="gramEnd"/>
      <w:r>
        <w:rPr>
          <w:rFonts w:ascii="Trebuchet MS" w:hAnsi="Trebuchet MS"/>
          <w:color w:val="000000"/>
          <w:shd w:val="clear" w:color="auto" w:fill="FFFFFF"/>
        </w:rPr>
        <w:t xml:space="preserve"> duplicate characters from String?</w:t>
      </w:r>
      <w:r>
        <w:rPr>
          <w:rFonts w:ascii="Trebuchet MS" w:hAnsi="Trebuchet MS"/>
          <w:color w:val="000000"/>
        </w:rPr>
        <w:br/>
      </w:r>
      <w:r>
        <w:rPr>
          <w:rFonts w:ascii="Trebuchet MS" w:hAnsi="Trebuchet MS"/>
          <w:color w:val="000000"/>
        </w:rPr>
        <w:br/>
      </w:r>
      <w:r w:rsidRPr="00C007F9">
        <w:rPr>
          <w:b/>
          <w:bCs/>
          <w:color w:val="008800"/>
          <w:sz w:val="21"/>
          <w:szCs w:val="21"/>
        </w:rPr>
        <w:br/>
      </w:r>
      <w:proofErr w:type="gramStart"/>
      <w:r w:rsidRPr="00C007F9">
        <w:rPr>
          <w:b/>
          <w:bCs/>
          <w:color w:val="008800"/>
          <w:sz w:val="21"/>
          <w:szCs w:val="21"/>
        </w:rPr>
        <w:t>import</w:t>
      </w:r>
      <w:proofErr w:type="gramEnd"/>
      <w:r w:rsidRPr="00C007F9">
        <w:rPr>
          <w:color w:val="333333"/>
          <w:sz w:val="21"/>
          <w:szCs w:val="21"/>
        </w:rPr>
        <w:t xml:space="preserve"> </w:t>
      </w:r>
      <w:r w:rsidRPr="00C007F9">
        <w:rPr>
          <w:b/>
          <w:bCs/>
          <w:color w:val="BB0066"/>
          <w:sz w:val="21"/>
          <w:szCs w:val="21"/>
        </w:rPr>
        <w:t>java.util.HashMap</w:t>
      </w:r>
      <w:r w:rsidRPr="00C007F9">
        <w:rPr>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roofErr w:type="gramStart"/>
      <w:r w:rsidRPr="00C007F9">
        <w:rPr>
          <w:rFonts w:ascii="Courier New" w:eastAsia="Times New Roman" w:hAnsi="Courier New" w:cs="Courier New"/>
          <w:b/>
          <w:bCs/>
          <w:color w:val="008800"/>
          <w:sz w:val="21"/>
          <w:szCs w:val="21"/>
        </w:rPr>
        <w:t>import</w:t>
      </w:r>
      <w:proofErr w:type="gramEnd"/>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BB0066"/>
          <w:sz w:val="21"/>
          <w:szCs w:val="21"/>
        </w:rPr>
        <w:t>java.util.Map</w:t>
      </w:r>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roofErr w:type="gramStart"/>
      <w:r w:rsidRPr="00C007F9">
        <w:rPr>
          <w:rFonts w:ascii="Courier New" w:eastAsia="Times New Roman" w:hAnsi="Courier New" w:cs="Courier New"/>
          <w:b/>
          <w:bCs/>
          <w:color w:val="008800"/>
          <w:sz w:val="21"/>
          <w:szCs w:val="21"/>
        </w:rPr>
        <w:t>import</w:t>
      </w:r>
      <w:proofErr w:type="gramEnd"/>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BB0066"/>
          <w:sz w:val="21"/>
          <w:szCs w:val="21"/>
        </w:rPr>
        <w:t>java.util.Scanner</w:t>
      </w:r>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roofErr w:type="gramStart"/>
      <w:r w:rsidRPr="00C007F9">
        <w:rPr>
          <w:rFonts w:ascii="Courier New" w:eastAsia="Times New Roman" w:hAnsi="Courier New" w:cs="Courier New"/>
          <w:b/>
          <w:bCs/>
          <w:color w:val="008800"/>
          <w:sz w:val="21"/>
          <w:szCs w:val="21"/>
        </w:rPr>
        <w:t>import</w:t>
      </w:r>
      <w:proofErr w:type="gramEnd"/>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BB0066"/>
          <w:sz w:val="21"/>
          <w:szCs w:val="21"/>
        </w:rPr>
        <w:t>java.util.Set</w:t>
      </w:r>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888888"/>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888888"/>
          <w:sz w:val="21"/>
          <w:szCs w:val="21"/>
        </w:rPr>
        <w:t>* Java Program to find duplicate characters in String.</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888888"/>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888888"/>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888888"/>
          <w:sz w:val="21"/>
          <w:szCs w:val="21"/>
        </w:rPr>
        <w:t>* @author http://java67.blogspot.com</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888888"/>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roofErr w:type="gramStart"/>
      <w:r w:rsidRPr="00C007F9">
        <w:rPr>
          <w:rFonts w:ascii="Courier New" w:eastAsia="Times New Roman" w:hAnsi="Courier New" w:cs="Courier New"/>
          <w:b/>
          <w:bCs/>
          <w:color w:val="008800"/>
          <w:sz w:val="21"/>
          <w:szCs w:val="21"/>
        </w:rPr>
        <w:t>public</w:t>
      </w:r>
      <w:proofErr w:type="gramEnd"/>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008800"/>
          <w:sz w:val="21"/>
          <w:szCs w:val="21"/>
        </w:rPr>
        <w:t>class</w:t>
      </w:r>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BB0066"/>
          <w:sz w:val="21"/>
          <w:szCs w:val="21"/>
        </w:rPr>
        <w:t>FindDuplicateCharacters</w:t>
      </w:r>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b/>
          <w:bCs/>
          <w:color w:val="008800"/>
          <w:sz w:val="21"/>
          <w:szCs w:val="21"/>
        </w:rPr>
        <w:t>public</w:t>
      </w:r>
      <w:proofErr w:type="gramEnd"/>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008800"/>
          <w:sz w:val="21"/>
          <w:szCs w:val="21"/>
        </w:rPr>
        <w:t>static</w:t>
      </w:r>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888888"/>
          <w:sz w:val="21"/>
          <w:szCs w:val="21"/>
        </w:rPr>
        <w:t>void</w:t>
      </w:r>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0066BB"/>
          <w:sz w:val="21"/>
          <w:szCs w:val="21"/>
        </w:rPr>
        <w:t>main</w:t>
      </w:r>
      <w:r w:rsidRPr="00C007F9">
        <w:rPr>
          <w:rFonts w:ascii="Courier New" w:eastAsia="Times New Roman" w:hAnsi="Courier New" w:cs="Courier New"/>
          <w:color w:val="333333"/>
          <w:sz w:val="21"/>
          <w:szCs w:val="21"/>
        </w:rPr>
        <w:t>(String args[])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color w:val="333333"/>
          <w:sz w:val="21"/>
          <w:szCs w:val="21"/>
        </w:rPr>
        <w:t>printDuplicateCharacters(</w:t>
      </w:r>
      <w:proofErr w:type="gramEnd"/>
      <w:r w:rsidRPr="00C007F9">
        <w:rPr>
          <w:rFonts w:ascii="Courier New" w:eastAsia="Times New Roman" w:hAnsi="Courier New" w:cs="Courier New"/>
          <w:color w:val="DD2200"/>
          <w:sz w:val="21"/>
          <w:szCs w:val="21"/>
          <w:shd w:val="clear" w:color="auto" w:fill="FFF0F0"/>
        </w:rPr>
        <w:t>"Programming"</w:t>
      </w:r>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color w:val="333333"/>
          <w:sz w:val="21"/>
          <w:szCs w:val="21"/>
        </w:rPr>
        <w:t>printDuplicateCharacters(</w:t>
      </w:r>
      <w:proofErr w:type="gramEnd"/>
      <w:r w:rsidRPr="00C007F9">
        <w:rPr>
          <w:rFonts w:ascii="Courier New" w:eastAsia="Times New Roman" w:hAnsi="Courier New" w:cs="Courier New"/>
          <w:color w:val="DD2200"/>
          <w:sz w:val="21"/>
          <w:szCs w:val="21"/>
          <w:shd w:val="clear" w:color="auto" w:fill="FFF0F0"/>
        </w:rPr>
        <w:t>"Combination"</w:t>
      </w:r>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color w:val="333333"/>
          <w:sz w:val="21"/>
          <w:szCs w:val="21"/>
        </w:rPr>
        <w:t>printDuplicateCharacters(</w:t>
      </w:r>
      <w:proofErr w:type="gramEnd"/>
      <w:r w:rsidRPr="00C007F9">
        <w:rPr>
          <w:rFonts w:ascii="Courier New" w:eastAsia="Times New Roman" w:hAnsi="Courier New" w:cs="Courier New"/>
          <w:color w:val="DD2200"/>
          <w:sz w:val="21"/>
          <w:szCs w:val="21"/>
          <w:shd w:val="clear" w:color="auto" w:fill="FFF0F0"/>
        </w:rPr>
        <w:t>"Java"</w:t>
      </w:r>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color w:val="888888"/>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888888"/>
          <w:sz w:val="21"/>
          <w:szCs w:val="21"/>
        </w:rPr>
        <w:t xml:space="preserve">     * Find all duplicate characters in a String and print each of them.</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888888"/>
          <w:sz w:val="21"/>
          <w:szCs w:val="21"/>
        </w:rPr>
        <w:t xml:space="preserve">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b/>
          <w:bCs/>
          <w:color w:val="008800"/>
          <w:sz w:val="21"/>
          <w:szCs w:val="21"/>
        </w:rPr>
        <w:t>public</w:t>
      </w:r>
      <w:proofErr w:type="gramEnd"/>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008800"/>
          <w:sz w:val="21"/>
          <w:szCs w:val="21"/>
        </w:rPr>
        <w:t>static</w:t>
      </w:r>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888888"/>
          <w:sz w:val="21"/>
          <w:szCs w:val="21"/>
        </w:rPr>
        <w:t>void</w:t>
      </w:r>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0066BB"/>
          <w:sz w:val="21"/>
          <w:szCs w:val="21"/>
        </w:rPr>
        <w:t>printDuplicateCharacters</w:t>
      </w:r>
      <w:r w:rsidRPr="00C007F9">
        <w:rPr>
          <w:rFonts w:ascii="Courier New" w:eastAsia="Times New Roman" w:hAnsi="Courier New" w:cs="Courier New"/>
          <w:color w:val="333333"/>
          <w:sz w:val="21"/>
          <w:szCs w:val="21"/>
        </w:rPr>
        <w:t>(String word)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b/>
          <w:bCs/>
          <w:color w:val="888888"/>
          <w:sz w:val="21"/>
          <w:szCs w:val="21"/>
        </w:rPr>
        <w:t>char</w:t>
      </w:r>
      <w:r w:rsidRPr="00C007F9">
        <w:rPr>
          <w:rFonts w:ascii="Courier New" w:eastAsia="Times New Roman" w:hAnsi="Courier New" w:cs="Courier New"/>
          <w:color w:val="333333"/>
          <w:sz w:val="21"/>
          <w:szCs w:val="21"/>
        </w:rPr>
        <w:t>[</w:t>
      </w:r>
      <w:proofErr w:type="gramEnd"/>
      <w:r w:rsidRPr="00C007F9">
        <w:rPr>
          <w:rFonts w:ascii="Courier New" w:eastAsia="Times New Roman" w:hAnsi="Courier New" w:cs="Courier New"/>
          <w:color w:val="333333"/>
          <w:sz w:val="21"/>
          <w:szCs w:val="21"/>
        </w:rPr>
        <w:t>] characters = word.</w:t>
      </w:r>
      <w:r w:rsidRPr="00C007F9">
        <w:rPr>
          <w:rFonts w:ascii="Courier New" w:eastAsia="Times New Roman" w:hAnsi="Courier New" w:cs="Courier New"/>
          <w:color w:val="336699"/>
          <w:sz w:val="21"/>
          <w:szCs w:val="21"/>
        </w:rPr>
        <w:t>toCharArray</w:t>
      </w:r>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color w:val="888888"/>
          <w:sz w:val="21"/>
          <w:szCs w:val="21"/>
        </w:rPr>
        <w:t>// build HashMap with character and number of times they appear in String</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Map&lt;Character, Integer&gt; charMap = </w:t>
      </w:r>
      <w:r w:rsidRPr="00C007F9">
        <w:rPr>
          <w:rFonts w:ascii="Courier New" w:eastAsia="Times New Roman" w:hAnsi="Courier New" w:cs="Courier New"/>
          <w:b/>
          <w:bCs/>
          <w:color w:val="008800"/>
          <w:sz w:val="21"/>
          <w:szCs w:val="21"/>
        </w:rPr>
        <w:t>new</w:t>
      </w:r>
      <w:r w:rsidRPr="00C007F9">
        <w:rPr>
          <w:rFonts w:ascii="Courier New" w:eastAsia="Times New Roman" w:hAnsi="Courier New" w:cs="Courier New"/>
          <w:color w:val="333333"/>
          <w:sz w:val="21"/>
          <w:szCs w:val="21"/>
        </w:rPr>
        <w:t xml:space="preserve"> HashMap&lt;Character, Integer</w:t>
      </w:r>
      <w:proofErr w:type="gramStart"/>
      <w:r w:rsidRPr="00C007F9">
        <w:rPr>
          <w:rFonts w:ascii="Courier New" w:eastAsia="Times New Roman" w:hAnsi="Courier New" w:cs="Courier New"/>
          <w:color w:val="333333"/>
          <w:sz w:val="21"/>
          <w:szCs w:val="21"/>
        </w:rPr>
        <w:t>&gt;(</w:t>
      </w:r>
      <w:proofErr w:type="gramEnd"/>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b/>
          <w:bCs/>
          <w:color w:val="008800"/>
          <w:sz w:val="21"/>
          <w:szCs w:val="21"/>
        </w:rPr>
        <w:t>for</w:t>
      </w:r>
      <w:proofErr w:type="gramEnd"/>
      <w:r w:rsidRPr="00C007F9">
        <w:rPr>
          <w:rFonts w:ascii="Courier New" w:eastAsia="Times New Roman" w:hAnsi="Courier New" w:cs="Courier New"/>
          <w:color w:val="333333"/>
          <w:sz w:val="21"/>
          <w:szCs w:val="21"/>
        </w:rPr>
        <w:t xml:space="preserve"> (Character ch : characters)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b/>
          <w:bCs/>
          <w:color w:val="008800"/>
          <w:sz w:val="21"/>
          <w:szCs w:val="21"/>
        </w:rPr>
        <w:t>if</w:t>
      </w:r>
      <w:proofErr w:type="gramEnd"/>
      <w:r w:rsidRPr="00C007F9">
        <w:rPr>
          <w:rFonts w:ascii="Courier New" w:eastAsia="Times New Roman" w:hAnsi="Courier New" w:cs="Courier New"/>
          <w:color w:val="333333"/>
          <w:sz w:val="21"/>
          <w:szCs w:val="21"/>
        </w:rPr>
        <w:t xml:space="preserve"> (charMap.</w:t>
      </w:r>
      <w:r w:rsidRPr="00C007F9">
        <w:rPr>
          <w:rFonts w:ascii="Courier New" w:eastAsia="Times New Roman" w:hAnsi="Courier New" w:cs="Courier New"/>
          <w:color w:val="336699"/>
          <w:sz w:val="21"/>
          <w:szCs w:val="21"/>
        </w:rPr>
        <w:t>containsKey</w:t>
      </w:r>
      <w:r w:rsidRPr="00C007F9">
        <w:rPr>
          <w:rFonts w:ascii="Courier New" w:eastAsia="Times New Roman" w:hAnsi="Courier New" w:cs="Courier New"/>
          <w:color w:val="333333"/>
          <w:sz w:val="21"/>
          <w:szCs w:val="21"/>
        </w:rPr>
        <w:t>(ch))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color w:val="333333"/>
          <w:sz w:val="21"/>
          <w:szCs w:val="21"/>
        </w:rPr>
        <w:t>charMap.</w:t>
      </w:r>
      <w:r w:rsidRPr="00C007F9">
        <w:rPr>
          <w:rFonts w:ascii="Courier New" w:eastAsia="Times New Roman" w:hAnsi="Courier New" w:cs="Courier New"/>
          <w:color w:val="336699"/>
          <w:sz w:val="21"/>
          <w:szCs w:val="21"/>
        </w:rPr>
        <w:t>put</w:t>
      </w:r>
      <w:r w:rsidRPr="00C007F9">
        <w:rPr>
          <w:rFonts w:ascii="Courier New" w:eastAsia="Times New Roman" w:hAnsi="Courier New" w:cs="Courier New"/>
          <w:color w:val="333333"/>
          <w:sz w:val="21"/>
          <w:szCs w:val="21"/>
        </w:rPr>
        <w:t>(</w:t>
      </w:r>
      <w:proofErr w:type="gramEnd"/>
      <w:r w:rsidRPr="00C007F9">
        <w:rPr>
          <w:rFonts w:ascii="Courier New" w:eastAsia="Times New Roman" w:hAnsi="Courier New" w:cs="Courier New"/>
          <w:color w:val="333333"/>
          <w:sz w:val="21"/>
          <w:szCs w:val="21"/>
        </w:rPr>
        <w:t>ch, charMap.</w:t>
      </w:r>
      <w:r w:rsidRPr="00C007F9">
        <w:rPr>
          <w:rFonts w:ascii="Courier New" w:eastAsia="Times New Roman" w:hAnsi="Courier New" w:cs="Courier New"/>
          <w:color w:val="336699"/>
          <w:sz w:val="21"/>
          <w:szCs w:val="21"/>
        </w:rPr>
        <w:t>get</w:t>
      </w:r>
      <w:r w:rsidRPr="00C007F9">
        <w:rPr>
          <w:rFonts w:ascii="Courier New" w:eastAsia="Times New Roman" w:hAnsi="Courier New" w:cs="Courier New"/>
          <w:color w:val="333333"/>
          <w:sz w:val="21"/>
          <w:szCs w:val="21"/>
        </w:rPr>
        <w:t xml:space="preserve">(ch) + </w:t>
      </w:r>
      <w:r w:rsidRPr="00C007F9">
        <w:rPr>
          <w:rFonts w:ascii="Courier New" w:eastAsia="Times New Roman" w:hAnsi="Courier New" w:cs="Courier New"/>
          <w:b/>
          <w:bCs/>
          <w:color w:val="0000DD"/>
          <w:sz w:val="21"/>
          <w:szCs w:val="21"/>
        </w:rPr>
        <w:t>1</w:t>
      </w:r>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 </w:t>
      </w:r>
      <w:r w:rsidRPr="00C007F9">
        <w:rPr>
          <w:rFonts w:ascii="Courier New" w:eastAsia="Times New Roman" w:hAnsi="Courier New" w:cs="Courier New"/>
          <w:b/>
          <w:bCs/>
          <w:color w:val="008800"/>
          <w:sz w:val="21"/>
          <w:szCs w:val="21"/>
        </w:rPr>
        <w:t>else</w:t>
      </w:r>
      <w:r w:rsidRPr="00C007F9">
        <w:rPr>
          <w:rFonts w:ascii="Courier New" w:eastAsia="Times New Roman" w:hAnsi="Courier New" w:cs="Courier New"/>
          <w:color w:val="333333"/>
          <w:sz w:val="21"/>
          <w:szCs w:val="21"/>
        </w:rPr>
        <w:t xml:space="preserve">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color w:val="333333"/>
          <w:sz w:val="21"/>
          <w:szCs w:val="21"/>
        </w:rPr>
        <w:t>charMap.</w:t>
      </w:r>
      <w:r w:rsidRPr="00C007F9">
        <w:rPr>
          <w:rFonts w:ascii="Courier New" w:eastAsia="Times New Roman" w:hAnsi="Courier New" w:cs="Courier New"/>
          <w:color w:val="336699"/>
          <w:sz w:val="21"/>
          <w:szCs w:val="21"/>
        </w:rPr>
        <w:t>put</w:t>
      </w:r>
      <w:r w:rsidRPr="00C007F9">
        <w:rPr>
          <w:rFonts w:ascii="Courier New" w:eastAsia="Times New Roman" w:hAnsi="Courier New" w:cs="Courier New"/>
          <w:color w:val="333333"/>
          <w:sz w:val="21"/>
          <w:szCs w:val="21"/>
        </w:rPr>
        <w:t>(</w:t>
      </w:r>
      <w:proofErr w:type="gramEnd"/>
      <w:r w:rsidRPr="00C007F9">
        <w:rPr>
          <w:rFonts w:ascii="Courier New" w:eastAsia="Times New Roman" w:hAnsi="Courier New" w:cs="Courier New"/>
          <w:color w:val="333333"/>
          <w:sz w:val="21"/>
          <w:szCs w:val="21"/>
        </w:rPr>
        <w:t xml:space="preserve">ch, </w:t>
      </w:r>
      <w:r w:rsidRPr="00C007F9">
        <w:rPr>
          <w:rFonts w:ascii="Courier New" w:eastAsia="Times New Roman" w:hAnsi="Courier New" w:cs="Courier New"/>
          <w:b/>
          <w:bCs/>
          <w:color w:val="0000DD"/>
          <w:sz w:val="21"/>
          <w:szCs w:val="21"/>
        </w:rPr>
        <w:t>1</w:t>
      </w:r>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color w:val="888888"/>
          <w:sz w:val="21"/>
          <w:szCs w:val="21"/>
        </w:rPr>
        <w:t xml:space="preserve">// </w:t>
      </w:r>
      <w:proofErr w:type="gramStart"/>
      <w:r w:rsidRPr="00C007F9">
        <w:rPr>
          <w:rFonts w:ascii="Courier New" w:eastAsia="Times New Roman" w:hAnsi="Courier New" w:cs="Courier New"/>
          <w:color w:val="888888"/>
          <w:sz w:val="21"/>
          <w:szCs w:val="21"/>
        </w:rPr>
        <w:t>Iterate</w:t>
      </w:r>
      <w:proofErr w:type="gramEnd"/>
      <w:r w:rsidRPr="00C007F9">
        <w:rPr>
          <w:rFonts w:ascii="Courier New" w:eastAsia="Times New Roman" w:hAnsi="Courier New" w:cs="Courier New"/>
          <w:color w:val="888888"/>
          <w:sz w:val="21"/>
          <w:szCs w:val="21"/>
        </w:rPr>
        <w:t xml:space="preserve"> through HashMap to print all duplicate characters of String</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Set&lt;Map.</w:t>
      </w:r>
      <w:r w:rsidRPr="00C007F9">
        <w:rPr>
          <w:rFonts w:ascii="Courier New" w:eastAsia="Times New Roman" w:hAnsi="Courier New" w:cs="Courier New"/>
          <w:color w:val="336699"/>
          <w:sz w:val="21"/>
          <w:szCs w:val="21"/>
        </w:rPr>
        <w:t>Entry</w:t>
      </w:r>
      <w:r w:rsidRPr="00C007F9">
        <w:rPr>
          <w:rFonts w:ascii="Courier New" w:eastAsia="Times New Roman" w:hAnsi="Courier New" w:cs="Courier New"/>
          <w:color w:val="333333"/>
          <w:sz w:val="21"/>
          <w:szCs w:val="21"/>
        </w:rPr>
        <w:t xml:space="preserve">&lt;Character, Integer&gt;&gt; entrySet = </w:t>
      </w:r>
      <w:proofErr w:type="gramStart"/>
      <w:r w:rsidRPr="00C007F9">
        <w:rPr>
          <w:rFonts w:ascii="Courier New" w:eastAsia="Times New Roman" w:hAnsi="Courier New" w:cs="Courier New"/>
          <w:color w:val="333333"/>
          <w:sz w:val="21"/>
          <w:szCs w:val="21"/>
        </w:rPr>
        <w:t>charMap.</w:t>
      </w:r>
      <w:r w:rsidRPr="00C007F9">
        <w:rPr>
          <w:rFonts w:ascii="Courier New" w:eastAsia="Times New Roman" w:hAnsi="Courier New" w:cs="Courier New"/>
          <w:color w:val="336699"/>
          <w:sz w:val="21"/>
          <w:szCs w:val="21"/>
        </w:rPr>
        <w:t>entrySet</w:t>
      </w:r>
      <w:r w:rsidRPr="00C007F9">
        <w:rPr>
          <w:rFonts w:ascii="Courier New" w:eastAsia="Times New Roman" w:hAnsi="Courier New" w:cs="Courier New"/>
          <w:color w:val="333333"/>
          <w:sz w:val="21"/>
          <w:szCs w:val="21"/>
        </w:rPr>
        <w:t>(</w:t>
      </w:r>
      <w:proofErr w:type="gramEnd"/>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color w:val="333333"/>
          <w:sz w:val="21"/>
          <w:szCs w:val="21"/>
        </w:rPr>
        <w:t>System.</w:t>
      </w:r>
      <w:r w:rsidRPr="00C007F9">
        <w:rPr>
          <w:rFonts w:ascii="Courier New" w:eastAsia="Times New Roman" w:hAnsi="Courier New" w:cs="Courier New"/>
          <w:color w:val="336699"/>
          <w:sz w:val="21"/>
          <w:szCs w:val="21"/>
        </w:rPr>
        <w:t>out</w:t>
      </w:r>
      <w:r w:rsidRPr="00C007F9">
        <w:rPr>
          <w:rFonts w:ascii="Courier New" w:eastAsia="Times New Roman" w:hAnsi="Courier New" w:cs="Courier New"/>
          <w:color w:val="333333"/>
          <w:sz w:val="21"/>
          <w:szCs w:val="21"/>
        </w:rPr>
        <w:t>.</w:t>
      </w:r>
      <w:r w:rsidRPr="00C007F9">
        <w:rPr>
          <w:rFonts w:ascii="Courier New" w:eastAsia="Times New Roman" w:hAnsi="Courier New" w:cs="Courier New"/>
          <w:color w:val="336699"/>
          <w:sz w:val="21"/>
          <w:szCs w:val="21"/>
        </w:rPr>
        <w:t>printf</w:t>
      </w:r>
      <w:r w:rsidRPr="00C007F9">
        <w:rPr>
          <w:rFonts w:ascii="Courier New" w:eastAsia="Times New Roman" w:hAnsi="Courier New" w:cs="Courier New"/>
          <w:color w:val="333333"/>
          <w:sz w:val="21"/>
          <w:szCs w:val="21"/>
        </w:rPr>
        <w:t>(</w:t>
      </w:r>
      <w:proofErr w:type="gramEnd"/>
      <w:r w:rsidRPr="00C007F9">
        <w:rPr>
          <w:rFonts w:ascii="Courier New" w:eastAsia="Times New Roman" w:hAnsi="Courier New" w:cs="Courier New"/>
          <w:color w:val="DD2200"/>
          <w:sz w:val="21"/>
          <w:szCs w:val="21"/>
          <w:shd w:val="clear" w:color="auto" w:fill="FFF0F0"/>
        </w:rPr>
        <w:t>"List of duplicate characters in String '%s' %n"</w:t>
      </w:r>
      <w:r w:rsidRPr="00C007F9">
        <w:rPr>
          <w:rFonts w:ascii="Courier New" w:eastAsia="Times New Roman" w:hAnsi="Courier New" w:cs="Courier New"/>
          <w:color w:val="333333"/>
          <w:sz w:val="21"/>
          <w:szCs w:val="21"/>
        </w:rPr>
        <w:t>, word);</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b/>
          <w:bCs/>
          <w:color w:val="008800"/>
          <w:sz w:val="21"/>
          <w:szCs w:val="21"/>
        </w:rPr>
        <w:t>for</w:t>
      </w:r>
      <w:proofErr w:type="gramEnd"/>
      <w:r w:rsidRPr="00C007F9">
        <w:rPr>
          <w:rFonts w:ascii="Courier New" w:eastAsia="Times New Roman" w:hAnsi="Courier New" w:cs="Courier New"/>
          <w:color w:val="333333"/>
          <w:sz w:val="21"/>
          <w:szCs w:val="21"/>
        </w:rPr>
        <w:t xml:space="preserve"> (Map.</w:t>
      </w:r>
      <w:r w:rsidRPr="00C007F9">
        <w:rPr>
          <w:rFonts w:ascii="Courier New" w:eastAsia="Times New Roman" w:hAnsi="Courier New" w:cs="Courier New"/>
          <w:color w:val="336699"/>
          <w:sz w:val="21"/>
          <w:szCs w:val="21"/>
        </w:rPr>
        <w:t>Entry</w:t>
      </w:r>
      <w:r w:rsidRPr="00C007F9">
        <w:rPr>
          <w:rFonts w:ascii="Courier New" w:eastAsia="Times New Roman" w:hAnsi="Courier New" w:cs="Courier New"/>
          <w:color w:val="333333"/>
          <w:sz w:val="21"/>
          <w:szCs w:val="21"/>
        </w:rPr>
        <w:t>&lt;Character, Integer&gt; entry : entrySet)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b/>
          <w:bCs/>
          <w:color w:val="008800"/>
          <w:sz w:val="21"/>
          <w:szCs w:val="21"/>
        </w:rPr>
        <w:t>if</w:t>
      </w:r>
      <w:proofErr w:type="gramEnd"/>
      <w:r w:rsidRPr="00C007F9">
        <w:rPr>
          <w:rFonts w:ascii="Courier New" w:eastAsia="Times New Roman" w:hAnsi="Courier New" w:cs="Courier New"/>
          <w:color w:val="333333"/>
          <w:sz w:val="21"/>
          <w:szCs w:val="21"/>
        </w:rPr>
        <w:t xml:space="preserve"> (entry.</w:t>
      </w:r>
      <w:r w:rsidRPr="00C007F9">
        <w:rPr>
          <w:rFonts w:ascii="Courier New" w:eastAsia="Times New Roman" w:hAnsi="Courier New" w:cs="Courier New"/>
          <w:color w:val="336699"/>
          <w:sz w:val="21"/>
          <w:szCs w:val="21"/>
        </w:rPr>
        <w:t>getValue</w:t>
      </w:r>
      <w:r w:rsidRPr="00C007F9">
        <w:rPr>
          <w:rFonts w:ascii="Courier New" w:eastAsia="Times New Roman" w:hAnsi="Courier New" w:cs="Courier New"/>
          <w:color w:val="333333"/>
          <w:sz w:val="21"/>
          <w:szCs w:val="21"/>
        </w:rPr>
        <w:t xml:space="preserve">() &gt; </w:t>
      </w:r>
      <w:r w:rsidRPr="00C007F9">
        <w:rPr>
          <w:rFonts w:ascii="Courier New" w:eastAsia="Times New Roman" w:hAnsi="Courier New" w:cs="Courier New"/>
          <w:b/>
          <w:bCs/>
          <w:color w:val="0000DD"/>
          <w:sz w:val="21"/>
          <w:szCs w:val="21"/>
        </w:rPr>
        <w:t>1</w:t>
      </w:r>
      <w:r w:rsidRPr="00C007F9">
        <w:rPr>
          <w:rFonts w:ascii="Courier New" w:eastAsia="Times New Roman" w:hAnsi="Courier New" w:cs="Courier New"/>
          <w:color w:val="333333"/>
          <w:sz w:val="21"/>
          <w:szCs w:val="21"/>
        </w:rPr>
        <w:t>)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roofErr w:type="gramStart"/>
      <w:r w:rsidRPr="00C007F9">
        <w:rPr>
          <w:rFonts w:ascii="Courier New" w:eastAsia="Times New Roman" w:hAnsi="Courier New" w:cs="Courier New"/>
          <w:color w:val="333333"/>
          <w:sz w:val="21"/>
          <w:szCs w:val="21"/>
        </w:rPr>
        <w:t>System.</w:t>
      </w:r>
      <w:r w:rsidRPr="00C007F9">
        <w:rPr>
          <w:rFonts w:ascii="Courier New" w:eastAsia="Times New Roman" w:hAnsi="Courier New" w:cs="Courier New"/>
          <w:color w:val="336699"/>
          <w:sz w:val="21"/>
          <w:szCs w:val="21"/>
        </w:rPr>
        <w:t>out</w:t>
      </w:r>
      <w:r w:rsidRPr="00C007F9">
        <w:rPr>
          <w:rFonts w:ascii="Courier New" w:eastAsia="Times New Roman" w:hAnsi="Courier New" w:cs="Courier New"/>
          <w:color w:val="333333"/>
          <w:sz w:val="21"/>
          <w:szCs w:val="21"/>
        </w:rPr>
        <w:t>.</w:t>
      </w:r>
      <w:r w:rsidRPr="00C007F9">
        <w:rPr>
          <w:rFonts w:ascii="Courier New" w:eastAsia="Times New Roman" w:hAnsi="Courier New" w:cs="Courier New"/>
          <w:color w:val="336699"/>
          <w:sz w:val="21"/>
          <w:szCs w:val="21"/>
        </w:rPr>
        <w:t>printf</w:t>
      </w:r>
      <w:r w:rsidRPr="00C007F9">
        <w:rPr>
          <w:rFonts w:ascii="Courier New" w:eastAsia="Times New Roman" w:hAnsi="Courier New" w:cs="Courier New"/>
          <w:color w:val="333333"/>
          <w:sz w:val="21"/>
          <w:szCs w:val="21"/>
        </w:rPr>
        <w:t>(</w:t>
      </w:r>
      <w:proofErr w:type="gramEnd"/>
      <w:r w:rsidRPr="00C007F9">
        <w:rPr>
          <w:rFonts w:ascii="Courier New" w:eastAsia="Times New Roman" w:hAnsi="Courier New" w:cs="Courier New"/>
          <w:color w:val="DD2200"/>
          <w:sz w:val="21"/>
          <w:szCs w:val="21"/>
          <w:shd w:val="clear" w:color="auto" w:fill="FFF0F0"/>
        </w:rPr>
        <w:t>"%s : %d %n"</w:t>
      </w:r>
      <w:r w:rsidRPr="00C007F9">
        <w:rPr>
          <w:rFonts w:ascii="Courier New" w:eastAsia="Times New Roman" w:hAnsi="Courier New" w:cs="Courier New"/>
          <w:color w:val="333333"/>
          <w:sz w:val="21"/>
          <w:szCs w:val="21"/>
        </w:rPr>
        <w:t>, entry.</w:t>
      </w:r>
      <w:r w:rsidRPr="00C007F9">
        <w:rPr>
          <w:rFonts w:ascii="Courier New" w:eastAsia="Times New Roman" w:hAnsi="Courier New" w:cs="Courier New"/>
          <w:color w:val="336699"/>
          <w:sz w:val="21"/>
          <w:szCs w:val="21"/>
        </w:rPr>
        <w:t>getKey</w:t>
      </w:r>
      <w:r w:rsidRPr="00C007F9">
        <w:rPr>
          <w:rFonts w:ascii="Courier New" w:eastAsia="Times New Roman" w:hAnsi="Courier New" w:cs="Courier New"/>
          <w:color w:val="333333"/>
          <w:sz w:val="21"/>
          <w:szCs w:val="21"/>
        </w:rPr>
        <w:t>(), entry.</w:t>
      </w:r>
      <w:r w:rsidRPr="00C007F9">
        <w:rPr>
          <w:rFonts w:ascii="Courier New" w:eastAsia="Times New Roman" w:hAnsi="Courier New" w:cs="Courier New"/>
          <w:color w:val="336699"/>
          <w:sz w:val="21"/>
          <w:szCs w:val="21"/>
        </w:rPr>
        <w:t>getValue</w:t>
      </w:r>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lastRenderedPageBreak/>
        <w:t xml:space="preserve">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    }</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Output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List of duplicate characters in String </w:t>
      </w:r>
      <w:r w:rsidRPr="00C007F9">
        <w:rPr>
          <w:rFonts w:ascii="Courier New" w:eastAsia="Times New Roman" w:hAnsi="Courier New" w:cs="Courier New"/>
          <w:color w:val="A61717"/>
          <w:sz w:val="21"/>
          <w:szCs w:val="21"/>
          <w:shd w:val="clear" w:color="auto" w:fill="E3D2D2"/>
        </w:rPr>
        <w:t>'</w:t>
      </w:r>
      <w:r w:rsidRPr="00C007F9">
        <w:rPr>
          <w:rFonts w:ascii="Courier New" w:eastAsia="Times New Roman" w:hAnsi="Courier New" w:cs="Courier New"/>
          <w:color w:val="333333"/>
          <w:sz w:val="21"/>
          <w:szCs w:val="21"/>
        </w:rPr>
        <w:t>Programming</w:t>
      </w:r>
      <w:r w:rsidRPr="00C007F9">
        <w:rPr>
          <w:rFonts w:ascii="Courier New" w:eastAsia="Times New Roman" w:hAnsi="Courier New" w:cs="Courier New"/>
          <w:color w:val="A61717"/>
          <w:sz w:val="21"/>
          <w:szCs w:val="21"/>
          <w:shd w:val="clear" w:color="auto" w:fill="E3D2D2"/>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roofErr w:type="gramStart"/>
      <w:r w:rsidRPr="00C007F9">
        <w:rPr>
          <w:rFonts w:ascii="Courier New" w:eastAsia="Times New Roman" w:hAnsi="Courier New" w:cs="Courier New"/>
          <w:color w:val="333333"/>
          <w:sz w:val="21"/>
          <w:szCs w:val="21"/>
        </w:rPr>
        <w:t>g :</w:t>
      </w:r>
      <w:proofErr w:type="gramEnd"/>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0000DD"/>
          <w:sz w:val="21"/>
          <w:szCs w:val="21"/>
        </w:rPr>
        <w:t>2</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roofErr w:type="gramStart"/>
      <w:r w:rsidRPr="00C007F9">
        <w:rPr>
          <w:rFonts w:ascii="Courier New" w:eastAsia="Times New Roman" w:hAnsi="Courier New" w:cs="Courier New"/>
          <w:color w:val="333333"/>
          <w:sz w:val="21"/>
          <w:szCs w:val="21"/>
        </w:rPr>
        <w:t>r :</w:t>
      </w:r>
      <w:proofErr w:type="gramEnd"/>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0000DD"/>
          <w:sz w:val="21"/>
          <w:szCs w:val="21"/>
        </w:rPr>
        <w:t>2</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roofErr w:type="gramStart"/>
      <w:r w:rsidRPr="00C007F9">
        <w:rPr>
          <w:rFonts w:ascii="Courier New" w:eastAsia="Times New Roman" w:hAnsi="Courier New" w:cs="Courier New"/>
          <w:color w:val="333333"/>
          <w:sz w:val="21"/>
          <w:szCs w:val="21"/>
        </w:rPr>
        <w:t>m :</w:t>
      </w:r>
      <w:proofErr w:type="gramEnd"/>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0000DD"/>
          <w:sz w:val="21"/>
          <w:szCs w:val="21"/>
        </w:rPr>
        <w:t>2</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List of duplicate characters in String </w:t>
      </w:r>
      <w:r w:rsidRPr="00C007F9">
        <w:rPr>
          <w:rFonts w:ascii="Courier New" w:eastAsia="Times New Roman" w:hAnsi="Courier New" w:cs="Courier New"/>
          <w:color w:val="A61717"/>
          <w:sz w:val="21"/>
          <w:szCs w:val="21"/>
          <w:shd w:val="clear" w:color="auto" w:fill="E3D2D2"/>
        </w:rPr>
        <w:t>'</w:t>
      </w:r>
      <w:r w:rsidRPr="00C007F9">
        <w:rPr>
          <w:rFonts w:ascii="Courier New" w:eastAsia="Times New Roman" w:hAnsi="Courier New" w:cs="Courier New"/>
          <w:color w:val="333333"/>
          <w:sz w:val="21"/>
          <w:szCs w:val="21"/>
        </w:rPr>
        <w:t>Combination</w:t>
      </w:r>
      <w:r w:rsidRPr="00C007F9">
        <w:rPr>
          <w:rFonts w:ascii="Courier New" w:eastAsia="Times New Roman" w:hAnsi="Courier New" w:cs="Courier New"/>
          <w:color w:val="A61717"/>
          <w:sz w:val="21"/>
          <w:szCs w:val="21"/>
          <w:shd w:val="clear" w:color="auto" w:fill="E3D2D2"/>
        </w:rPr>
        <w:t>'</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roofErr w:type="gramStart"/>
      <w:r w:rsidRPr="00C007F9">
        <w:rPr>
          <w:rFonts w:ascii="Courier New" w:eastAsia="Times New Roman" w:hAnsi="Courier New" w:cs="Courier New"/>
          <w:color w:val="333333"/>
          <w:sz w:val="21"/>
          <w:szCs w:val="21"/>
        </w:rPr>
        <w:t>n :</w:t>
      </w:r>
      <w:proofErr w:type="gramEnd"/>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0000DD"/>
          <w:sz w:val="21"/>
          <w:szCs w:val="21"/>
        </w:rPr>
        <w:t>2</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roofErr w:type="gramStart"/>
      <w:r w:rsidRPr="00C007F9">
        <w:rPr>
          <w:rFonts w:ascii="Courier New" w:eastAsia="Times New Roman" w:hAnsi="Courier New" w:cs="Courier New"/>
          <w:color w:val="333333"/>
          <w:sz w:val="21"/>
          <w:szCs w:val="21"/>
        </w:rPr>
        <w:t>o :</w:t>
      </w:r>
      <w:proofErr w:type="gramEnd"/>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0000DD"/>
          <w:sz w:val="21"/>
          <w:szCs w:val="21"/>
        </w:rPr>
        <w:t>2</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proofErr w:type="gramStart"/>
      <w:r w:rsidRPr="00C007F9">
        <w:rPr>
          <w:rFonts w:ascii="Courier New" w:eastAsia="Times New Roman" w:hAnsi="Courier New" w:cs="Courier New"/>
          <w:color w:val="333333"/>
          <w:sz w:val="21"/>
          <w:szCs w:val="21"/>
        </w:rPr>
        <w:t>i :</w:t>
      </w:r>
      <w:proofErr w:type="gramEnd"/>
      <w:r w:rsidRPr="00C007F9">
        <w:rPr>
          <w:rFonts w:ascii="Courier New" w:eastAsia="Times New Roman" w:hAnsi="Courier New" w:cs="Courier New"/>
          <w:color w:val="333333"/>
          <w:sz w:val="21"/>
          <w:szCs w:val="21"/>
        </w:rPr>
        <w:t xml:space="preserve"> </w:t>
      </w:r>
      <w:r w:rsidRPr="00C007F9">
        <w:rPr>
          <w:rFonts w:ascii="Courier New" w:eastAsia="Times New Roman" w:hAnsi="Courier New" w:cs="Courier New"/>
          <w:b/>
          <w:bCs/>
          <w:color w:val="0000DD"/>
          <w:sz w:val="21"/>
          <w:szCs w:val="21"/>
        </w:rPr>
        <w:t>2</w:t>
      </w:r>
    </w:p>
    <w:p w:rsidR="00C007F9" w:rsidRPr="00C007F9" w:rsidRDefault="00C007F9" w:rsidP="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1"/>
          <w:szCs w:val="21"/>
        </w:rPr>
      </w:pPr>
      <w:r w:rsidRPr="00C007F9">
        <w:rPr>
          <w:rFonts w:ascii="Courier New" w:eastAsia="Times New Roman" w:hAnsi="Courier New" w:cs="Courier New"/>
          <w:color w:val="333333"/>
          <w:sz w:val="21"/>
          <w:szCs w:val="21"/>
        </w:rPr>
        <w:t xml:space="preserve">List of duplicate characters in String </w:t>
      </w:r>
      <w:r w:rsidRPr="00C007F9">
        <w:rPr>
          <w:rFonts w:ascii="Courier New" w:eastAsia="Times New Roman" w:hAnsi="Courier New" w:cs="Courier New"/>
          <w:color w:val="A61717"/>
          <w:sz w:val="21"/>
          <w:szCs w:val="21"/>
          <w:shd w:val="clear" w:color="auto" w:fill="E3D2D2"/>
        </w:rPr>
        <w:t>'</w:t>
      </w:r>
      <w:r w:rsidRPr="00C007F9">
        <w:rPr>
          <w:rFonts w:ascii="Courier New" w:eastAsia="Times New Roman" w:hAnsi="Courier New" w:cs="Courier New"/>
          <w:color w:val="333333"/>
          <w:sz w:val="21"/>
          <w:szCs w:val="21"/>
        </w:rPr>
        <w:t>Java</w:t>
      </w:r>
      <w:r w:rsidRPr="00C007F9">
        <w:rPr>
          <w:rFonts w:ascii="Courier New" w:eastAsia="Times New Roman" w:hAnsi="Courier New" w:cs="Courier New"/>
          <w:color w:val="A61717"/>
          <w:sz w:val="21"/>
          <w:szCs w:val="21"/>
          <w:shd w:val="clear" w:color="auto" w:fill="E3D2D2"/>
        </w:rPr>
        <w:t>'</w:t>
      </w:r>
    </w:p>
    <w:p w:rsidR="00C007F9" w:rsidRPr="00C007F9" w:rsidRDefault="00C007F9" w:rsidP="00C007F9">
      <w:pPr>
        <w:pStyle w:val="NormalWeb"/>
        <w:shd w:val="clear" w:color="auto" w:fill="FFFFFF"/>
        <w:spacing w:before="0" w:after="0"/>
        <w:textAlignment w:val="baseline"/>
        <w:rPr>
          <w:rFonts w:ascii="Trebuchet MS" w:hAnsi="Trebuchet MS"/>
          <w:color w:val="444444"/>
          <w:sz w:val="21"/>
          <w:szCs w:val="21"/>
        </w:rPr>
      </w:pPr>
      <w:r w:rsidRPr="00C007F9">
        <w:rPr>
          <w:rFonts w:ascii="Arial" w:hAnsi="Arial" w:cs="Arial"/>
          <w:color w:val="000000"/>
          <w:sz w:val="21"/>
          <w:szCs w:val="21"/>
        </w:rPr>
        <w:br/>
      </w:r>
      <w:r w:rsidRPr="00C007F9">
        <w:rPr>
          <w:rFonts w:ascii="Arial" w:hAnsi="Arial" w:cs="Arial"/>
          <w:color w:val="000000"/>
          <w:sz w:val="21"/>
          <w:szCs w:val="21"/>
        </w:rPr>
        <w:br/>
      </w:r>
      <w:r w:rsidRPr="00C007F9">
        <w:rPr>
          <w:rFonts w:ascii="Trebuchet MS" w:hAnsi="Trebuchet MS"/>
          <w:b/>
          <w:bCs/>
          <w:color w:val="444444"/>
          <w:sz w:val="21"/>
        </w:rPr>
        <w:t>1) Write a java program to find the duplicate words and their number of occurrences in a string?</w:t>
      </w:r>
    </w:p>
    <w:p w:rsidR="00C007F9" w:rsidRPr="00C007F9" w:rsidRDefault="00C007F9" w:rsidP="00C007F9">
      <w:pPr>
        <w:shd w:val="clear" w:color="auto" w:fill="FFFFFF"/>
        <w:spacing w:after="0" w:line="240" w:lineRule="auto"/>
        <w:textAlignment w:val="baseline"/>
        <w:rPr>
          <w:rFonts w:ascii="Trebuchet MS" w:eastAsia="Times New Roman" w:hAnsi="Trebuchet MS" w:cs="Times New Roman"/>
          <w:color w:val="444444"/>
          <w:sz w:val="21"/>
          <w:szCs w:val="21"/>
        </w:rPr>
      </w:pPr>
      <w:hyperlink r:id="rId4" w:history="1">
        <w:r w:rsidRPr="00C007F9">
          <w:rPr>
            <w:rFonts w:ascii="Trebuchet MS" w:eastAsia="Times New Roman" w:hAnsi="Trebuchet MS" w:cs="Times New Roman"/>
            <w:color w:val="0000FF"/>
            <w:sz w:val="15"/>
            <w:u w:val="single"/>
          </w:rPr>
          <w:t>?</w:t>
        </w:r>
      </w:hyperlink>
    </w:p>
    <w:tbl>
      <w:tblPr>
        <w:tblW w:w="11310" w:type="dxa"/>
        <w:tblCellMar>
          <w:left w:w="0" w:type="dxa"/>
          <w:right w:w="0" w:type="dxa"/>
        </w:tblCellMar>
        <w:tblLook w:val="04A0"/>
      </w:tblPr>
      <w:tblGrid>
        <w:gridCol w:w="600"/>
        <w:gridCol w:w="10710"/>
      </w:tblGrid>
      <w:tr w:rsidR="00C007F9" w:rsidRPr="00C007F9" w:rsidTr="00C007F9">
        <w:tc>
          <w:tcPr>
            <w:tcW w:w="0" w:type="auto"/>
            <w:vAlign w:val="center"/>
            <w:hideMark/>
          </w:tcPr>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5</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6</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7</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8</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9</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10</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12</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13</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14</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15</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16</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17</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18</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19</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20</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22</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23</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24</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25</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26</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lastRenderedPageBreak/>
              <w:t>27</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28</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29</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30</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32</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33</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34</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35</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36</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37</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38</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39</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40</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42</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43</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44</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45</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46</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47</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48</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49</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50</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51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52</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53</w:t>
            </w:r>
          </w:p>
          <w:p w:rsidR="00C007F9" w:rsidRPr="00C007F9" w:rsidRDefault="00C007F9" w:rsidP="00C007F9">
            <w:pPr>
              <w:spacing w:after="0" w:line="240" w:lineRule="auto"/>
              <w:rPr>
                <w:rFonts w:ascii="Times New Roman" w:eastAsia="Times New Roman" w:hAnsi="Times New Roman" w:cs="Times New Roman"/>
                <w:sz w:val="24"/>
                <w:szCs w:val="24"/>
              </w:rPr>
            </w:pPr>
          </w:p>
        </w:tc>
        <w:tc>
          <w:tcPr>
            <w:tcW w:w="10710" w:type="dxa"/>
            <w:vAlign w:val="center"/>
            <w:hideMark/>
          </w:tcPr>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lastRenderedPageBreak/>
              <w:t>public</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class</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duplicateWordsInString</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static</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void</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duplicateWords(String inputString)</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//Splitting inputString into words</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String[] words = inputString.split("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//Creating one HashMap with words as key and their count as value</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HashMap&lt;String, Integer&gt; wordCount = new</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HashMap&lt;String, Integer&gt;();</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//Checking each word</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for</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(String word : words)</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//whether it is present in wordCount</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if(wordCount.containsKey(word.toLowerCase()))</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//If it is present, incrementing it's count by 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wordCount.put(word.toLowerCase(), wordCount.get(word.toLowerCase())+1);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else</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//If it is not present, put that word into wordCount with 1 as it's value</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wordCount.put(word.toLowerCase(), 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lastRenderedPageBreak/>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//Extracting all keys of wordCount</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Set&lt;String&gt; wordsInString = wordCount.keySet();</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//Iterating through all words in wordCount</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for</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(String word : wordsInString)</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//if word count is greater than 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if(wordCount.get(word) &gt; 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//Printing that word and it's count</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System.out.println(word+" : "+wordCount.get(word));</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public</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static</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void</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main(String[] args)</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duplicateWords("Bread butter and bread");</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duplicateWords("Java is java again java");</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duplicateWords("Super Man Bat Man Spider Man");</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w:t>
            </w:r>
          </w:p>
        </w:tc>
      </w:tr>
    </w:tbl>
    <w:p w:rsidR="00C007F9" w:rsidRPr="00C007F9" w:rsidRDefault="00C007F9" w:rsidP="00C007F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proofErr w:type="gramStart"/>
      <w:r w:rsidRPr="00C007F9">
        <w:rPr>
          <w:rFonts w:ascii="Trebuchet MS" w:eastAsia="Times New Roman" w:hAnsi="Trebuchet MS" w:cs="Times New Roman"/>
          <w:b/>
          <w:bCs/>
          <w:color w:val="444444"/>
          <w:sz w:val="21"/>
        </w:rPr>
        <w:lastRenderedPageBreak/>
        <w:t>Output :</w:t>
      </w:r>
      <w:proofErr w:type="gramEnd"/>
    </w:p>
    <w:p w:rsidR="00C007F9" w:rsidRPr="00C007F9" w:rsidRDefault="00C007F9" w:rsidP="00C007F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proofErr w:type="gramStart"/>
      <w:r w:rsidRPr="00C007F9">
        <w:rPr>
          <w:rFonts w:ascii="Trebuchet MS" w:eastAsia="Times New Roman" w:hAnsi="Trebuchet MS" w:cs="Times New Roman"/>
          <w:color w:val="444444"/>
          <w:sz w:val="21"/>
          <w:szCs w:val="21"/>
        </w:rPr>
        <w:t>bread :</w:t>
      </w:r>
      <w:proofErr w:type="gramEnd"/>
      <w:r w:rsidRPr="00C007F9">
        <w:rPr>
          <w:rFonts w:ascii="Trebuchet MS" w:eastAsia="Times New Roman" w:hAnsi="Trebuchet MS" w:cs="Times New Roman"/>
          <w:color w:val="444444"/>
          <w:sz w:val="21"/>
          <w:szCs w:val="21"/>
        </w:rPr>
        <w:t xml:space="preserve"> 2</w:t>
      </w:r>
      <w:r w:rsidRPr="00C007F9">
        <w:rPr>
          <w:rFonts w:ascii="Trebuchet MS" w:eastAsia="Times New Roman" w:hAnsi="Trebuchet MS" w:cs="Times New Roman"/>
          <w:color w:val="444444"/>
          <w:sz w:val="21"/>
          <w:szCs w:val="21"/>
        </w:rPr>
        <w:br/>
        <w:t>java : 3</w:t>
      </w:r>
      <w:r w:rsidRPr="00C007F9">
        <w:rPr>
          <w:rFonts w:ascii="Trebuchet MS" w:eastAsia="Times New Roman" w:hAnsi="Trebuchet MS" w:cs="Times New Roman"/>
          <w:color w:val="444444"/>
          <w:sz w:val="21"/>
          <w:szCs w:val="21"/>
        </w:rPr>
        <w:br/>
        <w:t>man : 3</w:t>
      </w:r>
    </w:p>
    <w:p w:rsidR="00C007F9" w:rsidRPr="00C007F9" w:rsidRDefault="00C007F9" w:rsidP="00C007F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C007F9">
        <w:rPr>
          <w:rFonts w:ascii="Trebuchet MS" w:eastAsia="Times New Roman" w:hAnsi="Trebuchet MS" w:cs="Times New Roman"/>
          <w:b/>
          <w:bCs/>
          <w:color w:val="444444"/>
          <w:sz w:val="21"/>
        </w:rPr>
        <w:t>2) Write a java program to count the number of words in a string?</w:t>
      </w:r>
    </w:p>
    <w:p w:rsidR="00C007F9" w:rsidRPr="00C007F9" w:rsidRDefault="00C007F9" w:rsidP="00C007F9">
      <w:pPr>
        <w:shd w:val="clear" w:color="auto" w:fill="FFFFFF"/>
        <w:spacing w:after="0" w:line="240" w:lineRule="auto"/>
        <w:textAlignment w:val="baseline"/>
        <w:rPr>
          <w:rFonts w:ascii="Trebuchet MS" w:eastAsia="Times New Roman" w:hAnsi="Trebuchet MS" w:cs="Times New Roman"/>
          <w:color w:val="444444"/>
          <w:sz w:val="21"/>
          <w:szCs w:val="21"/>
        </w:rPr>
      </w:pPr>
      <w:hyperlink r:id="rId5" w:history="1">
        <w:r w:rsidRPr="00C007F9">
          <w:rPr>
            <w:rFonts w:ascii="Trebuchet MS" w:eastAsia="Times New Roman" w:hAnsi="Trebuchet MS" w:cs="Times New Roman"/>
            <w:color w:val="0000FF"/>
            <w:sz w:val="15"/>
            <w:u w:val="single"/>
          </w:rPr>
          <w:t>?</w:t>
        </w:r>
      </w:hyperlink>
    </w:p>
    <w:tbl>
      <w:tblPr>
        <w:tblW w:w="9810" w:type="dxa"/>
        <w:tblCellMar>
          <w:left w:w="0" w:type="dxa"/>
          <w:right w:w="0" w:type="dxa"/>
        </w:tblCellMar>
        <w:tblLook w:val="04A0"/>
      </w:tblPr>
      <w:tblGrid>
        <w:gridCol w:w="600"/>
        <w:gridCol w:w="9210"/>
      </w:tblGrid>
      <w:tr w:rsidR="00C007F9" w:rsidRPr="00C007F9" w:rsidTr="00C007F9">
        <w:tc>
          <w:tcPr>
            <w:tcW w:w="0" w:type="auto"/>
            <w:vAlign w:val="center"/>
            <w:hideMark/>
          </w:tcPr>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5</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6</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7</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8</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9</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lastRenderedPageBreak/>
              <w:t>10</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12</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13</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14</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15</w:t>
            </w:r>
          </w:p>
        </w:tc>
        <w:tc>
          <w:tcPr>
            <w:tcW w:w="9210" w:type="dxa"/>
            <w:vAlign w:val="center"/>
            <w:hideMark/>
          </w:tcPr>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lastRenderedPageBreak/>
              <w:t>class</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CountTheWords</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public</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static</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void</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main(String[] args)</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System.out.println("Enter the string");</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Scanner sc = new</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Scanner(System.in);</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String s=sc.nextLine();</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String[] words = s.trim().split("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lastRenderedPageBreak/>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System.out.println("Number of words in the string = "+words.length);</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w:t>
            </w:r>
          </w:p>
        </w:tc>
      </w:tr>
    </w:tbl>
    <w:p w:rsidR="00C007F9" w:rsidRPr="00C007F9" w:rsidRDefault="00C007F9" w:rsidP="00C007F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proofErr w:type="gramStart"/>
      <w:r w:rsidRPr="00C007F9">
        <w:rPr>
          <w:rFonts w:ascii="Trebuchet MS" w:eastAsia="Times New Roman" w:hAnsi="Trebuchet MS" w:cs="Times New Roman"/>
          <w:color w:val="444444"/>
          <w:sz w:val="21"/>
          <w:szCs w:val="21"/>
        </w:rPr>
        <w:lastRenderedPageBreak/>
        <w:t>One more method to count the number of words in a string.</w:t>
      </w:r>
      <w:proofErr w:type="gramEnd"/>
    </w:p>
    <w:p w:rsidR="00C007F9" w:rsidRPr="00C007F9" w:rsidRDefault="00C007F9" w:rsidP="00C007F9">
      <w:pPr>
        <w:shd w:val="clear" w:color="auto" w:fill="FFFFFF"/>
        <w:spacing w:after="0" w:line="240" w:lineRule="auto"/>
        <w:textAlignment w:val="baseline"/>
        <w:rPr>
          <w:rFonts w:ascii="Trebuchet MS" w:eastAsia="Times New Roman" w:hAnsi="Trebuchet MS" w:cs="Times New Roman"/>
          <w:color w:val="444444"/>
          <w:sz w:val="21"/>
          <w:szCs w:val="21"/>
        </w:rPr>
      </w:pPr>
      <w:hyperlink r:id="rId6" w:history="1">
        <w:r w:rsidRPr="00C007F9">
          <w:rPr>
            <w:rFonts w:ascii="Trebuchet MS" w:eastAsia="Times New Roman" w:hAnsi="Trebuchet MS" w:cs="Times New Roman"/>
            <w:color w:val="0000FF"/>
            <w:sz w:val="15"/>
            <w:u w:val="single"/>
          </w:rPr>
          <w:t>?</w:t>
        </w:r>
      </w:hyperlink>
    </w:p>
    <w:tbl>
      <w:tblPr>
        <w:tblW w:w="8760" w:type="dxa"/>
        <w:tblCellMar>
          <w:left w:w="0" w:type="dxa"/>
          <w:right w:w="0" w:type="dxa"/>
        </w:tblCellMar>
        <w:tblLook w:val="04A0"/>
      </w:tblPr>
      <w:tblGrid>
        <w:gridCol w:w="600"/>
        <w:gridCol w:w="8160"/>
      </w:tblGrid>
      <w:tr w:rsidR="00C007F9" w:rsidRPr="00C007F9" w:rsidTr="00C007F9">
        <w:tc>
          <w:tcPr>
            <w:tcW w:w="0" w:type="auto"/>
            <w:vAlign w:val="center"/>
            <w:hideMark/>
          </w:tcPr>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5</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6</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7</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8</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9</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10</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12</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13</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14</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15</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16</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17</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18</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19</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20</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22</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23</w:t>
            </w:r>
          </w:p>
        </w:tc>
        <w:tc>
          <w:tcPr>
            <w:tcW w:w="8160" w:type="dxa"/>
            <w:vAlign w:val="center"/>
            <w:hideMark/>
          </w:tcPr>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class</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CountTheWords</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public</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static</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void</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main(String[] args)</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System.out.println("Enter the string");</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Scanner sc = new</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Scanner(System.in);</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String s=sc.nextLine();</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int</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count = 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for</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(int</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i = 0; i &lt; s.length()-1; i++)</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roofErr w:type="gramStart"/>
            <w:r w:rsidRPr="00C007F9">
              <w:rPr>
                <w:rFonts w:ascii="Courier New" w:eastAsia="Times New Roman" w:hAnsi="Courier New" w:cs="Courier New"/>
                <w:sz w:val="20"/>
              </w:rPr>
              <w:t>if(</w:t>
            </w:r>
            <w:proofErr w:type="gramEnd"/>
            <w:r w:rsidRPr="00C007F9">
              <w:rPr>
                <w:rFonts w:ascii="Courier New" w:eastAsia="Times New Roman" w:hAnsi="Courier New" w:cs="Courier New"/>
                <w:sz w:val="20"/>
              </w:rPr>
              <w:t>(s.charAt(i) == ' ') &amp;&amp; (s.charAt(i+1) != '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count++;</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System.out.println("Number of words in a string = "+count);</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w:t>
            </w:r>
          </w:p>
        </w:tc>
      </w:tr>
    </w:tbl>
    <w:p w:rsidR="00C007F9" w:rsidRPr="00C007F9" w:rsidRDefault="00C007F9" w:rsidP="00C007F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C007F9">
        <w:rPr>
          <w:rFonts w:ascii="Trebuchet MS" w:eastAsia="Times New Roman" w:hAnsi="Trebuchet MS" w:cs="Times New Roman"/>
          <w:b/>
          <w:bCs/>
          <w:color w:val="444444"/>
          <w:sz w:val="21"/>
        </w:rPr>
        <w:t>3) Write a java program to count the total number of occurrences of a given character in a string without using any loop?</w:t>
      </w:r>
    </w:p>
    <w:p w:rsidR="00C007F9" w:rsidRPr="00C007F9" w:rsidRDefault="00C007F9" w:rsidP="00C007F9">
      <w:pPr>
        <w:shd w:val="clear" w:color="auto" w:fill="FFFFFF"/>
        <w:spacing w:after="0" w:line="240" w:lineRule="auto"/>
        <w:textAlignment w:val="baseline"/>
        <w:rPr>
          <w:rFonts w:ascii="Trebuchet MS" w:eastAsia="Times New Roman" w:hAnsi="Trebuchet MS" w:cs="Times New Roman"/>
          <w:color w:val="444444"/>
          <w:sz w:val="21"/>
          <w:szCs w:val="21"/>
        </w:rPr>
      </w:pPr>
      <w:hyperlink r:id="rId7" w:history="1">
        <w:r w:rsidRPr="00C007F9">
          <w:rPr>
            <w:rFonts w:ascii="Trebuchet MS" w:eastAsia="Times New Roman" w:hAnsi="Trebuchet MS" w:cs="Times New Roman"/>
            <w:color w:val="0000FF"/>
            <w:sz w:val="15"/>
            <w:u w:val="single"/>
          </w:rPr>
          <w:t>?</w:t>
        </w:r>
      </w:hyperlink>
    </w:p>
    <w:tbl>
      <w:tblPr>
        <w:tblW w:w="9810" w:type="dxa"/>
        <w:tblCellMar>
          <w:left w:w="0" w:type="dxa"/>
          <w:right w:w="0" w:type="dxa"/>
        </w:tblCellMar>
        <w:tblLook w:val="04A0"/>
      </w:tblPr>
      <w:tblGrid>
        <w:gridCol w:w="600"/>
        <w:gridCol w:w="9210"/>
      </w:tblGrid>
      <w:tr w:rsidR="00C007F9" w:rsidRPr="00C007F9" w:rsidTr="00C007F9">
        <w:tc>
          <w:tcPr>
            <w:tcW w:w="0" w:type="auto"/>
            <w:vAlign w:val="center"/>
            <w:hideMark/>
          </w:tcPr>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2</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3</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4</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5</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6</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7</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8</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9</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lastRenderedPageBreak/>
              <w:t>10</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11</w:t>
            </w:r>
          </w:p>
          <w:p w:rsidR="00C007F9" w:rsidRPr="00C007F9" w:rsidRDefault="00C007F9" w:rsidP="00C007F9">
            <w:pPr>
              <w:spacing w:after="0" w:line="240" w:lineRule="auto"/>
              <w:rPr>
                <w:rFonts w:ascii="Times New Roman" w:eastAsia="Times New Roman" w:hAnsi="Times New Roman" w:cs="Times New Roman"/>
                <w:sz w:val="24"/>
                <w:szCs w:val="24"/>
              </w:rPr>
            </w:pPr>
          </w:p>
        </w:tc>
        <w:tc>
          <w:tcPr>
            <w:tcW w:w="9210" w:type="dxa"/>
            <w:vAlign w:val="center"/>
            <w:hideMark/>
          </w:tcPr>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lastRenderedPageBreak/>
              <w:t>class</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CountCharacterOccurence</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public</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static</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void</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main(String[] args)</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String s = "Java is java again java again";</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char</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c = 'a';</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int</w:t>
            </w:r>
            <w:r w:rsidRPr="00C007F9">
              <w:rPr>
                <w:rFonts w:ascii="Times New Roman" w:eastAsia="Times New Roman" w:hAnsi="Times New Roman" w:cs="Times New Roman"/>
                <w:sz w:val="24"/>
                <w:szCs w:val="24"/>
              </w:rPr>
              <w:t xml:space="preserve"> </w:t>
            </w:r>
            <w:r w:rsidRPr="00C007F9">
              <w:rPr>
                <w:rFonts w:ascii="Courier New" w:eastAsia="Times New Roman" w:hAnsi="Courier New" w:cs="Courier New"/>
                <w:sz w:val="20"/>
              </w:rPr>
              <w:t>count = s.length() - s.replace("a", "").length();</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Times New Roman" w:eastAsia="Times New Roman" w:hAnsi="Times New Roman" w:cs="Times New Roman"/>
                <w:sz w:val="24"/>
                <w:szCs w:val="24"/>
              </w:rPr>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        System.out.println("Number of occurances of 'a' in "+s+" = "+count);</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lastRenderedPageBreak/>
              <w:t>    }</w:t>
            </w:r>
          </w:p>
          <w:p w:rsidR="00C007F9" w:rsidRPr="00C007F9" w:rsidRDefault="00C007F9" w:rsidP="00C007F9">
            <w:pPr>
              <w:spacing w:after="0" w:line="240" w:lineRule="auto"/>
              <w:rPr>
                <w:rFonts w:ascii="Times New Roman" w:eastAsia="Times New Roman" w:hAnsi="Times New Roman" w:cs="Times New Roman"/>
                <w:sz w:val="24"/>
                <w:szCs w:val="24"/>
              </w:rPr>
            </w:pPr>
            <w:r w:rsidRPr="00C007F9">
              <w:rPr>
                <w:rFonts w:ascii="Courier New" w:eastAsia="Times New Roman" w:hAnsi="Courier New" w:cs="Courier New"/>
                <w:sz w:val="20"/>
              </w:rPr>
              <w:t>}</w:t>
            </w:r>
          </w:p>
        </w:tc>
      </w:tr>
    </w:tbl>
    <w:p w:rsidR="00763B22" w:rsidRDefault="00763B22" w:rsidP="00763B22">
      <w:pPr>
        <w:shd w:val="clear" w:color="auto" w:fill="FFFFFF"/>
        <w:spacing w:before="100" w:beforeAutospacing="1" w:after="100" w:afterAutospacing="1" w:line="288" w:lineRule="atLeast"/>
        <w:textAlignment w:val="baseline"/>
        <w:outlineLvl w:val="1"/>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lastRenderedPageBreak/>
        <w:t>4) Write a java program to reverse a string?</w:t>
      </w:r>
    </w:p>
    <w:p w:rsidR="00763B22" w:rsidRPr="00763B22" w:rsidRDefault="00763B22" w:rsidP="00763B22">
      <w:pPr>
        <w:spacing w:after="0" w:line="240" w:lineRule="auto"/>
        <w:rPr>
          <w:rFonts w:ascii="Consolas" w:eastAsia="Times New Roman" w:hAnsi="Consolas" w:cs="Consolas"/>
          <w:color w:val="444444"/>
          <w:sz w:val="21"/>
          <w:szCs w:val="21"/>
        </w:rPr>
      </w:pPr>
      <w:proofErr w:type="gramStart"/>
      <w:r w:rsidRPr="00763B22">
        <w:rPr>
          <w:rFonts w:ascii="Courier New" w:eastAsia="Times New Roman" w:hAnsi="Courier New" w:cs="Courier New"/>
          <w:color w:val="444444"/>
          <w:sz w:val="20"/>
        </w:rPr>
        <w:t>public</w:t>
      </w:r>
      <w:proofErr w:type="gramEnd"/>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class</w:t>
      </w:r>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ReverseTheString</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public</w:t>
      </w:r>
      <w:proofErr w:type="gramEnd"/>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static</w:t>
      </w:r>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void</w:t>
      </w:r>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main(String[] args)</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xml:space="preserve">        String </w:t>
      </w:r>
      <w:proofErr w:type="gramStart"/>
      <w:r w:rsidRPr="00763B22">
        <w:rPr>
          <w:rFonts w:ascii="Courier New" w:eastAsia="Times New Roman" w:hAnsi="Courier New" w:cs="Courier New"/>
          <w:color w:val="444444"/>
          <w:sz w:val="20"/>
        </w:rPr>
        <w:t>str</w:t>
      </w:r>
      <w:proofErr w:type="gramEnd"/>
      <w:r w:rsidRPr="00763B22">
        <w:rPr>
          <w:rFonts w:ascii="Courier New" w:eastAsia="Times New Roman" w:hAnsi="Courier New" w:cs="Courier New"/>
          <w:color w:val="444444"/>
          <w:sz w:val="20"/>
        </w:rPr>
        <w:t xml:space="preserve"> = "MyJava";</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//1. Using StringBuffer Class</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StringBuffer sbf = new</w:t>
      </w:r>
      <w:r w:rsidRPr="00763B22">
        <w:rPr>
          <w:rFonts w:ascii="Consolas" w:eastAsia="Times New Roman" w:hAnsi="Consolas" w:cs="Consolas"/>
          <w:color w:val="444444"/>
          <w:sz w:val="21"/>
          <w:szCs w:val="21"/>
        </w:rPr>
        <w:t xml:space="preserve"> </w:t>
      </w:r>
      <w:proofErr w:type="gramStart"/>
      <w:r w:rsidRPr="00763B22">
        <w:rPr>
          <w:rFonts w:ascii="Courier New" w:eastAsia="Times New Roman" w:hAnsi="Courier New" w:cs="Courier New"/>
          <w:color w:val="444444"/>
          <w:sz w:val="20"/>
        </w:rPr>
        <w:t>StringBuffer(</w:t>
      </w:r>
      <w:proofErr w:type="gramEnd"/>
      <w:r w:rsidRPr="00763B22">
        <w:rPr>
          <w:rFonts w:ascii="Courier New" w:eastAsia="Times New Roman" w:hAnsi="Courier New" w:cs="Courier New"/>
          <w:color w:val="444444"/>
          <w:sz w:val="20"/>
        </w:rPr>
        <w:t>str);</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System.out.println(</w:t>
      </w:r>
      <w:proofErr w:type="gramEnd"/>
      <w:r w:rsidRPr="00763B22">
        <w:rPr>
          <w:rFonts w:ascii="Courier New" w:eastAsia="Times New Roman" w:hAnsi="Courier New" w:cs="Courier New"/>
          <w:color w:val="444444"/>
          <w:sz w:val="20"/>
        </w:rPr>
        <w:t>sbf.reverse());    //Output : avaJyM</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//2. Using iterative method</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char[</w:t>
      </w:r>
      <w:proofErr w:type="gramEnd"/>
      <w:r w:rsidRPr="00763B22">
        <w:rPr>
          <w:rFonts w:ascii="Courier New" w:eastAsia="Times New Roman" w:hAnsi="Courier New" w:cs="Courier New"/>
          <w:color w:val="444444"/>
          <w:sz w:val="20"/>
        </w:rPr>
        <w:t>] strArray = str.toCharArray();</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for</w:t>
      </w:r>
      <w:proofErr w:type="gramEnd"/>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(int</w:t>
      </w:r>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i = strArray.length - 1; i &gt;= 0; i--)</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System.out.print(</w:t>
      </w:r>
      <w:proofErr w:type="gramEnd"/>
      <w:r w:rsidRPr="00763B22">
        <w:rPr>
          <w:rFonts w:ascii="Courier New" w:eastAsia="Times New Roman" w:hAnsi="Courier New" w:cs="Courier New"/>
          <w:color w:val="444444"/>
          <w:sz w:val="20"/>
        </w:rPr>
        <w:t>strArray[i]);    //Output : avaJyM</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System.out.println(</w:t>
      </w:r>
      <w:proofErr w:type="gramEnd"/>
      <w:r w:rsidRPr="00763B22">
        <w:rPr>
          <w:rFonts w:ascii="Courier New" w:eastAsia="Times New Roman" w:hAnsi="Courier New" w:cs="Courier New"/>
          <w:color w:val="444444"/>
          <w:sz w:val="20"/>
        </w:rPr>
        <w:t>);</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//3. Using Recursive Method</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System.out.println(</w:t>
      </w:r>
      <w:proofErr w:type="gramEnd"/>
      <w:r w:rsidRPr="00763B22">
        <w:rPr>
          <w:rFonts w:ascii="Courier New" w:eastAsia="Times New Roman" w:hAnsi="Courier New" w:cs="Courier New"/>
          <w:color w:val="444444"/>
          <w:sz w:val="20"/>
        </w:rPr>
        <w:t>recursiveMethod(str));    //Output : avaJyM</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//Recursive method to reverse string</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static</w:t>
      </w:r>
      <w:proofErr w:type="gramEnd"/>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String recursiveMethod(String str)</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if</w:t>
      </w:r>
      <w:proofErr w:type="gramEnd"/>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((null</w:t>
      </w:r>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 str) || (str.length() &lt;= 1))</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return</w:t>
      </w:r>
      <w:proofErr w:type="gramEnd"/>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str;</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return</w:t>
      </w:r>
      <w:proofErr w:type="gramEnd"/>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recursiveMethod(str.substring(1)) + str.charAt(0);</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w:t>
      </w:r>
    </w:p>
    <w:p w:rsidR="00763B22" w:rsidRPr="00763B22" w:rsidRDefault="00763B22" w:rsidP="00763B22">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Pr>
          <w:rStyle w:val="Strong"/>
          <w:rFonts w:ascii="Trebuchet MS" w:hAnsi="Trebuchet MS"/>
          <w:color w:val="444444"/>
          <w:sz w:val="21"/>
          <w:szCs w:val="21"/>
          <w:bdr w:val="none" w:sz="0" w:space="0" w:color="auto" w:frame="1"/>
          <w:shd w:val="clear" w:color="auto" w:fill="FFFFFF"/>
        </w:rPr>
        <w:t>5) Write a java program to count the number of occurrences of each character in a string?</w:t>
      </w:r>
    </w:p>
    <w:tbl>
      <w:tblPr>
        <w:tblW w:w="10845" w:type="dxa"/>
        <w:tblCellMar>
          <w:left w:w="0" w:type="dxa"/>
          <w:right w:w="0" w:type="dxa"/>
        </w:tblCellMar>
        <w:tblLook w:val="04A0"/>
      </w:tblPr>
      <w:tblGrid>
        <w:gridCol w:w="10845"/>
      </w:tblGrid>
      <w:tr w:rsidR="00763B22" w:rsidRPr="00763B22" w:rsidTr="00763B22">
        <w:tc>
          <w:tcPr>
            <w:tcW w:w="10245" w:type="dxa"/>
            <w:vAlign w:val="center"/>
            <w:hideMark/>
          </w:tcPr>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class</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EachCharCountInString</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static</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void</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characterCount(String inputString)</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//Creating a HashMap containing char as a key and occurrences as  a value</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lastRenderedPageBreak/>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HashMap&lt;Character, Integer&gt; charCountMap = new</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HashMap&lt;Character, Integer&gt;();</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//Converting given string to char array</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char[] strArray = inputString.toCharArray();</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//checking each char of strArray</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for</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(char</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c : strArray)</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if(charCountMap.containsKey(c))</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//If char is present in charCountMap, incrementing it's count by 1</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charCountMap.put(c, charCountMap.get(c)+1);</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else</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//If char is not present in charCountMap,</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//putting this char to charCountMap with 1 as it's value</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charCountMap.put(c, 1);</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//Printing the charCountMap</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System.out.println(charCountMap);</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public</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static</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void</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main(String[] args)</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characterCount("Java J2EE Java JSP J2EE");</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characterCount("All Is Well");</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characterCount("Done And Gone");</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w:t>
            </w:r>
          </w:p>
        </w:tc>
      </w:tr>
    </w:tbl>
    <w:p w:rsidR="00763B22" w:rsidRPr="00763B22" w:rsidRDefault="00763B22" w:rsidP="00763B22">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proofErr w:type="gramStart"/>
      <w:r w:rsidRPr="00763B22">
        <w:rPr>
          <w:rFonts w:ascii="Trebuchet MS" w:eastAsia="Times New Roman" w:hAnsi="Trebuchet MS" w:cs="Times New Roman"/>
          <w:b/>
          <w:bCs/>
          <w:color w:val="444444"/>
          <w:sz w:val="21"/>
        </w:rPr>
        <w:lastRenderedPageBreak/>
        <w:t>Output :</w:t>
      </w:r>
      <w:proofErr w:type="gramEnd"/>
    </w:p>
    <w:p w:rsidR="00763B22" w:rsidRPr="00763B22" w:rsidRDefault="00763B22" w:rsidP="00763B22">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763B22">
        <w:rPr>
          <w:rFonts w:ascii="Trebuchet MS" w:eastAsia="Times New Roman" w:hAnsi="Trebuchet MS" w:cs="Times New Roman"/>
          <w:color w:val="444444"/>
          <w:sz w:val="21"/>
          <w:szCs w:val="21"/>
        </w:rPr>
        <w:t>{E=4, 2=2, v=2, =4, P=1, S=1, a=4, J=5}</w:t>
      </w:r>
      <w:r w:rsidRPr="00763B22">
        <w:rPr>
          <w:rFonts w:ascii="Trebuchet MS" w:eastAsia="Times New Roman" w:hAnsi="Trebuchet MS" w:cs="Times New Roman"/>
          <w:color w:val="444444"/>
          <w:sz w:val="21"/>
          <w:szCs w:val="21"/>
        </w:rPr>
        <w:br/>
        <w:t>{W=1, =2, e=1, s=1, A=1, l=4, I=1}</w:t>
      </w:r>
      <w:r w:rsidRPr="00763B22">
        <w:rPr>
          <w:rFonts w:ascii="Trebuchet MS" w:eastAsia="Times New Roman" w:hAnsi="Trebuchet MS" w:cs="Times New Roman"/>
          <w:color w:val="444444"/>
          <w:sz w:val="21"/>
          <w:szCs w:val="21"/>
        </w:rPr>
        <w:br/>
        <w:t>{D=1, d=1, =2, G=1, e=2, A=1, n=3, o=2}</w:t>
      </w:r>
    </w:p>
    <w:p w:rsidR="00763B22" w:rsidRDefault="00763B22"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6) Write a java program to remove all white spaces from a string?</w:t>
      </w:r>
    </w:p>
    <w:p w:rsidR="00763B22" w:rsidRPr="00763B22" w:rsidRDefault="00763B22" w:rsidP="00763B22">
      <w:pPr>
        <w:spacing w:after="0" w:line="240" w:lineRule="auto"/>
        <w:rPr>
          <w:rFonts w:ascii="Consolas" w:eastAsia="Times New Roman" w:hAnsi="Consolas" w:cs="Consolas"/>
          <w:color w:val="444444"/>
          <w:sz w:val="21"/>
          <w:szCs w:val="21"/>
        </w:rPr>
      </w:pPr>
      <w:proofErr w:type="gramStart"/>
      <w:r w:rsidRPr="00763B22">
        <w:rPr>
          <w:rFonts w:ascii="Courier New" w:eastAsia="Times New Roman" w:hAnsi="Courier New" w:cs="Courier New"/>
          <w:color w:val="444444"/>
          <w:sz w:val="20"/>
        </w:rPr>
        <w:t>class</w:t>
      </w:r>
      <w:proofErr w:type="gramEnd"/>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RemoveWhiteSpaces</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public</w:t>
      </w:r>
      <w:proofErr w:type="gramEnd"/>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static</w:t>
      </w:r>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void</w:t>
      </w:r>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main(String[] args)</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lastRenderedPageBreak/>
        <w:t>        String str = "</w:t>
      </w:r>
      <w:proofErr w:type="gramStart"/>
      <w:r w:rsidRPr="00763B22">
        <w:rPr>
          <w:rFonts w:ascii="Courier New" w:eastAsia="Times New Roman" w:hAnsi="Courier New" w:cs="Courier New"/>
          <w:color w:val="444444"/>
          <w:sz w:val="20"/>
        </w:rPr>
        <w:t>  Core</w:t>
      </w:r>
      <w:proofErr w:type="gramEnd"/>
      <w:r w:rsidRPr="00763B22">
        <w:rPr>
          <w:rFonts w:ascii="Courier New" w:eastAsia="Times New Roman" w:hAnsi="Courier New" w:cs="Courier New"/>
          <w:color w:val="444444"/>
          <w:sz w:val="20"/>
        </w:rPr>
        <w:t xml:space="preserve"> Java jsp servlets             jdbc struts hibernate spring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xml:space="preserve">        //1. Using </w:t>
      </w:r>
      <w:proofErr w:type="gramStart"/>
      <w:r w:rsidRPr="00763B22">
        <w:rPr>
          <w:rFonts w:ascii="Courier New" w:eastAsia="Times New Roman" w:hAnsi="Courier New" w:cs="Courier New"/>
          <w:color w:val="444444"/>
          <w:sz w:val="20"/>
        </w:rPr>
        <w:t>replaceAll(</w:t>
      </w:r>
      <w:proofErr w:type="gramEnd"/>
      <w:r w:rsidRPr="00763B22">
        <w:rPr>
          <w:rFonts w:ascii="Courier New" w:eastAsia="Times New Roman" w:hAnsi="Courier New" w:cs="Courier New"/>
          <w:color w:val="444444"/>
          <w:sz w:val="20"/>
        </w:rPr>
        <w:t>) Method</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xml:space="preserve">        String strWithoutSpace = </w:t>
      </w:r>
      <w:proofErr w:type="gramStart"/>
      <w:r w:rsidRPr="00763B22">
        <w:rPr>
          <w:rFonts w:ascii="Courier New" w:eastAsia="Times New Roman" w:hAnsi="Courier New" w:cs="Courier New"/>
          <w:color w:val="444444"/>
          <w:sz w:val="20"/>
        </w:rPr>
        <w:t>str.replaceAll(</w:t>
      </w:r>
      <w:proofErr w:type="gramEnd"/>
      <w:r w:rsidRPr="00763B22">
        <w:rPr>
          <w:rFonts w:ascii="Courier New" w:eastAsia="Times New Roman" w:hAnsi="Courier New" w:cs="Courier New"/>
          <w:color w:val="444444"/>
          <w:sz w:val="20"/>
        </w:rPr>
        <w:t>"\\s",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System.out.println(</w:t>
      </w:r>
      <w:proofErr w:type="gramEnd"/>
      <w:r w:rsidRPr="00763B22">
        <w:rPr>
          <w:rFonts w:ascii="Courier New" w:eastAsia="Times New Roman" w:hAnsi="Courier New" w:cs="Courier New"/>
          <w:color w:val="444444"/>
          <w:sz w:val="20"/>
        </w:rPr>
        <w:t>strWithoutSpace);         //Output : CoreJavajspservletsjdbcstrutshibernatespring</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xml:space="preserve">        //2. Without Using </w:t>
      </w:r>
      <w:proofErr w:type="gramStart"/>
      <w:r w:rsidRPr="00763B22">
        <w:rPr>
          <w:rFonts w:ascii="Courier New" w:eastAsia="Times New Roman" w:hAnsi="Courier New" w:cs="Courier New"/>
          <w:color w:val="444444"/>
          <w:sz w:val="20"/>
        </w:rPr>
        <w:t>replaceAll(</w:t>
      </w:r>
      <w:proofErr w:type="gramEnd"/>
      <w:r w:rsidRPr="00763B22">
        <w:rPr>
          <w:rFonts w:ascii="Courier New" w:eastAsia="Times New Roman" w:hAnsi="Courier New" w:cs="Courier New"/>
          <w:color w:val="444444"/>
          <w:sz w:val="20"/>
        </w:rPr>
        <w:t>) Method</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char[</w:t>
      </w:r>
      <w:proofErr w:type="gramEnd"/>
      <w:r w:rsidRPr="00763B22">
        <w:rPr>
          <w:rFonts w:ascii="Courier New" w:eastAsia="Times New Roman" w:hAnsi="Courier New" w:cs="Courier New"/>
          <w:color w:val="444444"/>
          <w:sz w:val="20"/>
        </w:rPr>
        <w:t>] strArray = str.toCharArray();</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StringBuffer sb = new</w:t>
      </w:r>
      <w:r w:rsidRPr="00763B22">
        <w:rPr>
          <w:rFonts w:ascii="Consolas" w:eastAsia="Times New Roman" w:hAnsi="Consolas" w:cs="Consolas"/>
          <w:color w:val="444444"/>
          <w:sz w:val="21"/>
          <w:szCs w:val="21"/>
        </w:rPr>
        <w:t xml:space="preserve"> </w:t>
      </w:r>
      <w:proofErr w:type="gramStart"/>
      <w:r w:rsidRPr="00763B22">
        <w:rPr>
          <w:rFonts w:ascii="Courier New" w:eastAsia="Times New Roman" w:hAnsi="Courier New" w:cs="Courier New"/>
          <w:color w:val="444444"/>
          <w:sz w:val="20"/>
        </w:rPr>
        <w:t>StringBuffer(</w:t>
      </w:r>
      <w:proofErr w:type="gramEnd"/>
      <w:r w:rsidRPr="00763B22">
        <w:rPr>
          <w:rFonts w:ascii="Courier New" w:eastAsia="Times New Roman" w:hAnsi="Courier New" w:cs="Courier New"/>
          <w:color w:val="444444"/>
          <w:sz w:val="20"/>
        </w:rPr>
        <w:t>);</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for</w:t>
      </w:r>
      <w:proofErr w:type="gramEnd"/>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(int</w:t>
      </w:r>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i = 0; i &lt; strArray.length; i++)</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if(</w:t>
      </w:r>
      <w:proofErr w:type="gramEnd"/>
      <w:r w:rsidRPr="00763B22">
        <w:rPr>
          <w:rFonts w:ascii="Courier New" w:eastAsia="Times New Roman" w:hAnsi="Courier New" w:cs="Courier New"/>
          <w:color w:val="444444"/>
          <w:sz w:val="20"/>
        </w:rPr>
        <w:t xml:space="preserve"> (strArray[i] != ' ') &amp;&amp; (strArray[i] != '\t')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sb.append(</w:t>
      </w:r>
      <w:proofErr w:type="gramEnd"/>
      <w:r w:rsidRPr="00763B22">
        <w:rPr>
          <w:rFonts w:ascii="Courier New" w:eastAsia="Times New Roman" w:hAnsi="Courier New" w:cs="Courier New"/>
          <w:color w:val="444444"/>
          <w:sz w:val="20"/>
        </w:rPr>
        <w:t>strArray[i]);</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System.out.println(</w:t>
      </w:r>
      <w:proofErr w:type="gramEnd"/>
      <w:r w:rsidRPr="00763B22">
        <w:rPr>
          <w:rFonts w:ascii="Courier New" w:eastAsia="Times New Roman" w:hAnsi="Courier New" w:cs="Courier New"/>
          <w:color w:val="444444"/>
          <w:sz w:val="20"/>
        </w:rPr>
        <w:t>sb);           //Output : CoreJavajspservletsjdbcstrutshibernatespring</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Default="00763B22" w:rsidP="00763B22">
      <w:pPr>
        <w:spacing w:after="0" w:line="240" w:lineRule="auto"/>
        <w:rPr>
          <w:rFonts w:ascii="Courier New" w:eastAsia="Times New Roman" w:hAnsi="Courier New" w:cs="Courier New"/>
          <w:color w:val="444444"/>
          <w:sz w:val="20"/>
        </w:rPr>
      </w:pPr>
      <w:r w:rsidRPr="00763B22">
        <w:rPr>
          <w:rFonts w:ascii="Courier New" w:eastAsia="Times New Roman" w:hAnsi="Courier New" w:cs="Courier New"/>
          <w:color w:val="444444"/>
          <w:sz w:val="20"/>
        </w:rPr>
        <w:t>}</w:t>
      </w:r>
    </w:p>
    <w:p w:rsidR="00763B22" w:rsidRPr="00763B22" w:rsidRDefault="00763B22" w:rsidP="00763B22">
      <w:pPr>
        <w:spacing w:after="0" w:line="240" w:lineRule="auto"/>
        <w:rPr>
          <w:rFonts w:ascii="Consolas" w:eastAsia="Times New Roman" w:hAnsi="Consolas" w:cs="Consolas"/>
          <w:color w:val="444444"/>
          <w:sz w:val="21"/>
          <w:szCs w:val="21"/>
        </w:rPr>
      </w:pPr>
      <w:r>
        <w:rPr>
          <w:rStyle w:val="Strong"/>
          <w:rFonts w:ascii="Trebuchet MS" w:hAnsi="Trebuchet MS"/>
          <w:color w:val="444444"/>
          <w:sz w:val="21"/>
          <w:szCs w:val="21"/>
          <w:bdr w:val="none" w:sz="0" w:space="0" w:color="auto" w:frame="1"/>
          <w:shd w:val="clear" w:color="auto" w:fill="FFFFFF"/>
        </w:rPr>
        <w:t>7) Write a java program to find duplicate characters in a string?</w:t>
      </w:r>
    </w:p>
    <w:tbl>
      <w:tblPr>
        <w:tblW w:w="10845" w:type="dxa"/>
        <w:tblCellMar>
          <w:left w:w="0" w:type="dxa"/>
          <w:right w:w="0" w:type="dxa"/>
        </w:tblCellMar>
        <w:tblLook w:val="04A0"/>
      </w:tblPr>
      <w:tblGrid>
        <w:gridCol w:w="10845"/>
      </w:tblGrid>
      <w:tr w:rsidR="00763B22" w:rsidRPr="00763B22" w:rsidTr="00763B22">
        <w:tc>
          <w:tcPr>
            <w:tcW w:w="10245" w:type="dxa"/>
            <w:vAlign w:val="center"/>
            <w:hideMark/>
          </w:tcPr>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mport</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java.util.HashMap;</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import</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java.util.Set;</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class</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DuplicateCharactersInString</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static</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void</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duplicateCharCount(String inputString)</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//Creating a HashMap containing char as key and it's occurrences as value</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HashMap&lt;Character, Integer&gt; charCountMap = new</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HashMap&lt;Character, Integer&gt;();</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//Converting given string to char array</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char[] strArray = inputString.toCharArray();</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//checking each char of strArray</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for</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(char</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c : strArray)</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if(charCountMap.containsKey(c))</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//If char is present in charCountMap, incrementing it's count by 1</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charCountMap.put(c, charCountMap.get(c)+1);</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lastRenderedPageBreak/>
              <w:t>            else</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//If char is not present in charCountMap,</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//putting this char to charCountMap with 1 as it's value</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charCountMap.put(c, 1);</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//Getting a Set containing all keys of charCountMap</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Set&lt;Character&gt; charsInString = charCountMap.keySet();</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System.out.println("Duplicate Characters In "+inputString);</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//Iterating through Set 'charsInString'</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for</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(Character ch : charsInString)</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if(charCountMap.get(ch) &gt; 1)</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//If any char has a count of more than 1, printing it's count</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System.out.println(ch +" : "+ charCountMap.get(ch));</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public</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static</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void</w:t>
            </w:r>
            <w:r w:rsidRPr="00763B22">
              <w:rPr>
                <w:rFonts w:ascii="Times New Roman" w:eastAsia="Times New Roman" w:hAnsi="Times New Roman" w:cs="Times New Roman"/>
                <w:sz w:val="24"/>
                <w:szCs w:val="24"/>
              </w:rPr>
              <w:t xml:space="preserve"> </w:t>
            </w:r>
            <w:r w:rsidRPr="00763B22">
              <w:rPr>
                <w:rFonts w:ascii="Courier New" w:eastAsia="Times New Roman" w:hAnsi="Courier New" w:cs="Courier New"/>
                <w:sz w:val="20"/>
              </w:rPr>
              <w:t>main(String[] args)</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duplicateCharCount("JavaJ2EE");</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duplicateCharCount("Fresh Fish");</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Times New Roman" w:eastAsia="Times New Roman" w:hAnsi="Times New Roman" w:cs="Times New Roman"/>
                <w:sz w:val="24"/>
                <w:szCs w:val="24"/>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duplicateCharCount("Better Butter");</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    }</w:t>
            </w:r>
          </w:p>
          <w:p w:rsidR="00763B22" w:rsidRPr="00763B22" w:rsidRDefault="00763B22" w:rsidP="00763B22">
            <w:pPr>
              <w:spacing w:after="0" w:line="240" w:lineRule="auto"/>
              <w:rPr>
                <w:rFonts w:ascii="Times New Roman" w:eastAsia="Times New Roman" w:hAnsi="Times New Roman" w:cs="Times New Roman"/>
                <w:sz w:val="24"/>
                <w:szCs w:val="24"/>
              </w:rPr>
            </w:pPr>
            <w:r w:rsidRPr="00763B22">
              <w:rPr>
                <w:rFonts w:ascii="Courier New" w:eastAsia="Times New Roman" w:hAnsi="Courier New" w:cs="Courier New"/>
                <w:sz w:val="20"/>
              </w:rPr>
              <w:t>}</w:t>
            </w:r>
          </w:p>
        </w:tc>
      </w:tr>
    </w:tbl>
    <w:p w:rsidR="00763B22" w:rsidRPr="00763B22" w:rsidRDefault="00763B22" w:rsidP="00763B22">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proofErr w:type="gramStart"/>
      <w:r w:rsidRPr="00763B22">
        <w:rPr>
          <w:rFonts w:ascii="Trebuchet MS" w:eastAsia="Times New Roman" w:hAnsi="Trebuchet MS" w:cs="Times New Roman"/>
          <w:b/>
          <w:bCs/>
          <w:color w:val="444444"/>
          <w:sz w:val="21"/>
        </w:rPr>
        <w:lastRenderedPageBreak/>
        <w:t>Output :</w:t>
      </w:r>
      <w:proofErr w:type="gramEnd"/>
    </w:p>
    <w:p w:rsidR="00763B22" w:rsidRDefault="00763B22" w:rsidP="00763B22">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763B22">
        <w:rPr>
          <w:rFonts w:ascii="Trebuchet MS" w:eastAsia="Times New Roman" w:hAnsi="Trebuchet MS" w:cs="Times New Roman"/>
          <w:color w:val="444444"/>
          <w:sz w:val="21"/>
          <w:szCs w:val="21"/>
        </w:rPr>
        <w:t>Duplicate Characters In JavaJ2EE</w:t>
      </w:r>
      <w:r w:rsidRPr="00763B22">
        <w:rPr>
          <w:rFonts w:ascii="Trebuchet MS" w:eastAsia="Times New Roman" w:hAnsi="Trebuchet MS" w:cs="Times New Roman"/>
          <w:color w:val="444444"/>
          <w:sz w:val="21"/>
          <w:szCs w:val="21"/>
        </w:rPr>
        <w:br/>
        <w:t>E : 2</w:t>
      </w:r>
      <w:r w:rsidRPr="00763B22">
        <w:rPr>
          <w:rFonts w:ascii="Trebuchet MS" w:eastAsia="Times New Roman" w:hAnsi="Trebuchet MS" w:cs="Times New Roman"/>
          <w:color w:val="444444"/>
          <w:sz w:val="21"/>
          <w:szCs w:val="21"/>
        </w:rPr>
        <w:br/>
        <w:t>a : 2</w:t>
      </w:r>
      <w:r w:rsidRPr="00763B22">
        <w:rPr>
          <w:rFonts w:ascii="Trebuchet MS" w:eastAsia="Times New Roman" w:hAnsi="Trebuchet MS" w:cs="Times New Roman"/>
          <w:color w:val="444444"/>
          <w:sz w:val="21"/>
          <w:szCs w:val="21"/>
        </w:rPr>
        <w:br/>
        <w:t>J : 2</w:t>
      </w:r>
      <w:r w:rsidRPr="00763B22">
        <w:rPr>
          <w:rFonts w:ascii="Trebuchet MS" w:eastAsia="Times New Roman" w:hAnsi="Trebuchet MS" w:cs="Times New Roman"/>
          <w:color w:val="444444"/>
          <w:sz w:val="21"/>
          <w:szCs w:val="21"/>
        </w:rPr>
        <w:br/>
        <w:t>Duplicate Characters In Fresh Fish</w:t>
      </w:r>
      <w:r w:rsidRPr="00763B22">
        <w:rPr>
          <w:rFonts w:ascii="Trebuchet MS" w:eastAsia="Times New Roman" w:hAnsi="Trebuchet MS" w:cs="Times New Roman"/>
          <w:color w:val="444444"/>
          <w:sz w:val="21"/>
          <w:szCs w:val="21"/>
        </w:rPr>
        <w:br/>
        <w:t>F : 2</w:t>
      </w:r>
      <w:r w:rsidRPr="00763B22">
        <w:rPr>
          <w:rFonts w:ascii="Trebuchet MS" w:eastAsia="Times New Roman" w:hAnsi="Trebuchet MS" w:cs="Times New Roman"/>
          <w:color w:val="444444"/>
          <w:sz w:val="21"/>
          <w:szCs w:val="21"/>
        </w:rPr>
        <w:br/>
        <w:t>s : 2</w:t>
      </w:r>
      <w:r w:rsidRPr="00763B22">
        <w:rPr>
          <w:rFonts w:ascii="Trebuchet MS" w:eastAsia="Times New Roman" w:hAnsi="Trebuchet MS" w:cs="Times New Roman"/>
          <w:color w:val="444444"/>
          <w:sz w:val="21"/>
          <w:szCs w:val="21"/>
        </w:rPr>
        <w:br/>
        <w:t>h : 2</w:t>
      </w:r>
      <w:r w:rsidRPr="00763B22">
        <w:rPr>
          <w:rFonts w:ascii="Trebuchet MS" w:eastAsia="Times New Roman" w:hAnsi="Trebuchet MS" w:cs="Times New Roman"/>
          <w:color w:val="444444"/>
          <w:sz w:val="21"/>
          <w:szCs w:val="21"/>
        </w:rPr>
        <w:br/>
        <w:t>Duplicate Characters In Better Butter</w:t>
      </w:r>
      <w:r w:rsidRPr="00763B22">
        <w:rPr>
          <w:rFonts w:ascii="Trebuchet MS" w:eastAsia="Times New Roman" w:hAnsi="Trebuchet MS" w:cs="Times New Roman"/>
          <w:color w:val="444444"/>
          <w:sz w:val="21"/>
          <w:szCs w:val="21"/>
        </w:rPr>
        <w:br/>
        <w:t>t : 4</w:t>
      </w:r>
      <w:r w:rsidRPr="00763B22">
        <w:rPr>
          <w:rFonts w:ascii="Trebuchet MS" w:eastAsia="Times New Roman" w:hAnsi="Trebuchet MS" w:cs="Times New Roman"/>
          <w:color w:val="444444"/>
          <w:sz w:val="21"/>
          <w:szCs w:val="21"/>
        </w:rPr>
        <w:br/>
        <w:t>e : 3</w:t>
      </w:r>
      <w:r w:rsidRPr="00763B22">
        <w:rPr>
          <w:rFonts w:ascii="Trebuchet MS" w:eastAsia="Times New Roman" w:hAnsi="Trebuchet MS" w:cs="Times New Roman"/>
          <w:color w:val="444444"/>
          <w:sz w:val="21"/>
          <w:szCs w:val="21"/>
        </w:rPr>
        <w:br/>
        <w:t>r : 2</w:t>
      </w:r>
      <w:r w:rsidRPr="00763B22">
        <w:rPr>
          <w:rFonts w:ascii="Trebuchet MS" w:eastAsia="Times New Roman" w:hAnsi="Trebuchet MS" w:cs="Times New Roman"/>
          <w:color w:val="444444"/>
          <w:sz w:val="21"/>
          <w:szCs w:val="21"/>
        </w:rPr>
        <w:br/>
        <w:t>B : 2</w:t>
      </w:r>
    </w:p>
    <w:p w:rsidR="00763B22" w:rsidRPr="00763B22" w:rsidRDefault="00763B22" w:rsidP="00763B22">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Pr>
          <w:rStyle w:val="Strong"/>
          <w:rFonts w:ascii="Trebuchet MS" w:hAnsi="Trebuchet MS"/>
          <w:color w:val="444444"/>
          <w:sz w:val="21"/>
          <w:szCs w:val="21"/>
          <w:bdr w:val="none" w:sz="0" w:space="0" w:color="auto" w:frame="1"/>
          <w:shd w:val="clear" w:color="auto" w:fill="FFFFFF"/>
        </w:rPr>
        <w:lastRenderedPageBreak/>
        <w:t>8) Write a java program to check whether one string is a rotation of another?</w:t>
      </w:r>
    </w:p>
    <w:p w:rsidR="00763B22" w:rsidRPr="00763B22" w:rsidRDefault="00763B22" w:rsidP="00763B22">
      <w:pPr>
        <w:spacing w:after="0" w:line="240" w:lineRule="auto"/>
        <w:rPr>
          <w:rFonts w:ascii="Consolas" w:eastAsia="Times New Roman" w:hAnsi="Consolas" w:cs="Consolas"/>
          <w:color w:val="444444"/>
          <w:sz w:val="21"/>
          <w:szCs w:val="21"/>
        </w:rPr>
      </w:pPr>
      <w:proofErr w:type="gramStart"/>
      <w:r w:rsidRPr="00763B22">
        <w:rPr>
          <w:rFonts w:ascii="Courier New" w:eastAsia="Times New Roman" w:hAnsi="Courier New" w:cs="Courier New"/>
          <w:color w:val="444444"/>
          <w:sz w:val="20"/>
        </w:rPr>
        <w:t>public</w:t>
      </w:r>
      <w:proofErr w:type="gramEnd"/>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class</w:t>
      </w:r>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MainClass</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public</w:t>
      </w:r>
      <w:proofErr w:type="gramEnd"/>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static</w:t>
      </w:r>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void</w:t>
      </w:r>
      <w:r w:rsidRPr="00763B22">
        <w:rPr>
          <w:rFonts w:ascii="Consolas" w:eastAsia="Times New Roman" w:hAnsi="Consolas" w:cs="Consolas"/>
          <w:color w:val="444444"/>
          <w:sz w:val="21"/>
          <w:szCs w:val="21"/>
        </w:rPr>
        <w:t xml:space="preserve"> </w:t>
      </w:r>
      <w:r w:rsidRPr="00763B22">
        <w:rPr>
          <w:rFonts w:ascii="Courier New" w:eastAsia="Times New Roman" w:hAnsi="Courier New" w:cs="Courier New"/>
          <w:color w:val="444444"/>
          <w:sz w:val="20"/>
        </w:rPr>
        <w:t>main(String[] args)</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String s1 = "JavaJ2eeStrutsHibernate";</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String s2 = "StrutsHibernateJavaJ2ee";</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//Step 1</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if(</w:t>
      </w:r>
      <w:proofErr w:type="gramEnd"/>
      <w:r w:rsidRPr="00763B22">
        <w:rPr>
          <w:rFonts w:ascii="Courier New" w:eastAsia="Times New Roman" w:hAnsi="Courier New" w:cs="Courier New"/>
          <w:color w:val="444444"/>
          <w:sz w:val="20"/>
        </w:rPr>
        <w:t>s1.length() != s2.length())</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System.out.println(</w:t>
      </w:r>
      <w:proofErr w:type="gramEnd"/>
      <w:r w:rsidRPr="00763B22">
        <w:rPr>
          <w:rFonts w:ascii="Courier New" w:eastAsia="Times New Roman" w:hAnsi="Courier New" w:cs="Courier New"/>
          <w:color w:val="444444"/>
          <w:sz w:val="20"/>
        </w:rPr>
        <w:t>"s2 is not rotated version of s1");</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else</w:t>
      </w:r>
      <w:proofErr w:type="gramEnd"/>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//Step 2</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String s3 = s1 + s1;</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//Step 3</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nsolas" w:eastAsia="Times New Roman" w:hAnsi="Consolas" w:cs="Consolas"/>
          <w:color w:val="444444"/>
          <w:sz w:val="21"/>
          <w:szCs w:val="21"/>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if(</w:t>
      </w:r>
      <w:proofErr w:type="gramEnd"/>
      <w:r w:rsidRPr="00763B22">
        <w:rPr>
          <w:rFonts w:ascii="Courier New" w:eastAsia="Times New Roman" w:hAnsi="Courier New" w:cs="Courier New"/>
          <w:color w:val="444444"/>
          <w:sz w:val="20"/>
        </w:rPr>
        <w:t>s3.contains(s2))</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System.out.println(</w:t>
      </w:r>
      <w:proofErr w:type="gramEnd"/>
      <w:r w:rsidRPr="00763B22">
        <w:rPr>
          <w:rFonts w:ascii="Courier New" w:eastAsia="Times New Roman" w:hAnsi="Courier New" w:cs="Courier New"/>
          <w:color w:val="444444"/>
          <w:sz w:val="20"/>
        </w:rPr>
        <w:t>"s2 is a rotated version of s1");</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else</w:t>
      </w:r>
      <w:proofErr w:type="gramEnd"/>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roofErr w:type="gramStart"/>
      <w:r w:rsidRPr="00763B22">
        <w:rPr>
          <w:rFonts w:ascii="Courier New" w:eastAsia="Times New Roman" w:hAnsi="Courier New" w:cs="Courier New"/>
          <w:color w:val="444444"/>
          <w:sz w:val="20"/>
        </w:rPr>
        <w:t>System.out.println(</w:t>
      </w:r>
      <w:proofErr w:type="gramEnd"/>
      <w:r w:rsidRPr="00763B22">
        <w:rPr>
          <w:rFonts w:ascii="Courier New" w:eastAsia="Times New Roman" w:hAnsi="Courier New" w:cs="Courier New"/>
          <w:color w:val="444444"/>
          <w:sz w:val="20"/>
        </w:rPr>
        <w:t>"s2 is not rotated version of s1");</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    }</w:t>
      </w:r>
    </w:p>
    <w:p w:rsidR="00763B22" w:rsidRPr="00763B22" w:rsidRDefault="00763B22" w:rsidP="00763B22">
      <w:pPr>
        <w:spacing w:after="0" w:line="240" w:lineRule="auto"/>
        <w:rPr>
          <w:rFonts w:ascii="Consolas" w:eastAsia="Times New Roman" w:hAnsi="Consolas" w:cs="Consolas"/>
          <w:color w:val="444444"/>
          <w:sz w:val="21"/>
          <w:szCs w:val="21"/>
        </w:rPr>
      </w:pPr>
      <w:r w:rsidRPr="00763B22">
        <w:rPr>
          <w:rFonts w:ascii="Courier New" w:eastAsia="Times New Roman" w:hAnsi="Courier New" w:cs="Courier New"/>
          <w:color w:val="444444"/>
          <w:sz w:val="20"/>
        </w:rPr>
        <w:t>}</w:t>
      </w:r>
    </w:p>
    <w:p w:rsidR="00763B22" w:rsidRDefault="00763B22"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9) Write a java program to check whether two strings are anagram or not?</w:t>
      </w:r>
    </w:p>
    <w:p w:rsidR="00763B22" w:rsidRDefault="00763B22" w:rsidP="00763B22">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 xml:space="preserve">1) Anagram Program In Java Using </w:t>
      </w:r>
      <w:proofErr w:type="gramStart"/>
      <w:r>
        <w:rPr>
          <w:rFonts w:ascii="Trebuchet MS" w:hAnsi="Trebuchet MS"/>
          <w:b w:val="0"/>
          <w:bCs w:val="0"/>
          <w:color w:val="444444"/>
          <w:sz w:val="41"/>
          <w:szCs w:val="41"/>
        </w:rPr>
        <w:t>sort(</w:t>
      </w:r>
      <w:proofErr w:type="gramEnd"/>
      <w:r>
        <w:rPr>
          <w:rFonts w:ascii="Trebuchet MS" w:hAnsi="Trebuchet MS"/>
          <w:b w:val="0"/>
          <w:bCs w:val="0"/>
          <w:color w:val="444444"/>
          <w:sz w:val="41"/>
          <w:szCs w:val="41"/>
        </w:rPr>
        <w:t>) and equals() Methods</w:t>
      </w:r>
    </w:p>
    <w:p w:rsidR="00101460" w:rsidRDefault="00101460" w:rsidP="00C007F9">
      <w:r>
        <w:rPr>
          <w:rFonts w:ascii="Trebuchet MS" w:hAnsi="Trebuchet MS"/>
          <w:color w:val="444444"/>
          <w:sz w:val="21"/>
          <w:szCs w:val="21"/>
          <w:shd w:val="clear" w:color="auto" w:fill="FFFFFF"/>
        </w:rPr>
        <w:t>First we clean the input by removing all white spaces from the given two strings and change the case of all characters of both the strings to lower case so that case of both input strings will be ignored. After cleaning the input strings, we convert them to character array and sort them using </w:t>
      </w:r>
      <w:proofErr w:type="gramStart"/>
      <w:r>
        <w:rPr>
          <w:rStyle w:val="Strong"/>
          <w:rFonts w:ascii="Trebuchet MS" w:hAnsi="Trebuchet MS"/>
          <w:color w:val="444444"/>
          <w:sz w:val="21"/>
          <w:szCs w:val="21"/>
          <w:bdr w:val="none" w:sz="0" w:space="0" w:color="auto" w:frame="1"/>
          <w:shd w:val="clear" w:color="auto" w:fill="FFFFFF"/>
        </w:rPr>
        <w:t>sort(</w:t>
      </w:r>
      <w:proofErr w:type="gramEnd"/>
      <w:r>
        <w:rPr>
          <w:rStyle w:val="Strong"/>
          <w:rFonts w:ascii="Trebuchet MS" w:hAnsi="Trebuchet MS"/>
          <w:color w:val="444444"/>
          <w:sz w:val="21"/>
          <w:szCs w:val="21"/>
          <w:bdr w:val="none" w:sz="0" w:space="0" w:color="auto" w:frame="1"/>
          <w:shd w:val="clear" w:color="auto" w:fill="FFFFFF"/>
        </w:rPr>
        <w:t>) method</w:t>
      </w:r>
      <w:r>
        <w:rPr>
          <w:rFonts w:ascii="Trebuchet MS" w:hAnsi="Trebuchet MS"/>
          <w:color w:val="444444"/>
          <w:sz w:val="21"/>
          <w:szCs w:val="21"/>
          <w:shd w:val="clear" w:color="auto" w:fill="FFFFFF"/>
        </w:rPr>
        <w:t> of java.util.Arrays class. After sorting, we compare both the arrays using </w:t>
      </w:r>
      <w:r>
        <w:rPr>
          <w:rStyle w:val="Strong"/>
          <w:rFonts w:ascii="Trebuchet MS" w:hAnsi="Trebuchet MS"/>
          <w:color w:val="444444"/>
          <w:sz w:val="21"/>
          <w:szCs w:val="21"/>
          <w:bdr w:val="none" w:sz="0" w:space="0" w:color="auto" w:frame="1"/>
          <w:shd w:val="clear" w:color="auto" w:fill="FFFFFF"/>
        </w:rPr>
        <w:t>equals() method</w:t>
      </w:r>
      <w:r>
        <w:rPr>
          <w:rFonts w:ascii="Trebuchet MS" w:hAnsi="Trebuchet MS"/>
          <w:color w:val="444444"/>
          <w:sz w:val="21"/>
          <w:szCs w:val="21"/>
          <w:shd w:val="clear" w:color="auto" w:fill="FFFFFF"/>
        </w:rPr>
        <w:t xml:space="preserve"> of same Arrays class.This method will return true if both arrays have same set of characters. Below is the complete anagram program using </w:t>
      </w:r>
      <w:proofErr w:type="gramStart"/>
      <w:r>
        <w:rPr>
          <w:rFonts w:ascii="Trebuchet MS" w:hAnsi="Trebuchet MS"/>
          <w:color w:val="444444"/>
          <w:sz w:val="21"/>
          <w:szCs w:val="21"/>
          <w:shd w:val="clear" w:color="auto" w:fill="FFFFFF"/>
        </w:rPr>
        <w:t>sort(</w:t>
      </w:r>
      <w:proofErr w:type="gramEnd"/>
      <w:r>
        <w:rPr>
          <w:rFonts w:ascii="Trebuchet MS" w:hAnsi="Trebuchet MS"/>
          <w:color w:val="444444"/>
          <w:sz w:val="21"/>
          <w:szCs w:val="21"/>
          <w:shd w:val="clear" w:color="auto" w:fill="FFFFFF"/>
        </w:rPr>
        <w:t>) and equals() methods.</w:t>
      </w:r>
    </w:p>
    <w:tbl>
      <w:tblPr>
        <w:tblW w:w="13620" w:type="dxa"/>
        <w:tblCellMar>
          <w:left w:w="0" w:type="dxa"/>
          <w:right w:w="0" w:type="dxa"/>
        </w:tblCellMar>
        <w:tblLook w:val="04A0"/>
      </w:tblPr>
      <w:tblGrid>
        <w:gridCol w:w="13620"/>
      </w:tblGrid>
      <w:tr w:rsidR="00101460" w:rsidRPr="00101460" w:rsidTr="00101460">
        <w:tc>
          <w:tcPr>
            <w:tcW w:w="13020" w:type="dxa"/>
            <w:vAlign w:val="center"/>
            <w:hideMark/>
          </w:tcPr>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class</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AnagramProgram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isAnagram(String s1, String s2)</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lastRenderedPageBreak/>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//Removing all white spaces from s1 and s2</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copyOfs1 = s1.replaceAll("\\s",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copyOfs2 = s2.replaceAll("\\s",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//Initially setting status as true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boolean</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status = true;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if(copyOfs1.length() != copyOfs2.length())</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//Setting status as false if copyOfs1 and copyOfs2 doesn't have same length</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status = false;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else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//Changing the case of characters of both copyOfs1 and copyOfs2 and converting them to char 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char[] s1Array = copyOfs1.toLowerCase().toCharArray();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char[] s2Array = copyOfs2.toLowerCase().toCharArray();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//Sorting both s1Array and s2Array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Arrays.sort(s1Array);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Arrays.sort(s2Array);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//Checking whether s1Array and s2Array are equal</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status = Arrays.equals(s1Array, s2Array);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//Output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if(status)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System.out.println(s1+" and "+s2+" are anagrams");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else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System.out.println(s1+" and "+s2+" are not anagrams");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main(String[] args)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isAnagram("Mother In Law", "Hitler Woman");</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isAnagram("keEp", "peeK");</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lastRenderedPageBreak/>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isAnagram("SiLeNt CAT", "LisTen AcT");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isAnagram("Debit Card", "Bad Credit");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isAnagram("School MASTER", "The ClassROOM");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isAnagram("DORMITORY", "Dirty Room");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isAnagram("ASTRONOMERS", "NO MORE STARS");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isAnagram("Toss", "Shot");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isAnagram("joy", "enjoy");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w:t>
            </w:r>
          </w:p>
        </w:tc>
      </w:tr>
    </w:tbl>
    <w:p w:rsidR="00101460" w:rsidRPr="00101460" w:rsidRDefault="00101460" w:rsidP="0010146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proofErr w:type="gramStart"/>
      <w:r w:rsidRPr="00101460">
        <w:rPr>
          <w:rFonts w:ascii="Trebuchet MS" w:eastAsia="Times New Roman" w:hAnsi="Trebuchet MS" w:cs="Times New Roman"/>
          <w:color w:val="444444"/>
          <w:sz w:val="41"/>
          <w:szCs w:val="41"/>
        </w:rPr>
        <w:lastRenderedPageBreak/>
        <w:t>Output :</w:t>
      </w:r>
      <w:proofErr w:type="gramEnd"/>
    </w:p>
    <w:p w:rsidR="00101460" w:rsidRPr="00101460" w:rsidRDefault="00101460" w:rsidP="00101460">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01460">
        <w:rPr>
          <w:rFonts w:ascii="Trebuchet MS" w:eastAsia="Times New Roman" w:hAnsi="Trebuchet MS" w:cs="Times New Roman"/>
          <w:color w:val="444444"/>
          <w:sz w:val="21"/>
          <w:szCs w:val="21"/>
        </w:rPr>
        <w:t>Mother In Law and Hitler Woman are anagrams</w:t>
      </w:r>
      <w:r w:rsidRPr="00101460">
        <w:rPr>
          <w:rFonts w:ascii="Trebuchet MS" w:eastAsia="Times New Roman" w:hAnsi="Trebuchet MS" w:cs="Times New Roman"/>
          <w:color w:val="444444"/>
          <w:sz w:val="21"/>
          <w:szCs w:val="21"/>
        </w:rPr>
        <w:br/>
        <w:t>keEp and peeK are anagrams</w:t>
      </w:r>
      <w:r w:rsidRPr="00101460">
        <w:rPr>
          <w:rFonts w:ascii="Trebuchet MS" w:eastAsia="Times New Roman" w:hAnsi="Trebuchet MS" w:cs="Times New Roman"/>
          <w:color w:val="444444"/>
          <w:sz w:val="21"/>
          <w:szCs w:val="21"/>
        </w:rPr>
        <w:br/>
        <w:t>SiLeNt CAT and LisTen AcT are anagrams</w:t>
      </w:r>
      <w:r w:rsidRPr="00101460">
        <w:rPr>
          <w:rFonts w:ascii="Trebuchet MS" w:eastAsia="Times New Roman" w:hAnsi="Trebuchet MS" w:cs="Times New Roman"/>
          <w:color w:val="444444"/>
          <w:sz w:val="21"/>
          <w:szCs w:val="21"/>
        </w:rPr>
        <w:br/>
        <w:t>Debit Card and Bad Credit are anagrams</w:t>
      </w:r>
      <w:r w:rsidRPr="00101460">
        <w:rPr>
          <w:rFonts w:ascii="Trebuchet MS" w:eastAsia="Times New Roman" w:hAnsi="Trebuchet MS" w:cs="Times New Roman"/>
          <w:color w:val="444444"/>
          <w:sz w:val="21"/>
          <w:szCs w:val="21"/>
        </w:rPr>
        <w:br/>
        <w:t>School MASTER and The ClassROOM are anagrams</w:t>
      </w:r>
      <w:r w:rsidRPr="00101460">
        <w:rPr>
          <w:rFonts w:ascii="Trebuchet MS" w:eastAsia="Times New Roman" w:hAnsi="Trebuchet MS" w:cs="Times New Roman"/>
          <w:color w:val="444444"/>
          <w:sz w:val="21"/>
          <w:szCs w:val="21"/>
        </w:rPr>
        <w:br/>
        <w:t>DORMITORY and Dirty Room are anagrams</w:t>
      </w:r>
      <w:r w:rsidRPr="00101460">
        <w:rPr>
          <w:rFonts w:ascii="Trebuchet MS" w:eastAsia="Times New Roman" w:hAnsi="Trebuchet MS" w:cs="Times New Roman"/>
          <w:color w:val="444444"/>
          <w:sz w:val="21"/>
          <w:szCs w:val="21"/>
        </w:rPr>
        <w:br/>
        <w:t>ASTRONOMERS and NO MORE STARS are anagrams</w:t>
      </w:r>
      <w:r w:rsidRPr="00101460">
        <w:rPr>
          <w:rFonts w:ascii="Trebuchet MS" w:eastAsia="Times New Roman" w:hAnsi="Trebuchet MS" w:cs="Times New Roman"/>
          <w:color w:val="444444"/>
          <w:sz w:val="21"/>
          <w:szCs w:val="21"/>
        </w:rPr>
        <w:br/>
        <w:t>Toss and Shot are not anagrams</w:t>
      </w:r>
      <w:r w:rsidRPr="00101460">
        <w:rPr>
          <w:rFonts w:ascii="Trebuchet MS" w:eastAsia="Times New Roman" w:hAnsi="Trebuchet MS" w:cs="Times New Roman"/>
          <w:color w:val="444444"/>
          <w:sz w:val="21"/>
          <w:szCs w:val="21"/>
        </w:rPr>
        <w:br/>
        <w:t>joy and enjoy are not anagrams</w:t>
      </w:r>
    </w:p>
    <w:p w:rsidR="00101460" w:rsidRPr="00101460" w:rsidRDefault="00101460" w:rsidP="0010146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101460">
        <w:rPr>
          <w:rFonts w:ascii="Trebuchet MS" w:eastAsia="Times New Roman" w:hAnsi="Trebuchet MS" w:cs="Times New Roman"/>
          <w:color w:val="444444"/>
          <w:sz w:val="41"/>
          <w:szCs w:val="41"/>
        </w:rPr>
        <w:t xml:space="preserve">2) Anagram Program </w:t>
      </w:r>
      <w:proofErr w:type="gramStart"/>
      <w:r w:rsidRPr="00101460">
        <w:rPr>
          <w:rFonts w:ascii="Trebuchet MS" w:eastAsia="Times New Roman" w:hAnsi="Trebuchet MS" w:cs="Times New Roman"/>
          <w:color w:val="444444"/>
          <w:sz w:val="41"/>
          <w:szCs w:val="41"/>
        </w:rPr>
        <w:t>In</w:t>
      </w:r>
      <w:proofErr w:type="gramEnd"/>
      <w:r w:rsidRPr="00101460">
        <w:rPr>
          <w:rFonts w:ascii="Trebuchet MS" w:eastAsia="Times New Roman" w:hAnsi="Trebuchet MS" w:cs="Times New Roman"/>
          <w:color w:val="444444"/>
          <w:sz w:val="41"/>
          <w:szCs w:val="41"/>
        </w:rPr>
        <w:t xml:space="preserve"> Java Using Iterative Method</w:t>
      </w:r>
    </w:p>
    <w:p w:rsidR="00101460" w:rsidRPr="00101460" w:rsidRDefault="00101460" w:rsidP="00101460">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01460">
        <w:rPr>
          <w:rFonts w:ascii="Trebuchet MS" w:eastAsia="Times New Roman" w:hAnsi="Trebuchet MS" w:cs="Times New Roman"/>
          <w:color w:val="444444"/>
          <w:sz w:val="21"/>
          <w:szCs w:val="21"/>
        </w:rPr>
        <w:t>In this method, we go on checking each character of first string is present in second string. If it is present, we remove that character from second string and proceed to next character. If any character of first string is not present in second string, we break the loop and conclude that strings are not anagrams.</w:t>
      </w:r>
    </w:p>
    <w:tbl>
      <w:tblPr>
        <w:tblW w:w="13500" w:type="dxa"/>
        <w:tblCellMar>
          <w:left w:w="0" w:type="dxa"/>
          <w:right w:w="0" w:type="dxa"/>
        </w:tblCellMar>
        <w:tblLook w:val="04A0"/>
      </w:tblPr>
      <w:tblGrid>
        <w:gridCol w:w="13500"/>
      </w:tblGrid>
      <w:tr w:rsidR="00101460" w:rsidRPr="00101460" w:rsidTr="00101460">
        <w:tc>
          <w:tcPr>
            <w:tcW w:w="12900" w:type="dxa"/>
            <w:vAlign w:val="center"/>
            <w:hideMark/>
          </w:tcPr>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class</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AnagramProgram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isAnagram(String s1, String s2)</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//Removing white spaces from s1 and s2 and changing case to lower</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copyOfs1 = s1.replaceAll("\\s", "").toLowerCase();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copyOfs2 = s2.replaceAll("\\s", "").toLowerCase();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//Initially setting status as true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lastRenderedPageBreak/>
              <w:t>        boolean</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status = true;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if(copyOfs1.length() != copyOfs2.length())</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//Setting status as false if copyOfs1 and copyOfs2 doesn't have same length</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status = false;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else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//Converting copyOfs1 to char 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char[] s1ToArray = copyOfs1.toCharArray();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//Checking whether each character of s1ToArray is present in copyOfs2</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for</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(char</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 : s1ToArray)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int</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index = copyOfs2.indexOf(c);</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if(index != -1)</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 character is present in copyOfs2, removing that char from copyOfs2</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copyOfs2 = copyOfs2.substring(0, index)+copyOfs2.substring(index+1, copyOfs2.length());</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else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 character is not present in copyOfs2, setting status as false and breaking the loop</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status = false;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break;</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//Output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if(status)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System.out.println(s1+" and "+s2+" are anagrams");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else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System.out.println(s1+" and "+s2+" are not anagrams");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main(String[] args)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isAnagram("Mother In Law", "Hitler Woman");</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isAnagram("keEp", "peeK");</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lastRenderedPageBreak/>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isAnagram("SiLeNt CAT", "LisTen AcT");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isAnagram("Debit Card", "Bad Credit");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isAnagram("School MASTER", "The ClassROOM");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isAnagram("DORMITORY", "Dirty Room");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isAnagram("ASTRONOMERS", "NO MORE STARS");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isAnagram("Toss", "Shot");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isAnagram("joy", "enjoy");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w:t>
            </w:r>
          </w:p>
        </w:tc>
      </w:tr>
    </w:tbl>
    <w:p w:rsidR="00101460" w:rsidRPr="00101460" w:rsidRDefault="00101460" w:rsidP="0010146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proofErr w:type="gramStart"/>
      <w:r w:rsidRPr="00101460">
        <w:rPr>
          <w:rFonts w:ascii="Trebuchet MS" w:eastAsia="Times New Roman" w:hAnsi="Trebuchet MS" w:cs="Times New Roman"/>
          <w:color w:val="444444"/>
          <w:sz w:val="41"/>
          <w:szCs w:val="41"/>
        </w:rPr>
        <w:lastRenderedPageBreak/>
        <w:t>Output :</w:t>
      </w:r>
      <w:proofErr w:type="gramEnd"/>
    </w:p>
    <w:p w:rsidR="00101460" w:rsidRPr="00101460" w:rsidRDefault="00101460" w:rsidP="00101460">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01460">
        <w:rPr>
          <w:rFonts w:ascii="Trebuchet MS" w:eastAsia="Times New Roman" w:hAnsi="Trebuchet MS" w:cs="Times New Roman"/>
          <w:color w:val="444444"/>
          <w:sz w:val="21"/>
          <w:szCs w:val="21"/>
        </w:rPr>
        <w:t>Mother In Law and Hitler Woman are anagrams</w:t>
      </w:r>
      <w:r w:rsidRPr="00101460">
        <w:rPr>
          <w:rFonts w:ascii="Trebuchet MS" w:eastAsia="Times New Roman" w:hAnsi="Trebuchet MS" w:cs="Times New Roman"/>
          <w:color w:val="444444"/>
          <w:sz w:val="21"/>
          <w:szCs w:val="21"/>
        </w:rPr>
        <w:br/>
        <w:t>keEp and peeK are anagrams</w:t>
      </w:r>
      <w:r w:rsidRPr="00101460">
        <w:rPr>
          <w:rFonts w:ascii="Trebuchet MS" w:eastAsia="Times New Roman" w:hAnsi="Trebuchet MS" w:cs="Times New Roman"/>
          <w:color w:val="444444"/>
          <w:sz w:val="21"/>
          <w:szCs w:val="21"/>
        </w:rPr>
        <w:br/>
        <w:t>SiLeNt CAT and LisTen AcT are anagrams</w:t>
      </w:r>
      <w:r w:rsidRPr="00101460">
        <w:rPr>
          <w:rFonts w:ascii="Trebuchet MS" w:eastAsia="Times New Roman" w:hAnsi="Trebuchet MS" w:cs="Times New Roman"/>
          <w:color w:val="444444"/>
          <w:sz w:val="21"/>
          <w:szCs w:val="21"/>
        </w:rPr>
        <w:br/>
        <w:t>Debit Card and Bad Credit are anagrams</w:t>
      </w:r>
      <w:r w:rsidRPr="00101460">
        <w:rPr>
          <w:rFonts w:ascii="Trebuchet MS" w:eastAsia="Times New Roman" w:hAnsi="Trebuchet MS" w:cs="Times New Roman"/>
          <w:color w:val="444444"/>
          <w:sz w:val="21"/>
          <w:szCs w:val="21"/>
        </w:rPr>
        <w:br/>
        <w:t>School MASTER and The ClassROOM are anagrams</w:t>
      </w:r>
      <w:r w:rsidRPr="00101460">
        <w:rPr>
          <w:rFonts w:ascii="Trebuchet MS" w:eastAsia="Times New Roman" w:hAnsi="Trebuchet MS" w:cs="Times New Roman"/>
          <w:color w:val="444444"/>
          <w:sz w:val="21"/>
          <w:szCs w:val="21"/>
        </w:rPr>
        <w:br/>
        <w:t>DORMITORY and Dirty Room are anagrams</w:t>
      </w:r>
      <w:r w:rsidRPr="00101460">
        <w:rPr>
          <w:rFonts w:ascii="Trebuchet MS" w:eastAsia="Times New Roman" w:hAnsi="Trebuchet MS" w:cs="Times New Roman"/>
          <w:color w:val="444444"/>
          <w:sz w:val="21"/>
          <w:szCs w:val="21"/>
        </w:rPr>
        <w:br/>
        <w:t>ASTRONOMERS and NO MORE STARS are anagrams</w:t>
      </w:r>
      <w:r w:rsidRPr="00101460">
        <w:rPr>
          <w:rFonts w:ascii="Trebuchet MS" w:eastAsia="Times New Roman" w:hAnsi="Trebuchet MS" w:cs="Times New Roman"/>
          <w:color w:val="444444"/>
          <w:sz w:val="21"/>
          <w:szCs w:val="21"/>
        </w:rPr>
        <w:br/>
        <w:t>Toss and Shot are not anagrams</w:t>
      </w:r>
      <w:r w:rsidRPr="00101460">
        <w:rPr>
          <w:rFonts w:ascii="Trebuchet MS" w:eastAsia="Times New Roman" w:hAnsi="Trebuchet MS" w:cs="Times New Roman"/>
          <w:color w:val="444444"/>
          <w:sz w:val="21"/>
          <w:szCs w:val="21"/>
        </w:rPr>
        <w:br/>
        <w:t>joy and enjoy are not anagrams</w:t>
      </w:r>
    </w:p>
    <w:p w:rsidR="00101460" w:rsidRDefault="00101460" w:rsidP="00101460">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 xml:space="preserve">3) Anagram Program </w:t>
      </w:r>
      <w:proofErr w:type="gramStart"/>
      <w:r>
        <w:rPr>
          <w:rFonts w:ascii="Trebuchet MS" w:hAnsi="Trebuchet MS"/>
          <w:b w:val="0"/>
          <w:bCs w:val="0"/>
          <w:color w:val="444444"/>
          <w:sz w:val="41"/>
          <w:szCs w:val="41"/>
        </w:rPr>
        <w:t>In</w:t>
      </w:r>
      <w:proofErr w:type="gramEnd"/>
      <w:r>
        <w:rPr>
          <w:rFonts w:ascii="Trebuchet MS" w:hAnsi="Trebuchet MS"/>
          <w:b w:val="0"/>
          <w:bCs w:val="0"/>
          <w:color w:val="444444"/>
          <w:sz w:val="41"/>
          <w:szCs w:val="41"/>
        </w:rPr>
        <w:t xml:space="preserve"> Java Using StringBuilder</w:t>
      </w:r>
    </w:p>
    <w:p w:rsidR="00101460" w:rsidRDefault="00101460" w:rsidP="00101460">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 xml:space="preserve">This method is also same as above method. But in this method, we use StringBuilder </w:t>
      </w:r>
      <w:proofErr w:type="gramStart"/>
      <w:r>
        <w:rPr>
          <w:rFonts w:ascii="Trebuchet MS" w:hAnsi="Trebuchet MS"/>
          <w:color w:val="444444"/>
          <w:sz w:val="21"/>
          <w:szCs w:val="21"/>
        </w:rPr>
        <w:t>deletechartAt(</w:t>
      </w:r>
      <w:proofErr w:type="gramEnd"/>
      <w:r>
        <w:rPr>
          <w:rFonts w:ascii="Trebuchet MS" w:hAnsi="Trebuchet MS"/>
          <w:color w:val="444444"/>
          <w:sz w:val="21"/>
          <w:szCs w:val="21"/>
        </w:rPr>
        <w:t>) method to delete the character from second string if that character is present in it.</w:t>
      </w:r>
    </w:p>
    <w:tbl>
      <w:tblPr>
        <w:tblW w:w="11070" w:type="dxa"/>
        <w:tblCellMar>
          <w:left w:w="0" w:type="dxa"/>
          <w:right w:w="0" w:type="dxa"/>
        </w:tblCellMar>
        <w:tblLook w:val="04A0"/>
      </w:tblPr>
      <w:tblGrid>
        <w:gridCol w:w="11070"/>
      </w:tblGrid>
      <w:tr w:rsidR="00101460" w:rsidRPr="00101460" w:rsidTr="00101460">
        <w:tc>
          <w:tcPr>
            <w:tcW w:w="10470" w:type="dxa"/>
            <w:vAlign w:val="center"/>
            <w:hideMark/>
          </w:tcPr>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class</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AnagramProgram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isAnagram(String s1, String s2)</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//Removing white spaces from s1 and s2 and converting case to lower</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copyOfs1 = s1.replaceAll("\\s", "").toLowerCase();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copyOfs2 = s2.replaceAll("\\s", "").toLowerCase();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//Initially setting status as true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boolean</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status = true;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if(copyOfs1.length() != copyOfs2.length())</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lastRenderedPageBreak/>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//Setting status as false if copyOfs1 and copyOfs2 doesn't have same length</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status = false;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else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//Converting copyOfs1 to char 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char[] s1Array = copyOfs1.toCharArray();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//Constructing StringBuilder from copyOfs2</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StringBuilder sb = new</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StringBuilder(copyOfs2);</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//Checking whether each character of s1Array is present in sb</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for</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(char</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 : s1Array)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int</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index = sb.indexOf(""+c);</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(index != -1)</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 present, removing that character from sb</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sb = sb.deleteCharAt(index);</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else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 not present, setting status as false and breaking the loop</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status = false;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break;</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//Output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if(status)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System.out.println(s1+" and "+s2+" are anagrams");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else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System.out.println(s1+" and "+s2+" are not anagrams");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main(String[] args)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isAnagram("Mother In Law", "Hitler Woman");</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lastRenderedPageBreak/>
              <w:t>        isAnagram("keEp", "peeK");</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isAnagram("SiLeNt CAT", "LisTen AcT");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isAnagram("Debit Card", "Bad Credit");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isAnagram("School MASTER", "The ClassROOM");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isAnagram("DORMITORY", "Dirty Room");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isAnagram("ASTRONOMERS", "NO MORE STARS");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isAnagram("Toss", "Shot");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isAnagram("joy", "enjoy");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w:t>
            </w:r>
          </w:p>
        </w:tc>
      </w:tr>
    </w:tbl>
    <w:p w:rsidR="00101460" w:rsidRPr="00101460" w:rsidRDefault="00101460" w:rsidP="0010146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proofErr w:type="gramStart"/>
      <w:r w:rsidRPr="00101460">
        <w:rPr>
          <w:rFonts w:ascii="Trebuchet MS" w:eastAsia="Times New Roman" w:hAnsi="Trebuchet MS" w:cs="Times New Roman"/>
          <w:color w:val="444444"/>
          <w:sz w:val="41"/>
          <w:szCs w:val="41"/>
        </w:rPr>
        <w:lastRenderedPageBreak/>
        <w:t>Output :</w:t>
      </w:r>
      <w:proofErr w:type="gramEnd"/>
    </w:p>
    <w:p w:rsidR="00101460" w:rsidRPr="00101460" w:rsidRDefault="00101460" w:rsidP="00101460">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01460">
        <w:rPr>
          <w:rFonts w:ascii="Trebuchet MS" w:eastAsia="Times New Roman" w:hAnsi="Trebuchet MS" w:cs="Times New Roman"/>
          <w:color w:val="444444"/>
          <w:sz w:val="21"/>
          <w:szCs w:val="21"/>
        </w:rPr>
        <w:t>Mother In Law and Hitler Woman are anagrams</w:t>
      </w:r>
      <w:r w:rsidRPr="00101460">
        <w:rPr>
          <w:rFonts w:ascii="Trebuchet MS" w:eastAsia="Times New Roman" w:hAnsi="Trebuchet MS" w:cs="Times New Roman"/>
          <w:color w:val="444444"/>
          <w:sz w:val="21"/>
          <w:szCs w:val="21"/>
        </w:rPr>
        <w:br/>
        <w:t>keEp and peeK are anagrams</w:t>
      </w:r>
      <w:r w:rsidRPr="00101460">
        <w:rPr>
          <w:rFonts w:ascii="Trebuchet MS" w:eastAsia="Times New Roman" w:hAnsi="Trebuchet MS" w:cs="Times New Roman"/>
          <w:color w:val="444444"/>
          <w:sz w:val="21"/>
          <w:szCs w:val="21"/>
        </w:rPr>
        <w:br/>
        <w:t>SiLeNt CAT and LisTen AcT are anagrams</w:t>
      </w:r>
      <w:r w:rsidRPr="00101460">
        <w:rPr>
          <w:rFonts w:ascii="Trebuchet MS" w:eastAsia="Times New Roman" w:hAnsi="Trebuchet MS" w:cs="Times New Roman"/>
          <w:color w:val="444444"/>
          <w:sz w:val="21"/>
          <w:szCs w:val="21"/>
        </w:rPr>
        <w:br/>
        <w:t>Debit Card and Bad Credit are anagrams</w:t>
      </w:r>
      <w:r w:rsidRPr="00101460">
        <w:rPr>
          <w:rFonts w:ascii="Trebuchet MS" w:eastAsia="Times New Roman" w:hAnsi="Trebuchet MS" w:cs="Times New Roman"/>
          <w:color w:val="444444"/>
          <w:sz w:val="21"/>
          <w:szCs w:val="21"/>
        </w:rPr>
        <w:br/>
        <w:t>School MASTER and The ClassROOM are anagrams</w:t>
      </w:r>
      <w:r w:rsidRPr="00101460">
        <w:rPr>
          <w:rFonts w:ascii="Trebuchet MS" w:eastAsia="Times New Roman" w:hAnsi="Trebuchet MS" w:cs="Times New Roman"/>
          <w:color w:val="444444"/>
          <w:sz w:val="21"/>
          <w:szCs w:val="21"/>
        </w:rPr>
        <w:br/>
        <w:t>DORMITORY and Dirty Room are anagrams</w:t>
      </w:r>
      <w:r w:rsidRPr="00101460">
        <w:rPr>
          <w:rFonts w:ascii="Trebuchet MS" w:eastAsia="Times New Roman" w:hAnsi="Trebuchet MS" w:cs="Times New Roman"/>
          <w:color w:val="444444"/>
          <w:sz w:val="21"/>
          <w:szCs w:val="21"/>
        </w:rPr>
        <w:br/>
        <w:t>ASTRONOMERS and NO MORE STARS are anagrams</w:t>
      </w:r>
      <w:r w:rsidRPr="00101460">
        <w:rPr>
          <w:rFonts w:ascii="Trebuchet MS" w:eastAsia="Times New Roman" w:hAnsi="Trebuchet MS" w:cs="Times New Roman"/>
          <w:color w:val="444444"/>
          <w:sz w:val="21"/>
          <w:szCs w:val="21"/>
        </w:rPr>
        <w:br/>
        <w:t>Toss and Shot are not anagrams</w:t>
      </w:r>
      <w:r w:rsidRPr="00101460">
        <w:rPr>
          <w:rFonts w:ascii="Trebuchet MS" w:eastAsia="Times New Roman" w:hAnsi="Trebuchet MS" w:cs="Times New Roman"/>
          <w:color w:val="444444"/>
          <w:sz w:val="21"/>
          <w:szCs w:val="21"/>
        </w:rPr>
        <w:br/>
        <w:t>joy and enjoy are not anagrams</w:t>
      </w:r>
    </w:p>
    <w:p w:rsidR="00101460" w:rsidRPr="00101460" w:rsidRDefault="00101460" w:rsidP="0010146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101460">
        <w:rPr>
          <w:rFonts w:ascii="Trebuchet MS" w:eastAsia="Times New Roman" w:hAnsi="Trebuchet MS" w:cs="Times New Roman"/>
          <w:color w:val="444444"/>
          <w:sz w:val="41"/>
          <w:szCs w:val="41"/>
        </w:rPr>
        <w:t xml:space="preserve">4) Anagram Program </w:t>
      </w:r>
      <w:proofErr w:type="gramStart"/>
      <w:r w:rsidRPr="00101460">
        <w:rPr>
          <w:rFonts w:ascii="Trebuchet MS" w:eastAsia="Times New Roman" w:hAnsi="Trebuchet MS" w:cs="Times New Roman"/>
          <w:color w:val="444444"/>
          <w:sz w:val="41"/>
          <w:szCs w:val="41"/>
        </w:rPr>
        <w:t>In</w:t>
      </w:r>
      <w:proofErr w:type="gramEnd"/>
      <w:r w:rsidRPr="00101460">
        <w:rPr>
          <w:rFonts w:ascii="Trebuchet MS" w:eastAsia="Times New Roman" w:hAnsi="Trebuchet MS" w:cs="Times New Roman"/>
          <w:color w:val="444444"/>
          <w:sz w:val="41"/>
          <w:szCs w:val="41"/>
        </w:rPr>
        <w:t xml:space="preserve"> Java Using HashMap</w:t>
      </w:r>
    </w:p>
    <w:p w:rsidR="00101460" w:rsidRPr="00101460" w:rsidRDefault="00101460" w:rsidP="00101460">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01460">
        <w:rPr>
          <w:rFonts w:ascii="Trebuchet MS" w:eastAsia="Times New Roman" w:hAnsi="Trebuchet MS" w:cs="Times New Roman"/>
          <w:color w:val="444444"/>
          <w:sz w:val="21"/>
          <w:szCs w:val="21"/>
        </w:rPr>
        <w:t>In this method, we construct one HashMap object with </w:t>
      </w:r>
      <w:r w:rsidRPr="00101460">
        <w:rPr>
          <w:rFonts w:ascii="Trebuchet MS" w:eastAsia="Times New Roman" w:hAnsi="Trebuchet MS" w:cs="Times New Roman"/>
          <w:b/>
          <w:bCs/>
          <w:color w:val="444444"/>
          <w:sz w:val="21"/>
        </w:rPr>
        <w:t>character as Key</w:t>
      </w:r>
      <w:r w:rsidRPr="00101460">
        <w:rPr>
          <w:rFonts w:ascii="Trebuchet MS" w:eastAsia="Times New Roman" w:hAnsi="Trebuchet MS" w:cs="Times New Roman"/>
          <w:color w:val="444444"/>
          <w:sz w:val="21"/>
          <w:szCs w:val="21"/>
        </w:rPr>
        <w:t> and </w:t>
      </w:r>
      <w:r w:rsidRPr="00101460">
        <w:rPr>
          <w:rFonts w:ascii="Trebuchet MS" w:eastAsia="Times New Roman" w:hAnsi="Trebuchet MS" w:cs="Times New Roman"/>
          <w:b/>
          <w:bCs/>
          <w:color w:val="444444"/>
          <w:sz w:val="21"/>
        </w:rPr>
        <w:t>character occurrences as Value</w:t>
      </w:r>
      <w:r w:rsidRPr="00101460">
        <w:rPr>
          <w:rFonts w:ascii="Trebuchet MS" w:eastAsia="Times New Roman" w:hAnsi="Trebuchet MS" w:cs="Times New Roman"/>
          <w:color w:val="444444"/>
          <w:sz w:val="21"/>
          <w:szCs w:val="21"/>
        </w:rPr>
        <w:t>. We increment character count by 1 if the character is present in first string and decrement it by 1 if that character is present in second string. At last, we check character count for each character in the map. If any count is not equal to 0, then given strings are not anagrams.</w:t>
      </w:r>
    </w:p>
    <w:tbl>
      <w:tblPr>
        <w:tblW w:w="11070" w:type="dxa"/>
        <w:tblCellMar>
          <w:left w:w="0" w:type="dxa"/>
          <w:right w:w="0" w:type="dxa"/>
        </w:tblCellMar>
        <w:tblLook w:val="04A0"/>
      </w:tblPr>
      <w:tblGrid>
        <w:gridCol w:w="11070"/>
      </w:tblGrid>
      <w:tr w:rsidR="00101460" w:rsidRPr="00101460" w:rsidTr="00101460">
        <w:tc>
          <w:tcPr>
            <w:tcW w:w="10470" w:type="dxa"/>
            <w:vAlign w:val="center"/>
            <w:hideMark/>
          </w:tcPr>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class</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AnagramProgram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isAnagram(String s1, String s2)</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//Removing white spaces from s1 and s2 and converting case to lower</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copyOfs1 = s1.replaceAll("\\s", "").toLowerCase();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copyOfs2 = s2.replaceAll("\\s", "").toLowerCase();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//Initially setting status as true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lastRenderedPageBreak/>
              <w:t>        boolean</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status = true;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if(copyOfs1.length() != copyOfs2.length())</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//Setting status as false if copyOfs1 and copyOfs2 doesn't have same length</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status = false;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else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//Converting copyOfs1 to char 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char[] s1Array = copyOfs1.toCharArray();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//Constructing StringBuilder from copyOfs2</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StringBuilder sb = new</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StringBuilder(copyOfs2);</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//Checking whether each character of s1Array is present in sb</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for</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(char</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 : s1Array)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int</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index = sb.indexOf(""+c);</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(index != -1)</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 present, removing that character from sb</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sb = sb.deleteCharAt(index);</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else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 not present, setting status as false and breaking the loop</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status = false;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break;</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//Output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if(status)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System.out.println(s1+" and "+s2+" are anagrams");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else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System.out.println(s1+" and "+s2+" are not anagrams");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main(String[] args)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lastRenderedPageBreak/>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isAnagram("Mother In Law", "Hitler Woman");</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isAnagram("keEp", "peeK");</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isAnagram("SiLeNt CAT", "LisTen AcT");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isAnagram("Debit Card", "Bad Credit");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isAnagram("School MASTER", "The ClassROOM");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isAnagram("DORMITORY", "Dirty Room");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isAnagram("ASTRONOMERS", "NO MORE STARS");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isAnagram("Toss", "Shot");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isAnagram("joy", "enjoy");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w:t>
            </w:r>
          </w:p>
        </w:tc>
      </w:tr>
    </w:tbl>
    <w:p w:rsidR="00101460" w:rsidRPr="00101460" w:rsidRDefault="00101460" w:rsidP="0010146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proofErr w:type="gramStart"/>
      <w:r w:rsidRPr="00101460">
        <w:rPr>
          <w:rFonts w:ascii="Trebuchet MS" w:eastAsia="Times New Roman" w:hAnsi="Trebuchet MS" w:cs="Times New Roman"/>
          <w:color w:val="444444"/>
          <w:sz w:val="41"/>
          <w:szCs w:val="41"/>
        </w:rPr>
        <w:lastRenderedPageBreak/>
        <w:t>Output :</w:t>
      </w:r>
      <w:proofErr w:type="gramEnd"/>
    </w:p>
    <w:p w:rsidR="00101460" w:rsidRPr="00101460" w:rsidRDefault="00101460" w:rsidP="00101460">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01460">
        <w:rPr>
          <w:rFonts w:ascii="Trebuchet MS" w:eastAsia="Times New Roman" w:hAnsi="Trebuchet MS" w:cs="Times New Roman"/>
          <w:color w:val="444444"/>
          <w:sz w:val="21"/>
          <w:szCs w:val="21"/>
        </w:rPr>
        <w:t>Mother In Law and Hitler Woman are anagrams</w:t>
      </w:r>
      <w:r w:rsidRPr="00101460">
        <w:rPr>
          <w:rFonts w:ascii="Trebuchet MS" w:eastAsia="Times New Roman" w:hAnsi="Trebuchet MS" w:cs="Times New Roman"/>
          <w:color w:val="444444"/>
          <w:sz w:val="21"/>
          <w:szCs w:val="21"/>
        </w:rPr>
        <w:br/>
        <w:t>keEp and peeK are anagrams</w:t>
      </w:r>
      <w:r w:rsidRPr="00101460">
        <w:rPr>
          <w:rFonts w:ascii="Trebuchet MS" w:eastAsia="Times New Roman" w:hAnsi="Trebuchet MS" w:cs="Times New Roman"/>
          <w:color w:val="444444"/>
          <w:sz w:val="21"/>
          <w:szCs w:val="21"/>
        </w:rPr>
        <w:br/>
        <w:t>SiLeNt CAT and LisTen AcT are anagrams</w:t>
      </w:r>
      <w:r w:rsidRPr="00101460">
        <w:rPr>
          <w:rFonts w:ascii="Trebuchet MS" w:eastAsia="Times New Roman" w:hAnsi="Trebuchet MS" w:cs="Times New Roman"/>
          <w:color w:val="444444"/>
          <w:sz w:val="21"/>
          <w:szCs w:val="21"/>
        </w:rPr>
        <w:br/>
        <w:t>Debit Card and Bad Credit are anagrams</w:t>
      </w:r>
      <w:r w:rsidRPr="00101460">
        <w:rPr>
          <w:rFonts w:ascii="Trebuchet MS" w:eastAsia="Times New Roman" w:hAnsi="Trebuchet MS" w:cs="Times New Roman"/>
          <w:color w:val="444444"/>
          <w:sz w:val="21"/>
          <w:szCs w:val="21"/>
        </w:rPr>
        <w:br/>
        <w:t>School MASTER and The ClassROOM are anagrams</w:t>
      </w:r>
      <w:r w:rsidRPr="00101460">
        <w:rPr>
          <w:rFonts w:ascii="Trebuchet MS" w:eastAsia="Times New Roman" w:hAnsi="Trebuchet MS" w:cs="Times New Roman"/>
          <w:color w:val="444444"/>
          <w:sz w:val="21"/>
          <w:szCs w:val="21"/>
        </w:rPr>
        <w:br/>
        <w:t>DORMITORY and Dirty Room are anagrams</w:t>
      </w:r>
      <w:r w:rsidRPr="00101460">
        <w:rPr>
          <w:rFonts w:ascii="Trebuchet MS" w:eastAsia="Times New Roman" w:hAnsi="Trebuchet MS" w:cs="Times New Roman"/>
          <w:color w:val="444444"/>
          <w:sz w:val="21"/>
          <w:szCs w:val="21"/>
        </w:rPr>
        <w:br/>
        <w:t>ASTRONOMERS and NO MORE STARS are anagrams</w:t>
      </w:r>
      <w:r w:rsidRPr="00101460">
        <w:rPr>
          <w:rFonts w:ascii="Trebuchet MS" w:eastAsia="Times New Roman" w:hAnsi="Trebuchet MS" w:cs="Times New Roman"/>
          <w:color w:val="444444"/>
          <w:sz w:val="21"/>
          <w:szCs w:val="21"/>
        </w:rPr>
        <w:br/>
        <w:t>Toss and Shot are not anagrams</w:t>
      </w:r>
      <w:r w:rsidRPr="00101460">
        <w:rPr>
          <w:rFonts w:ascii="Trebuchet MS" w:eastAsia="Times New Roman" w:hAnsi="Trebuchet MS" w:cs="Times New Roman"/>
          <w:color w:val="444444"/>
          <w:sz w:val="21"/>
          <w:szCs w:val="21"/>
        </w:rPr>
        <w:br/>
        <w:t>joy and enjoy are not anagrams</w:t>
      </w:r>
    </w:p>
    <w:p w:rsidR="00101460" w:rsidRPr="00101460" w:rsidRDefault="00101460" w:rsidP="0010146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101460">
        <w:rPr>
          <w:rFonts w:ascii="Trebuchet MS" w:eastAsia="Times New Roman" w:hAnsi="Trebuchet MS" w:cs="Times New Roman"/>
          <w:color w:val="444444"/>
          <w:sz w:val="41"/>
          <w:szCs w:val="41"/>
        </w:rPr>
        <w:t xml:space="preserve">4) Anagram Program </w:t>
      </w:r>
      <w:proofErr w:type="gramStart"/>
      <w:r w:rsidRPr="00101460">
        <w:rPr>
          <w:rFonts w:ascii="Trebuchet MS" w:eastAsia="Times New Roman" w:hAnsi="Trebuchet MS" w:cs="Times New Roman"/>
          <w:color w:val="444444"/>
          <w:sz w:val="41"/>
          <w:szCs w:val="41"/>
        </w:rPr>
        <w:t>In</w:t>
      </w:r>
      <w:proofErr w:type="gramEnd"/>
      <w:r w:rsidRPr="00101460">
        <w:rPr>
          <w:rFonts w:ascii="Trebuchet MS" w:eastAsia="Times New Roman" w:hAnsi="Trebuchet MS" w:cs="Times New Roman"/>
          <w:color w:val="444444"/>
          <w:sz w:val="41"/>
          <w:szCs w:val="41"/>
        </w:rPr>
        <w:t xml:space="preserve"> Java Using HashMap</w:t>
      </w:r>
    </w:p>
    <w:p w:rsidR="00101460" w:rsidRPr="00101460" w:rsidRDefault="00101460" w:rsidP="00101460">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101460">
        <w:rPr>
          <w:rFonts w:ascii="Trebuchet MS" w:eastAsia="Times New Roman" w:hAnsi="Trebuchet MS" w:cs="Times New Roman"/>
          <w:color w:val="444444"/>
          <w:sz w:val="21"/>
          <w:szCs w:val="21"/>
        </w:rPr>
        <w:t>In this method, we construct one HashMap object with </w:t>
      </w:r>
      <w:r w:rsidRPr="00101460">
        <w:rPr>
          <w:rFonts w:ascii="Trebuchet MS" w:eastAsia="Times New Roman" w:hAnsi="Trebuchet MS" w:cs="Times New Roman"/>
          <w:b/>
          <w:bCs/>
          <w:color w:val="444444"/>
          <w:sz w:val="21"/>
        </w:rPr>
        <w:t>character as Key</w:t>
      </w:r>
      <w:r w:rsidRPr="00101460">
        <w:rPr>
          <w:rFonts w:ascii="Trebuchet MS" w:eastAsia="Times New Roman" w:hAnsi="Trebuchet MS" w:cs="Times New Roman"/>
          <w:color w:val="444444"/>
          <w:sz w:val="21"/>
          <w:szCs w:val="21"/>
        </w:rPr>
        <w:t> and </w:t>
      </w:r>
      <w:r w:rsidRPr="00101460">
        <w:rPr>
          <w:rFonts w:ascii="Trebuchet MS" w:eastAsia="Times New Roman" w:hAnsi="Trebuchet MS" w:cs="Times New Roman"/>
          <w:b/>
          <w:bCs/>
          <w:color w:val="444444"/>
          <w:sz w:val="21"/>
        </w:rPr>
        <w:t>character occurrences as Value</w:t>
      </w:r>
      <w:r w:rsidRPr="00101460">
        <w:rPr>
          <w:rFonts w:ascii="Trebuchet MS" w:eastAsia="Times New Roman" w:hAnsi="Trebuchet MS" w:cs="Times New Roman"/>
          <w:color w:val="444444"/>
          <w:sz w:val="21"/>
          <w:szCs w:val="21"/>
        </w:rPr>
        <w:t>. We increment character count by 1 if the character is present in first string and decrement it by 1 if that character is present in second string. At last, we check character count for each character in the map. If any count is not equal to 0, then given strings are not anagrams.</w:t>
      </w:r>
    </w:p>
    <w:tbl>
      <w:tblPr>
        <w:tblW w:w="12585" w:type="dxa"/>
        <w:tblCellMar>
          <w:left w:w="0" w:type="dxa"/>
          <w:right w:w="0" w:type="dxa"/>
        </w:tblCellMar>
        <w:tblLook w:val="04A0"/>
      </w:tblPr>
      <w:tblGrid>
        <w:gridCol w:w="12585"/>
      </w:tblGrid>
      <w:tr w:rsidR="00101460" w:rsidRPr="00101460" w:rsidTr="00101460">
        <w:tc>
          <w:tcPr>
            <w:tcW w:w="11865" w:type="dxa"/>
            <w:vAlign w:val="center"/>
            <w:hideMark/>
          </w:tcPr>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class</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AnagramProgram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isAnagram(String s1, String s2)</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//Removing white spaces from s1 and s2 and converting case to lower case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copyOfs1 = s1.replaceAll("\\s", "").toLowerCase();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copyOfs2 = s2.replaceAll("\\s", "").toLowerCase();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lastRenderedPageBreak/>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//Initially setting status as true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boolean</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status = true;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if(copyOfs1.length() != copyOfs2.length())</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//Setting status as false if copyOfs1 and copyOfs2 doesn't have same length</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status = false;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else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//Constructing a map containing character as a key and character occurrences as a value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HashMap&lt;Character, Integer&gt; map = new</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HashMap&lt;Character, Integer&gt;();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for</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(int</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 = 0; i &lt; copyOfs1.length(); i++)</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//Getting char from copyOfs1</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char</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charAsKey = copyOfs1.charAt(i);</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//Initializing char count to 0</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int</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charCountAsValue = 0;</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//Checking whether map contains this char</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if(map.containsKey(charAsKey))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 contains, retrieving it's count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charCountAsValue = map.get(charAsKey);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//Putting char and it's count to map with pre-incrementing char count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map.put(charAsKey, ++charCountAsValue);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//Getting char from copyOfs2</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charAsKey = copyOfs2.charAt(i);</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//Initializing char count to 0</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charCountAsValue = 0;</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//Checking whether map contains this char</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if(map.containsKey(charAsKey))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lastRenderedPageBreak/>
              <w:t>                    //If contains, retrieving it's count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charCountAsValue = map.get(charAsKey);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//Putting char and it's count to map with pre-decrementing char count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map.put(charAsKey, --charCountAsValue);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//Checking each character and it's count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for</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(int</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value : map.values())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if(value != 0)</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 character count is not equal to 0, then setting status as false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status = false;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//Output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if(status)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System.out.println(s1+" and "+s2+" are anagrams");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else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System.out.println(s1+" and "+s2+" are not anagrams");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main(String[] args)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isAnagram("Mother In Law", "Hitler Woman");</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isAnagram("keEp", "peeK");</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isAnagram("SiLeNt CAT", "LisTen AcT");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isAnagram("Debit Card", "Bad Credit");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isAnagram("School MASTER", "The ClassROOM");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isAnagram("DORMITORY", "Dirty Room");</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isAnagram("ASTRONOMERS", "NO MORE STARS");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isAnagram("Toss", "Shot");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Times New Roman" w:eastAsia="Times New Roman" w:hAnsi="Times New Roman" w:cs="Times New Roman"/>
                <w:sz w:val="24"/>
                <w:szCs w:val="24"/>
              </w:rPr>
              <w:lastRenderedPageBreak/>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isAnagram("joy", "enjoy");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w:t>
            </w:r>
          </w:p>
        </w:tc>
      </w:tr>
    </w:tbl>
    <w:p w:rsidR="00101460" w:rsidRPr="00101460" w:rsidRDefault="00101460" w:rsidP="0010146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proofErr w:type="gramStart"/>
      <w:r w:rsidRPr="00101460">
        <w:rPr>
          <w:rFonts w:ascii="Trebuchet MS" w:eastAsia="Times New Roman" w:hAnsi="Trebuchet MS" w:cs="Times New Roman"/>
          <w:color w:val="444444"/>
          <w:sz w:val="41"/>
          <w:szCs w:val="41"/>
        </w:rPr>
        <w:lastRenderedPageBreak/>
        <w:t>Output :</w:t>
      </w:r>
      <w:proofErr w:type="gramEnd"/>
    </w:p>
    <w:p w:rsidR="00101460" w:rsidRPr="00101460" w:rsidRDefault="00101460" w:rsidP="00101460">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01460">
        <w:rPr>
          <w:rFonts w:ascii="Trebuchet MS" w:eastAsia="Times New Roman" w:hAnsi="Trebuchet MS" w:cs="Times New Roman"/>
          <w:color w:val="444444"/>
          <w:sz w:val="21"/>
          <w:szCs w:val="21"/>
        </w:rPr>
        <w:t>Mother In Law and Hitler Woman are anagrams</w:t>
      </w:r>
      <w:r w:rsidRPr="00101460">
        <w:rPr>
          <w:rFonts w:ascii="Trebuchet MS" w:eastAsia="Times New Roman" w:hAnsi="Trebuchet MS" w:cs="Times New Roman"/>
          <w:color w:val="444444"/>
          <w:sz w:val="21"/>
          <w:szCs w:val="21"/>
        </w:rPr>
        <w:br/>
        <w:t>keEp and peeK are anagrams</w:t>
      </w:r>
      <w:r w:rsidRPr="00101460">
        <w:rPr>
          <w:rFonts w:ascii="Trebuchet MS" w:eastAsia="Times New Roman" w:hAnsi="Trebuchet MS" w:cs="Times New Roman"/>
          <w:color w:val="444444"/>
          <w:sz w:val="21"/>
          <w:szCs w:val="21"/>
        </w:rPr>
        <w:br/>
        <w:t>SiLeNt CAT and LisTen AcT are anagrams</w:t>
      </w:r>
      <w:r w:rsidRPr="00101460">
        <w:rPr>
          <w:rFonts w:ascii="Trebuchet MS" w:eastAsia="Times New Roman" w:hAnsi="Trebuchet MS" w:cs="Times New Roman"/>
          <w:color w:val="444444"/>
          <w:sz w:val="21"/>
          <w:szCs w:val="21"/>
        </w:rPr>
        <w:br/>
        <w:t>Debit Card and Bad Credit are anagrams</w:t>
      </w:r>
      <w:r w:rsidRPr="00101460">
        <w:rPr>
          <w:rFonts w:ascii="Trebuchet MS" w:eastAsia="Times New Roman" w:hAnsi="Trebuchet MS" w:cs="Times New Roman"/>
          <w:color w:val="444444"/>
          <w:sz w:val="21"/>
          <w:szCs w:val="21"/>
        </w:rPr>
        <w:br/>
        <w:t>School MASTER and The ClassROOM are anagrams</w:t>
      </w:r>
      <w:r w:rsidRPr="00101460">
        <w:rPr>
          <w:rFonts w:ascii="Trebuchet MS" w:eastAsia="Times New Roman" w:hAnsi="Trebuchet MS" w:cs="Times New Roman"/>
          <w:color w:val="444444"/>
          <w:sz w:val="21"/>
          <w:szCs w:val="21"/>
        </w:rPr>
        <w:br/>
        <w:t>DORMITORY and Dirty Room are anagrams</w:t>
      </w:r>
      <w:r w:rsidRPr="00101460">
        <w:rPr>
          <w:rFonts w:ascii="Trebuchet MS" w:eastAsia="Times New Roman" w:hAnsi="Trebuchet MS" w:cs="Times New Roman"/>
          <w:color w:val="444444"/>
          <w:sz w:val="21"/>
          <w:szCs w:val="21"/>
        </w:rPr>
        <w:br/>
        <w:t>ASTRONOMERS and NO MORE STARS are anagrams</w:t>
      </w:r>
      <w:r w:rsidRPr="00101460">
        <w:rPr>
          <w:rFonts w:ascii="Trebuchet MS" w:eastAsia="Times New Roman" w:hAnsi="Trebuchet MS" w:cs="Times New Roman"/>
          <w:color w:val="444444"/>
          <w:sz w:val="21"/>
          <w:szCs w:val="21"/>
        </w:rPr>
        <w:br/>
        <w:t>Toss and Shot are not anagrams</w:t>
      </w:r>
      <w:r w:rsidRPr="00101460">
        <w:rPr>
          <w:rFonts w:ascii="Trebuchet MS" w:eastAsia="Times New Roman" w:hAnsi="Trebuchet MS" w:cs="Times New Roman"/>
          <w:color w:val="444444"/>
          <w:sz w:val="21"/>
          <w:szCs w:val="21"/>
        </w:rPr>
        <w:br/>
        <w:t>joy and enjoy are not anagrams</w:t>
      </w:r>
    </w:p>
    <w:p w:rsidR="00763B22" w:rsidRDefault="00101460"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10) Write a java program to reverse a given string with preserving the position of spaces?</w:t>
      </w:r>
    </w:p>
    <w:tbl>
      <w:tblPr>
        <w:tblW w:w="10725" w:type="dxa"/>
        <w:tblCellMar>
          <w:left w:w="0" w:type="dxa"/>
          <w:right w:w="0" w:type="dxa"/>
        </w:tblCellMar>
        <w:tblLook w:val="04A0"/>
      </w:tblPr>
      <w:tblGrid>
        <w:gridCol w:w="10725"/>
      </w:tblGrid>
      <w:tr w:rsidR="00101460" w:rsidRPr="00101460" w:rsidTr="00101460">
        <w:tc>
          <w:tcPr>
            <w:tcW w:w="10125" w:type="dxa"/>
            <w:vAlign w:val="center"/>
            <w:hideMark/>
          </w:tcPr>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class</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MainClass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xml:space="preserve">{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reverseString(String inputString)</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//Converting inputString to char array 'inputStringArray'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char[] inputStringArray = inputString.toCharArray();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//Defining a new char array 'resultArray' with same size as inputStringArray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char[] resultArray = new</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char[inputStringArray.length];</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xml:space="preserve">        //First for loop :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xml:space="preserve">        //For every space in the 'inputStringArray',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xml:space="preserve">        //we insert spaces in the 'resultArray' at the corresponding positions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for</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(int</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 xml:space="preserve">i = 0; i &lt; inputStringArray.length; i++)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 xml:space="preserve">(inputStringArray[i] == ' ')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resultArray[i] = '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//Initializing 'j' with length of resultArray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int</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j = resultArray.length-1;</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//Second for loop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xml:space="preserve">        //we copy every non-space character of inputStringArray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//from first to last at 'j' position of resultArray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for</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(int</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 = 0; i &lt; inputStringArray.length; i++)</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lastRenderedPageBreak/>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roofErr w:type="gramStart"/>
            <w:r w:rsidRPr="00101460">
              <w:rPr>
                <w:rFonts w:ascii="Courier New" w:eastAsia="Times New Roman" w:hAnsi="Courier New" w:cs="Courier New"/>
                <w:sz w:val="20"/>
              </w:rPr>
              <w:t>if</w:t>
            </w:r>
            <w:proofErr w:type="gramEnd"/>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 xml:space="preserve">(inputStringArray[i] != ' ')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 resultArray already has space at index j then decrementing 'j'</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if(resultArray[j] == '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j--;</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resultArray[j] = inputStringArray[i];</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j--;</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System.out.println(inputString+" ---&gt; "+String.valueOf(resultArray));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main(String[] args)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reverseString("I Am Not String");</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reverseString("JAVA JSP ANDROID");</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reverseString("1 22 333 4444 55555");</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w:t>
            </w:r>
          </w:p>
        </w:tc>
      </w:tr>
    </w:tbl>
    <w:p w:rsidR="00101460" w:rsidRPr="00101460" w:rsidRDefault="00101460" w:rsidP="00101460">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proofErr w:type="gramStart"/>
      <w:r w:rsidRPr="00101460">
        <w:rPr>
          <w:rFonts w:ascii="Trebuchet MS" w:eastAsia="Times New Roman" w:hAnsi="Trebuchet MS" w:cs="Times New Roman"/>
          <w:b/>
          <w:bCs/>
          <w:color w:val="444444"/>
          <w:sz w:val="21"/>
        </w:rPr>
        <w:lastRenderedPageBreak/>
        <w:t>Output :</w:t>
      </w:r>
      <w:proofErr w:type="gramEnd"/>
    </w:p>
    <w:p w:rsidR="00101460" w:rsidRPr="00101460" w:rsidRDefault="00101460" w:rsidP="00101460">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01460">
        <w:rPr>
          <w:rFonts w:ascii="Trebuchet MS" w:eastAsia="Times New Roman" w:hAnsi="Trebuchet MS" w:cs="Times New Roman"/>
          <w:color w:val="444444"/>
          <w:sz w:val="21"/>
          <w:szCs w:val="21"/>
        </w:rPr>
        <w:t xml:space="preserve">I Am Not String —&gt; g </w:t>
      </w:r>
      <w:proofErr w:type="gramStart"/>
      <w:r w:rsidRPr="00101460">
        <w:rPr>
          <w:rFonts w:ascii="Trebuchet MS" w:eastAsia="Times New Roman" w:hAnsi="Trebuchet MS" w:cs="Times New Roman"/>
          <w:color w:val="444444"/>
          <w:sz w:val="21"/>
          <w:szCs w:val="21"/>
        </w:rPr>
        <w:t>ni</w:t>
      </w:r>
      <w:proofErr w:type="gramEnd"/>
      <w:r w:rsidRPr="00101460">
        <w:rPr>
          <w:rFonts w:ascii="Trebuchet MS" w:eastAsia="Times New Roman" w:hAnsi="Trebuchet MS" w:cs="Times New Roman"/>
          <w:color w:val="444444"/>
          <w:sz w:val="21"/>
          <w:szCs w:val="21"/>
        </w:rPr>
        <w:t xml:space="preserve"> rtS toNmAI</w:t>
      </w:r>
      <w:r w:rsidRPr="00101460">
        <w:rPr>
          <w:rFonts w:ascii="Trebuchet MS" w:eastAsia="Times New Roman" w:hAnsi="Trebuchet MS" w:cs="Times New Roman"/>
          <w:color w:val="444444"/>
          <w:sz w:val="21"/>
          <w:szCs w:val="21"/>
        </w:rPr>
        <w:br/>
        <w:t>JAVA JSP ANDROID —&gt; DIOR DNA PSJAVAJ</w:t>
      </w:r>
      <w:r w:rsidRPr="00101460">
        <w:rPr>
          <w:rFonts w:ascii="Trebuchet MS" w:eastAsia="Times New Roman" w:hAnsi="Trebuchet MS" w:cs="Times New Roman"/>
          <w:color w:val="444444"/>
          <w:sz w:val="21"/>
          <w:szCs w:val="21"/>
        </w:rPr>
        <w:br/>
        <w:t>1 22 333 4444 55555 —&gt; 5 55 554 4443 33221</w:t>
      </w:r>
    </w:p>
    <w:p w:rsidR="00101460" w:rsidRDefault="00101460"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11) Write a java program to reverse each word of a given string?</w:t>
      </w:r>
    </w:p>
    <w:tbl>
      <w:tblPr>
        <w:tblW w:w="10110" w:type="dxa"/>
        <w:tblCellMar>
          <w:left w:w="0" w:type="dxa"/>
          <w:right w:w="0" w:type="dxa"/>
        </w:tblCellMar>
        <w:tblLook w:val="04A0"/>
      </w:tblPr>
      <w:tblGrid>
        <w:gridCol w:w="10110"/>
      </w:tblGrid>
      <w:tr w:rsidR="00101460" w:rsidRPr="00101460" w:rsidTr="00101460">
        <w:tc>
          <w:tcPr>
            <w:tcW w:w="9510" w:type="dxa"/>
            <w:vAlign w:val="center"/>
            <w:hideMark/>
          </w:tcPr>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class</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ReverseEachWord</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reverseEachWordOfString(String inputString)</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words = inputString.split("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reverseString =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for</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(int</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 xml:space="preserve">i = 0; i &lt; words.length; i++)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word = words[i];</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String reverseWord =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for</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(int</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 xml:space="preserve">j = word.length()-1; j &gt;= 0; j--)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lastRenderedPageBreak/>
              <w:t>                reverseWord = reverseWord + word.charAt(j);</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reverseString = reverseString + reverseWord + "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System.out.println(inputString);</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System.out.println(reverseString);</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System.out.println("-------------------------");</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public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static</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void</w:t>
            </w:r>
            <w:r w:rsidRPr="00101460">
              <w:rPr>
                <w:rFonts w:ascii="Times New Roman" w:eastAsia="Times New Roman" w:hAnsi="Times New Roman" w:cs="Times New Roman"/>
                <w:sz w:val="24"/>
                <w:szCs w:val="24"/>
              </w:rPr>
              <w:t xml:space="preserve"> </w:t>
            </w:r>
            <w:r w:rsidRPr="00101460">
              <w:rPr>
                <w:rFonts w:ascii="Courier New" w:eastAsia="Times New Roman" w:hAnsi="Courier New" w:cs="Courier New"/>
                <w:sz w:val="20"/>
              </w:rPr>
              <w:t xml:space="preserve">main(String[] args)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reverseEachWordOfString("Java Concept Of The Day");</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reverseEachWordOfString("Java J2EE JSP Servlets Hibernate Struts");</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reverseEachWordOfString("I am string not reversed");</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r w:rsidRPr="00101460">
              <w:rPr>
                <w:rFonts w:ascii="Times New Roman" w:eastAsia="Times New Roman" w:hAnsi="Times New Roman" w:cs="Times New Roman"/>
                <w:sz w:val="24"/>
                <w:szCs w:val="24"/>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reverseEachWordOfString("Reverse Me");</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    }</w:t>
            </w:r>
          </w:p>
          <w:p w:rsidR="00101460" w:rsidRPr="00101460" w:rsidRDefault="00101460" w:rsidP="00101460">
            <w:pPr>
              <w:spacing w:after="0" w:line="240" w:lineRule="auto"/>
              <w:rPr>
                <w:rFonts w:ascii="Times New Roman" w:eastAsia="Times New Roman" w:hAnsi="Times New Roman" w:cs="Times New Roman"/>
                <w:sz w:val="24"/>
                <w:szCs w:val="24"/>
              </w:rPr>
            </w:pPr>
            <w:r w:rsidRPr="00101460">
              <w:rPr>
                <w:rFonts w:ascii="Courier New" w:eastAsia="Times New Roman" w:hAnsi="Courier New" w:cs="Courier New"/>
                <w:sz w:val="20"/>
              </w:rPr>
              <w:t>}</w:t>
            </w:r>
          </w:p>
        </w:tc>
      </w:tr>
    </w:tbl>
    <w:p w:rsidR="00101460" w:rsidRPr="00101460" w:rsidRDefault="00101460" w:rsidP="00101460">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proofErr w:type="gramStart"/>
      <w:r w:rsidRPr="00101460">
        <w:rPr>
          <w:rFonts w:ascii="Trebuchet MS" w:eastAsia="Times New Roman" w:hAnsi="Trebuchet MS" w:cs="Times New Roman"/>
          <w:b/>
          <w:bCs/>
          <w:color w:val="444444"/>
          <w:sz w:val="21"/>
        </w:rPr>
        <w:lastRenderedPageBreak/>
        <w:t>Output :</w:t>
      </w:r>
      <w:proofErr w:type="gramEnd"/>
    </w:p>
    <w:p w:rsidR="00101460" w:rsidRPr="00101460" w:rsidRDefault="00101460" w:rsidP="00101460">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101460">
        <w:rPr>
          <w:rFonts w:ascii="Trebuchet MS" w:eastAsia="Times New Roman" w:hAnsi="Trebuchet MS" w:cs="Times New Roman"/>
          <w:color w:val="444444"/>
          <w:sz w:val="21"/>
          <w:szCs w:val="21"/>
        </w:rPr>
        <w:t xml:space="preserve">Java Concept </w:t>
      </w:r>
      <w:proofErr w:type="gramStart"/>
      <w:r w:rsidRPr="00101460">
        <w:rPr>
          <w:rFonts w:ascii="Trebuchet MS" w:eastAsia="Times New Roman" w:hAnsi="Trebuchet MS" w:cs="Times New Roman"/>
          <w:color w:val="444444"/>
          <w:sz w:val="21"/>
          <w:szCs w:val="21"/>
        </w:rPr>
        <w:t>Of</w:t>
      </w:r>
      <w:proofErr w:type="gramEnd"/>
      <w:r w:rsidRPr="00101460">
        <w:rPr>
          <w:rFonts w:ascii="Trebuchet MS" w:eastAsia="Times New Roman" w:hAnsi="Trebuchet MS" w:cs="Times New Roman"/>
          <w:color w:val="444444"/>
          <w:sz w:val="21"/>
          <w:szCs w:val="21"/>
        </w:rPr>
        <w:t xml:space="preserve"> The Day</w:t>
      </w:r>
      <w:r w:rsidRPr="00101460">
        <w:rPr>
          <w:rFonts w:ascii="Trebuchet MS" w:eastAsia="Times New Roman" w:hAnsi="Trebuchet MS" w:cs="Times New Roman"/>
          <w:color w:val="444444"/>
          <w:sz w:val="21"/>
          <w:szCs w:val="21"/>
        </w:rPr>
        <w:br/>
        <w:t>avaJ tpecnoC fO ehT yaD</w:t>
      </w:r>
      <w:r w:rsidRPr="00101460">
        <w:rPr>
          <w:rFonts w:ascii="Trebuchet MS" w:eastAsia="Times New Roman" w:hAnsi="Trebuchet MS" w:cs="Times New Roman"/>
          <w:color w:val="444444"/>
          <w:sz w:val="21"/>
          <w:szCs w:val="21"/>
        </w:rPr>
        <w:br/>
        <w:t>————————-</w:t>
      </w:r>
      <w:r w:rsidRPr="00101460">
        <w:rPr>
          <w:rFonts w:ascii="Trebuchet MS" w:eastAsia="Times New Roman" w:hAnsi="Trebuchet MS" w:cs="Times New Roman"/>
          <w:color w:val="444444"/>
          <w:sz w:val="21"/>
          <w:szCs w:val="21"/>
        </w:rPr>
        <w:br/>
        <w:t>Java J2EE JSP Servlets Hibernate Struts</w:t>
      </w:r>
      <w:r w:rsidRPr="00101460">
        <w:rPr>
          <w:rFonts w:ascii="Trebuchet MS" w:eastAsia="Times New Roman" w:hAnsi="Trebuchet MS" w:cs="Times New Roman"/>
          <w:color w:val="444444"/>
          <w:sz w:val="21"/>
          <w:szCs w:val="21"/>
        </w:rPr>
        <w:br/>
        <w:t>avaJ EE2J PSJ stelvreS etanrebiH sturtS</w:t>
      </w:r>
      <w:r w:rsidRPr="00101460">
        <w:rPr>
          <w:rFonts w:ascii="Trebuchet MS" w:eastAsia="Times New Roman" w:hAnsi="Trebuchet MS" w:cs="Times New Roman"/>
          <w:color w:val="444444"/>
          <w:sz w:val="21"/>
          <w:szCs w:val="21"/>
        </w:rPr>
        <w:br/>
        <w:t>————————-</w:t>
      </w:r>
      <w:r w:rsidRPr="00101460">
        <w:rPr>
          <w:rFonts w:ascii="Trebuchet MS" w:eastAsia="Times New Roman" w:hAnsi="Trebuchet MS" w:cs="Times New Roman"/>
          <w:color w:val="444444"/>
          <w:sz w:val="21"/>
          <w:szCs w:val="21"/>
        </w:rPr>
        <w:br/>
        <w:t>I am string not reversed</w:t>
      </w:r>
      <w:r w:rsidRPr="00101460">
        <w:rPr>
          <w:rFonts w:ascii="Trebuchet MS" w:eastAsia="Times New Roman" w:hAnsi="Trebuchet MS" w:cs="Times New Roman"/>
          <w:color w:val="444444"/>
          <w:sz w:val="21"/>
          <w:szCs w:val="21"/>
        </w:rPr>
        <w:br/>
        <w:t>I ma gnirts ton desrever</w:t>
      </w:r>
      <w:r w:rsidRPr="00101460">
        <w:rPr>
          <w:rFonts w:ascii="Trebuchet MS" w:eastAsia="Times New Roman" w:hAnsi="Trebuchet MS" w:cs="Times New Roman"/>
          <w:color w:val="444444"/>
          <w:sz w:val="21"/>
          <w:szCs w:val="21"/>
        </w:rPr>
        <w:br/>
        <w:t>————————-</w:t>
      </w:r>
      <w:r w:rsidRPr="00101460">
        <w:rPr>
          <w:rFonts w:ascii="Trebuchet MS" w:eastAsia="Times New Roman" w:hAnsi="Trebuchet MS" w:cs="Times New Roman"/>
          <w:color w:val="444444"/>
          <w:sz w:val="21"/>
          <w:szCs w:val="21"/>
        </w:rPr>
        <w:br/>
        <w:t>Reverse Me</w:t>
      </w:r>
      <w:r w:rsidRPr="00101460">
        <w:rPr>
          <w:rFonts w:ascii="Trebuchet MS" w:eastAsia="Times New Roman" w:hAnsi="Trebuchet MS" w:cs="Times New Roman"/>
          <w:color w:val="444444"/>
          <w:sz w:val="21"/>
          <w:szCs w:val="21"/>
        </w:rPr>
        <w:br/>
        <w:t>esreveR eM</w:t>
      </w:r>
      <w:r w:rsidRPr="00101460">
        <w:rPr>
          <w:rFonts w:ascii="Trebuchet MS" w:eastAsia="Times New Roman" w:hAnsi="Trebuchet MS" w:cs="Times New Roman"/>
          <w:color w:val="444444"/>
          <w:sz w:val="21"/>
          <w:szCs w:val="21"/>
        </w:rPr>
        <w:br/>
        <w:t>————————-</w:t>
      </w:r>
    </w:p>
    <w:p w:rsidR="00101460" w:rsidRDefault="00E65784"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12) How do you convert string to integer and integer to string in java?</w:t>
      </w:r>
    </w:p>
    <w:p w:rsidR="00E65784" w:rsidRPr="00E65784" w:rsidRDefault="00E65784" w:rsidP="00E65784">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proofErr w:type="gramStart"/>
      <w:r w:rsidRPr="00E65784">
        <w:rPr>
          <w:rFonts w:ascii="Trebuchet MS" w:eastAsia="Times New Roman" w:hAnsi="Trebuchet MS" w:cs="Times New Roman"/>
          <w:b/>
          <w:bCs/>
          <w:color w:val="444444"/>
          <w:sz w:val="21"/>
        </w:rPr>
        <w:t>ava</w:t>
      </w:r>
      <w:proofErr w:type="gramEnd"/>
      <w:r w:rsidRPr="00E65784">
        <w:rPr>
          <w:rFonts w:ascii="Trebuchet MS" w:eastAsia="Times New Roman" w:hAnsi="Trebuchet MS" w:cs="Times New Roman"/>
          <w:b/>
          <w:bCs/>
          <w:color w:val="444444"/>
          <w:sz w:val="21"/>
        </w:rPr>
        <w:t xml:space="preserve"> Program To Convert String To Integer Using Integer.parseInt() method :</w:t>
      </w:r>
    </w:p>
    <w:p w:rsidR="00E65784" w:rsidRPr="00E65784" w:rsidRDefault="00E65784" w:rsidP="00E65784">
      <w:pPr>
        <w:shd w:val="clear" w:color="auto" w:fill="FFFFFF"/>
        <w:spacing w:after="0" w:line="240" w:lineRule="auto"/>
        <w:textAlignment w:val="baseline"/>
        <w:rPr>
          <w:rFonts w:ascii="Trebuchet MS" w:eastAsia="Times New Roman" w:hAnsi="Trebuchet MS" w:cs="Times New Roman"/>
          <w:color w:val="444444"/>
          <w:sz w:val="21"/>
          <w:szCs w:val="21"/>
        </w:rPr>
      </w:pPr>
    </w:p>
    <w:tbl>
      <w:tblPr>
        <w:tblW w:w="10110" w:type="dxa"/>
        <w:tblCellMar>
          <w:left w:w="0" w:type="dxa"/>
          <w:right w:w="0" w:type="dxa"/>
        </w:tblCellMar>
        <w:tblLook w:val="04A0"/>
      </w:tblPr>
      <w:tblGrid>
        <w:gridCol w:w="600"/>
        <w:gridCol w:w="9510"/>
      </w:tblGrid>
      <w:tr w:rsidR="00E65784" w:rsidRPr="00E65784" w:rsidTr="00E65784">
        <w:tc>
          <w:tcPr>
            <w:tcW w:w="0" w:type="auto"/>
            <w:vAlign w:val="center"/>
            <w:hideMark/>
          </w:tcPr>
          <w:p w:rsidR="00E65784" w:rsidRPr="00E65784" w:rsidRDefault="00E65784" w:rsidP="00E65784">
            <w:pPr>
              <w:spacing w:after="0" w:line="240" w:lineRule="auto"/>
              <w:rPr>
                <w:rFonts w:ascii="Times New Roman" w:eastAsia="Times New Roman" w:hAnsi="Times New Roman" w:cs="Times New Roman"/>
                <w:sz w:val="24"/>
                <w:szCs w:val="24"/>
              </w:rPr>
            </w:pPr>
          </w:p>
          <w:p w:rsidR="00E65784" w:rsidRPr="00E65784" w:rsidRDefault="00E65784" w:rsidP="00E65784">
            <w:pPr>
              <w:spacing w:after="0" w:line="240" w:lineRule="auto"/>
              <w:rPr>
                <w:rFonts w:ascii="Times New Roman" w:eastAsia="Times New Roman" w:hAnsi="Times New Roman" w:cs="Times New Roman"/>
                <w:sz w:val="24"/>
                <w:szCs w:val="24"/>
              </w:rPr>
            </w:pPr>
          </w:p>
          <w:p w:rsidR="00E65784" w:rsidRPr="00E65784" w:rsidRDefault="00E65784" w:rsidP="00E65784">
            <w:pPr>
              <w:spacing w:after="0" w:line="240" w:lineRule="auto"/>
              <w:rPr>
                <w:rFonts w:ascii="Times New Roman" w:eastAsia="Times New Roman" w:hAnsi="Times New Roman" w:cs="Times New Roman"/>
                <w:sz w:val="24"/>
                <w:szCs w:val="24"/>
              </w:rPr>
            </w:pPr>
          </w:p>
          <w:p w:rsidR="00E65784" w:rsidRPr="00E65784" w:rsidRDefault="00E65784" w:rsidP="00E65784">
            <w:pPr>
              <w:spacing w:after="0" w:line="240" w:lineRule="auto"/>
              <w:rPr>
                <w:rFonts w:ascii="Times New Roman" w:eastAsia="Times New Roman" w:hAnsi="Times New Roman" w:cs="Times New Roman"/>
                <w:sz w:val="24"/>
                <w:szCs w:val="24"/>
              </w:rPr>
            </w:pPr>
          </w:p>
          <w:p w:rsidR="00E65784" w:rsidRPr="00E65784" w:rsidRDefault="00E65784" w:rsidP="00E65784">
            <w:pPr>
              <w:spacing w:after="0" w:line="240" w:lineRule="auto"/>
              <w:rPr>
                <w:rFonts w:ascii="Times New Roman" w:eastAsia="Times New Roman" w:hAnsi="Times New Roman" w:cs="Times New Roman"/>
                <w:sz w:val="24"/>
                <w:szCs w:val="24"/>
              </w:rPr>
            </w:pPr>
          </w:p>
          <w:p w:rsidR="00E65784" w:rsidRPr="00E65784" w:rsidRDefault="00E65784" w:rsidP="00E65784">
            <w:pPr>
              <w:spacing w:after="0" w:line="240" w:lineRule="auto"/>
              <w:rPr>
                <w:rFonts w:ascii="Times New Roman" w:eastAsia="Times New Roman" w:hAnsi="Times New Roman" w:cs="Times New Roman"/>
                <w:sz w:val="24"/>
                <w:szCs w:val="24"/>
              </w:rPr>
            </w:pPr>
          </w:p>
          <w:p w:rsidR="00E65784" w:rsidRPr="00E65784" w:rsidRDefault="00E65784" w:rsidP="00E65784">
            <w:pPr>
              <w:spacing w:after="0" w:line="240" w:lineRule="auto"/>
              <w:rPr>
                <w:rFonts w:ascii="Times New Roman" w:eastAsia="Times New Roman" w:hAnsi="Times New Roman" w:cs="Times New Roman"/>
                <w:sz w:val="24"/>
                <w:szCs w:val="24"/>
              </w:rPr>
            </w:pPr>
          </w:p>
          <w:p w:rsidR="00E65784" w:rsidRPr="00E65784" w:rsidRDefault="00E65784" w:rsidP="00E65784">
            <w:pPr>
              <w:spacing w:after="0" w:line="240" w:lineRule="auto"/>
              <w:rPr>
                <w:rFonts w:ascii="Times New Roman" w:eastAsia="Times New Roman" w:hAnsi="Times New Roman" w:cs="Times New Roman"/>
                <w:sz w:val="24"/>
                <w:szCs w:val="24"/>
              </w:rPr>
            </w:pPr>
          </w:p>
          <w:p w:rsidR="00E65784" w:rsidRPr="00E65784" w:rsidRDefault="00E65784" w:rsidP="00E65784">
            <w:pPr>
              <w:spacing w:after="0" w:line="240" w:lineRule="auto"/>
              <w:rPr>
                <w:rFonts w:ascii="Times New Roman" w:eastAsia="Times New Roman" w:hAnsi="Times New Roman" w:cs="Times New Roman"/>
                <w:sz w:val="24"/>
                <w:szCs w:val="24"/>
              </w:rPr>
            </w:pPr>
          </w:p>
          <w:p w:rsidR="00E65784" w:rsidRPr="00E65784" w:rsidRDefault="00E65784" w:rsidP="00E65784">
            <w:pPr>
              <w:spacing w:after="0" w:line="240" w:lineRule="auto"/>
              <w:rPr>
                <w:rFonts w:ascii="Times New Roman" w:eastAsia="Times New Roman" w:hAnsi="Times New Roman" w:cs="Times New Roman"/>
                <w:sz w:val="24"/>
                <w:szCs w:val="24"/>
              </w:rPr>
            </w:pPr>
          </w:p>
        </w:tc>
        <w:tc>
          <w:tcPr>
            <w:tcW w:w="9510" w:type="dxa"/>
            <w:vAlign w:val="center"/>
            <w:hideMark/>
          </w:tcPr>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lastRenderedPageBreak/>
              <w:t>public</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class</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StringToInteger</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public</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static</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void</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 xml:space="preserve">main(String[] args)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String s = "2015";</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w:t>
            </w:r>
            <w:r w:rsidRPr="00E65784">
              <w:rPr>
                <w:rFonts w:ascii="Times New Roman" w:eastAsia="Times New Roman" w:hAnsi="Times New Roman" w:cs="Times New Roman"/>
                <w:sz w:val="24"/>
                <w:szCs w:val="24"/>
              </w:rPr>
              <w:t>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int</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i = Integer.parseInt(s);</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lastRenderedPageBreak/>
              <w:t>        </w:t>
            </w:r>
            <w:r w:rsidRPr="00E65784">
              <w:rPr>
                <w:rFonts w:ascii="Times New Roman" w:eastAsia="Times New Roman" w:hAnsi="Times New Roman" w:cs="Times New Roman"/>
                <w:sz w:val="24"/>
                <w:szCs w:val="24"/>
              </w:rPr>
              <w:t>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System.out.println(i);          //Output : 2015</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w:t>
            </w:r>
          </w:p>
        </w:tc>
      </w:tr>
    </w:tbl>
    <w:p w:rsidR="00E65784" w:rsidRPr="00E65784" w:rsidRDefault="00E65784" w:rsidP="00E65784">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E65784">
        <w:rPr>
          <w:rFonts w:ascii="Trebuchet MS" w:eastAsia="Times New Roman" w:hAnsi="Trebuchet MS" w:cs="Times New Roman"/>
          <w:b/>
          <w:bCs/>
          <w:color w:val="444444"/>
          <w:sz w:val="21"/>
        </w:rPr>
        <w:lastRenderedPageBreak/>
        <w:t xml:space="preserve">Java Program To Convert String To Integer Using </w:t>
      </w:r>
      <w:proofErr w:type="gramStart"/>
      <w:r w:rsidRPr="00E65784">
        <w:rPr>
          <w:rFonts w:ascii="Trebuchet MS" w:eastAsia="Times New Roman" w:hAnsi="Trebuchet MS" w:cs="Times New Roman"/>
          <w:b/>
          <w:bCs/>
          <w:color w:val="444444"/>
          <w:sz w:val="21"/>
        </w:rPr>
        <w:t>Integer.valueOf(</w:t>
      </w:r>
      <w:proofErr w:type="gramEnd"/>
      <w:r w:rsidRPr="00E65784">
        <w:rPr>
          <w:rFonts w:ascii="Trebuchet MS" w:eastAsia="Times New Roman" w:hAnsi="Trebuchet MS" w:cs="Times New Roman"/>
          <w:b/>
          <w:bCs/>
          <w:color w:val="444444"/>
          <w:sz w:val="21"/>
        </w:rPr>
        <w:t>) method :</w:t>
      </w:r>
    </w:p>
    <w:tbl>
      <w:tblPr>
        <w:tblW w:w="10110" w:type="dxa"/>
        <w:tblCellMar>
          <w:left w:w="0" w:type="dxa"/>
          <w:right w:w="0" w:type="dxa"/>
        </w:tblCellMar>
        <w:tblLook w:val="04A0"/>
      </w:tblPr>
      <w:tblGrid>
        <w:gridCol w:w="10110"/>
      </w:tblGrid>
      <w:tr w:rsidR="00E65784" w:rsidRPr="00E65784" w:rsidTr="00E65784">
        <w:tc>
          <w:tcPr>
            <w:tcW w:w="9510" w:type="dxa"/>
            <w:vAlign w:val="center"/>
            <w:hideMark/>
          </w:tcPr>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public</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class</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StringToInteger</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public</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static</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void</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 xml:space="preserve">main(String[] args)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String s = "2015";</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w:t>
            </w:r>
            <w:r w:rsidRPr="00E65784">
              <w:rPr>
                <w:rFonts w:ascii="Times New Roman" w:eastAsia="Times New Roman" w:hAnsi="Times New Roman" w:cs="Times New Roman"/>
                <w:sz w:val="24"/>
                <w:szCs w:val="24"/>
              </w:rPr>
              <w:t>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int</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i = Integer.valueOf(s);</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w:t>
            </w:r>
            <w:r w:rsidRPr="00E65784">
              <w:rPr>
                <w:rFonts w:ascii="Times New Roman" w:eastAsia="Times New Roman" w:hAnsi="Times New Roman" w:cs="Times New Roman"/>
                <w:sz w:val="24"/>
                <w:szCs w:val="24"/>
              </w:rPr>
              <w:t>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System.out.println(i);          //Output : 2015</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w:t>
            </w:r>
          </w:p>
        </w:tc>
      </w:tr>
    </w:tbl>
    <w:p w:rsidR="00E65784" w:rsidRPr="00E65784" w:rsidRDefault="00E65784" w:rsidP="00E65784">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E65784">
        <w:rPr>
          <w:rFonts w:ascii="Trebuchet MS" w:eastAsia="Times New Roman" w:hAnsi="Trebuchet MS" w:cs="Times New Roman"/>
          <w:color w:val="444444"/>
          <w:sz w:val="41"/>
          <w:szCs w:val="41"/>
        </w:rPr>
        <w:t xml:space="preserve">How </w:t>
      </w:r>
      <w:proofErr w:type="gramStart"/>
      <w:r w:rsidRPr="00E65784">
        <w:rPr>
          <w:rFonts w:ascii="Trebuchet MS" w:eastAsia="Times New Roman" w:hAnsi="Trebuchet MS" w:cs="Times New Roman"/>
          <w:color w:val="444444"/>
          <w:sz w:val="41"/>
          <w:szCs w:val="41"/>
        </w:rPr>
        <w:t>To</w:t>
      </w:r>
      <w:proofErr w:type="gramEnd"/>
      <w:r w:rsidRPr="00E65784">
        <w:rPr>
          <w:rFonts w:ascii="Trebuchet MS" w:eastAsia="Times New Roman" w:hAnsi="Trebuchet MS" w:cs="Times New Roman"/>
          <w:color w:val="444444"/>
          <w:sz w:val="41"/>
          <w:szCs w:val="41"/>
        </w:rPr>
        <w:t xml:space="preserve"> Convert Integer To String In Java?</w:t>
      </w:r>
    </w:p>
    <w:p w:rsidR="00E65784" w:rsidRDefault="00E65784"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 xml:space="preserve">Java Program To Convert Integer To String Using </w:t>
      </w:r>
      <w:proofErr w:type="gramStart"/>
      <w:r>
        <w:rPr>
          <w:rStyle w:val="Strong"/>
          <w:rFonts w:ascii="Trebuchet MS" w:hAnsi="Trebuchet MS"/>
          <w:color w:val="444444"/>
          <w:sz w:val="21"/>
          <w:szCs w:val="21"/>
          <w:bdr w:val="none" w:sz="0" w:space="0" w:color="auto" w:frame="1"/>
          <w:shd w:val="clear" w:color="auto" w:fill="FFFFFF"/>
        </w:rPr>
        <w:t>Integer.toString(</w:t>
      </w:r>
      <w:proofErr w:type="gramEnd"/>
      <w:r>
        <w:rPr>
          <w:rStyle w:val="Strong"/>
          <w:rFonts w:ascii="Trebuchet MS" w:hAnsi="Trebuchet MS"/>
          <w:color w:val="444444"/>
          <w:sz w:val="21"/>
          <w:szCs w:val="21"/>
          <w:bdr w:val="none" w:sz="0" w:space="0" w:color="auto" w:frame="1"/>
          <w:shd w:val="clear" w:color="auto" w:fill="FFFFFF"/>
        </w:rPr>
        <w:t>) Method :</w:t>
      </w:r>
    </w:p>
    <w:tbl>
      <w:tblPr>
        <w:tblW w:w="10110" w:type="dxa"/>
        <w:tblCellMar>
          <w:left w:w="0" w:type="dxa"/>
          <w:right w:w="0" w:type="dxa"/>
        </w:tblCellMar>
        <w:tblLook w:val="04A0"/>
      </w:tblPr>
      <w:tblGrid>
        <w:gridCol w:w="10110"/>
      </w:tblGrid>
      <w:tr w:rsidR="00E65784" w:rsidRPr="00E65784" w:rsidTr="00E65784">
        <w:tc>
          <w:tcPr>
            <w:tcW w:w="9510" w:type="dxa"/>
            <w:vAlign w:val="center"/>
            <w:hideMark/>
          </w:tcPr>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public</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class</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IntegerToString</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public</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static</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void</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 xml:space="preserve">main(String[] args)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int</w:t>
            </w:r>
            <w:r w:rsidRPr="00E65784">
              <w:rPr>
                <w:rFonts w:ascii="Times New Roman" w:eastAsia="Times New Roman" w:hAnsi="Times New Roman" w:cs="Times New Roman"/>
                <w:sz w:val="24"/>
                <w:szCs w:val="24"/>
              </w:rPr>
              <w:t xml:space="preserve"> </w:t>
            </w:r>
            <w:r w:rsidRPr="00E65784">
              <w:rPr>
                <w:rFonts w:ascii="Courier New" w:eastAsia="Times New Roman" w:hAnsi="Courier New" w:cs="Courier New"/>
                <w:sz w:val="20"/>
              </w:rPr>
              <w:t>i = 2015;</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w:t>
            </w:r>
            <w:r w:rsidRPr="00E65784">
              <w:rPr>
                <w:rFonts w:ascii="Times New Roman" w:eastAsia="Times New Roman" w:hAnsi="Times New Roman" w:cs="Times New Roman"/>
                <w:sz w:val="24"/>
                <w:szCs w:val="24"/>
              </w:rPr>
              <w:t>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String s = Integer.toString(i);</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w:t>
            </w:r>
            <w:r w:rsidRPr="00E65784">
              <w:rPr>
                <w:rFonts w:ascii="Times New Roman" w:eastAsia="Times New Roman" w:hAnsi="Times New Roman" w:cs="Times New Roman"/>
                <w:sz w:val="24"/>
                <w:szCs w:val="24"/>
              </w:rPr>
              <w:t>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System.out.println(s);     //Output : 2015</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    }</w:t>
            </w:r>
          </w:p>
          <w:p w:rsidR="00E65784" w:rsidRPr="00E65784" w:rsidRDefault="00E65784" w:rsidP="00E65784">
            <w:pPr>
              <w:spacing w:after="0" w:line="240" w:lineRule="auto"/>
              <w:rPr>
                <w:rFonts w:ascii="Times New Roman" w:eastAsia="Times New Roman" w:hAnsi="Times New Roman" w:cs="Times New Roman"/>
                <w:sz w:val="24"/>
                <w:szCs w:val="24"/>
              </w:rPr>
            </w:pPr>
            <w:r w:rsidRPr="00E65784">
              <w:rPr>
                <w:rFonts w:ascii="Courier New" w:eastAsia="Times New Roman" w:hAnsi="Courier New" w:cs="Courier New"/>
                <w:sz w:val="20"/>
              </w:rPr>
              <w:t>}</w:t>
            </w:r>
          </w:p>
        </w:tc>
      </w:tr>
    </w:tbl>
    <w:p w:rsidR="00E65784" w:rsidRPr="00E65784" w:rsidRDefault="00E65784" w:rsidP="00E65784">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E65784">
        <w:rPr>
          <w:rFonts w:ascii="Trebuchet MS" w:eastAsia="Times New Roman" w:hAnsi="Trebuchet MS" w:cs="Times New Roman"/>
          <w:b/>
          <w:bCs/>
          <w:color w:val="444444"/>
          <w:sz w:val="21"/>
        </w:rPr>
        <w:t xml:space="preserve">Java Program To Convert Integer To String Using </w:t>
      </w:r>
      <w:proofErr w:type="gramStart"/>
      <w:r w:rsidRPr="00E65784">
        <w:rPr>
          <w:rFonts w:ascii="Trebuchet MS" w:eastAsia="Times New Roman" w:hAnsi="Trebuchet MS" w:cs="Times New Roman"/>
          <w:b/>
          <w:bCs/>
          <w:color w:val="444444"/>
          <w:sz w:val="21"/>
        </w:rPr>
        <w:t>String.valueOf(</w:t>
      </w:r>
      <w:proofErr w:type="gramEnd"/>
      <w:r w:rsidRPr="00E65784">
        <w:rPr>
          <w:rFonts w:ascii="Trebuchet MS" w:eastAsia="Times New Roman" w:hAnsi="Trebuchet MS" w:cs="Times New Roman"/>
          <w:b/>
          <w:bCs/>
          <w:color w:val="444444"/>
          <w:sz w:val="21"/>
        </w:rPr>
        <w:t>) method :</w:t>
      </w:r>
    </w:p>
    <w:p w:rsidR="00E65784" w:rsidRPr="00E65784" w:rsidRDefault="00E65784" w:rsidP="00E65784">
      <w:pPr>
        <w:spacing w:after="0" w:line="240" w:lineRule="auto"/>
        <w:rPr>
          <w:rFonts w:ascii="Consolas" w:eastAsia="Times New Roman" w:hAnsi="Consolas" w:cs="Consolas"/>
          <w:color w:val="444444"/>
          <w:sz w:val="21"/>
          <w:szCs w:val="21"/>
        </w:rPr>
      </w:pPr>
      <w:proofErr w:type="gramStart"/>
      <w:r w:rsidRPr="00E65784">
        <w:rPr>
          <w:rFonts w:ascii="Courier New" w:eastAsia="Times New Roman" w:hAnsi="Courier New" w:cs="Courier New"/>
          <w:color w:val="444444"/>
          <w:sz w:val="20"/>
        </w:rPr>
        <w:t>public</w:t>
      </w:r>
      <w:proofErr w:type="gramEnd"/>
      <w:r w:rsidRPr="00E65784">
        <w:rPr>
          <w:rFonts w:ascii="Consolas" w:eastAsia="Times New Roman" w:hAnsi="Consolas" w:cs="Consolas"/>
          <w:color w:val="444444"/>
          <w:sz w:val="21"/>
          <w:szCs w:val="21"/>
        </w:rPr>
        <w:t xml:space="preserve"> </w:t>
      </w:r>
      <w:r w:rsidRPr="00E65784">
        <w:rPr>
          <w:rFonts w:ascii="Courier New" w:eastAsia="Times New Roman" w:hAnsi="Courier New" w:cs="Courier New"/>
          <w:color w:val="444444"/>
          <w:sz w:val="20"/>
        </w:rPr>
        <w:t>class</w:t>
      </w:r>
      <w:r w:rsidRPr="00E65784">
        <w:rPr>
          <w:rFonts w:ascii="Consolas" w:eastAsia="Times New Roman" w:hAnsi="Consolas" w:cs="Consolas"/>
          <w:color w:val="444444"/>
          <w:sz w:val="21"/>
          <w:szCs w:val="21"/>
        </w:rPr>
        <w:t xml:space="preserve"> </w:t>
      </w:r>
      <w:r w:rsidRPr="00E65784">
        <w:rPr>
          <w:rFonts w:ascii="Courier New" w:eastAsia="Times New Roman" w:hAnsi="Courier New" w:cs="Courier New"/>
          <w:color w:val="444444"/>
          <w:sz w:val="20"/>
        </w:rPr>
        <w:t>IntegerToString</w:t>
      </w:r>
    </w:p>
    <w:p w:rsidR="00E65784" w:rsidRPr="00E65784" w:rsidRDefault="00E65784" w:rsidP="00E65784">
      <w:pPr>
        <w:spacing w:after="0" w:line="240" w:lineRule="auto"/>
        <w:rPr>
          <w:rFonts w:ascii="Consolas" w:eastAsia="Times New Roman" w:hAnsi="Consolas" w:cs="Consolas"/>
          <w:color w:val="444444"/>
          <w:sz w:val="21"/>
          <w:szCs w:val="21"/>
        </w:rPr>
      </w:pPr>
      <w:r w:rsidRPr="00E65784">
        <w:rPr>
          <w:rFonts w:ascii="Courier New" w:eastAsia="Times New Roman" w:hAnsi="Courier New" w:cs="Courier New"/>
          <w:color w:val="444444"/>
          <w:sz w:val="20"/>
        </w:rPr>
        <w:t>{</w:t>
      </w:r>
    </w:p>
    <w:p w:rsidR="00E65784" w:rsidRPr="00E65784" w:rsidRDefault="00E65784" w:rsidP="00E65784">
      <w:pPr>
        <w:spacing w:after="0" w:line="240" w:lineRule="auto"/>
        <w:rPr>
          <w:rFonts w:ascii="Consolas" w:eastAsia="Times New Roman" w:hAnsi="Consolas" w:cs="Consolas"/>
          <w:color w:val="444444"/>
          <w:sz w:val="21"/>
          <w:szCs w:val="21"/>
        </w:rPr>
      </w:pPr>
      <w:r w:rsidRPr="00E65784">
        <w:rPr>
          <w:rFonts w:ascii="Courier New" w:eastAsia="Times New Roman" w:hAnsi="Courier New" w:cs="Courier New"/>
          <w:color w:val="444444"/>
          <w:sz w:val="20"/>
        </w:rPr>
        <w:t>    </w:t>
      </w:r>
      <w:proofErr w:type="gramStart"/>
      <w:r w:rsidRPr="00E65784">
        <w:rPr>
          <w:rFonts w:ascii="Courier New" w:eastAsia="Times New Roman" w:hAnsi="Courier New" w:cs="Courier New"/>
          <w:color w:val="444444"/>
          <w:sz w:val="20"/>
        </w:rPr>
        <w:t>public</w:t>
      </w:r>
      <w:proofErr w:type="gramEnd"/>
      <w:r w:rsidRPr="00E65784">
        <w:rPr>
          <w:rFonts w:ascii="Consolas" w:eastAsia="Times New Roman" w:hAnsi="Consolas" w:cs="Consolas"/>
          <w:color w:val="444444"/>
          <w:sz w:val="21"/>
          <w:szCs w:val="21"/>
        </w:rPr>
        <w:t xml:space="preserve"> </w:t>
      </w:r>
      <w:r w:rsidRPr="00E65784">
        <w:rPr>
          <w:rFonts w:ascii="Courier New" w:eastAsia="Times New Roman" w:hAnsi="Courier New" w:cs="Courier New"/>
          <w:color w:val="444444"/>
          <w:sz w:val="20"/>
        </w:rPr>
        <w:t>static</w:t>
      </w:r>
      <w:r w:rsidRPr="00E65784">
        <w:rPr>
          <w:rFonts w:ascii="Consolas" w:eastAsia="Times New Roman" w:hAnsi="Consolas" w:cs="Consolas"/>
          <w:color w:val="444444"/>
          <w:sz w:val="21"/>
          <w:szCs w:val="21"/>
        </w:rPr>
        <w:t xml:space="preserve"> </w:t>
      </w:r>
      <w:r w:rsidRPr="00E65784">
        <w:rPr>
          <w:rFonts w:ascii="Courier New" w:eastAsia="Times New Roman" w:hAnsi="Courier New" w:cs="Courier New"/>
          <w:color w:val="444444"/>
          <w:sz w:val="20"/>
        </w:rPr>
        <w:t>void</w:t>
      </w:r>
      <w:r w:rsidRPr="00E65784">
        <w:rPr>
          <w:rFonts w:ascii="Consolas" w:eastAsia="Times New Roman" w:hAnsi="Consolas" w:cs="Consolas"/>
          <w:color w:val="444444"/>
          <w:sz w:val="21"/>
          <w:szCs w:val="21"/>
        </w:rPr>
        <w:t xml:space="preserve"> </w:t>
      </w:r>
      <w:r w:rsidRPr="00E65784">
        <w:rPr>
          <w:rFonts w:ascii="Courier New" w:eastAsia="Times New Roman" w:hAnsi="Courier New" w:cs="Courier New"/>
          <w:color w:val="444444"/>
          <w:sz w:val="20"/>
        </w:rPr>
        <w:t xml:space="preserve">main(String[] args) </w:t>
      </w:r>
    </w:p>
    <w:p w:rsidR="00E65784" w:rsidRPr="00E65784" w:rsidRDefault="00E65784" w:rsidP="00E65784">
      <w:pPr>
        <w:spacing w:after="0" w:line="240" w:lineRule="auto"/>
        <w:rPr>
          <w:rFonts w:ascii="Consolas" w:eastAsia="Times New Roman" w:hAnsi="Consolas" w:cs="Consolas"/>
          <w:color w:val="444444"/>
          <w:sz w:val="21"/>
          <w:szCs w:val="21"/>
        </w:rPr>
      </w:pPr>
      <w:r w:rsidRPr="00E65784">
        <w:rPr>
          <w:rFonts w:ascii="Courier New" w:eastAsia="Times New Roman" w:hAnsi="Courier New" w:cs="Courier New"/>
          <w:color w:val="444444"/>
          <w:sz w:val="20"/>
        </w:rPr>
        <w:t>    {</w:t>
      </w:r>
    </w:p>
    <w:p w:rsidR="00E65784" w:rsidRPr="00E65784" w:rsidRDefault="00E65784" w:rsidP="00E65784">
      <w:pPr>
        <w:spacing w:after="0" w:line="240" w:lineRule="auto"/>
        <w:rPr>
          <w:rFonts w:ascii="Consolas" w:eastAsia="Times New Roman" w:hAnsi="Consolas" w:cs="Consolas"/>
          <w:color w:val="444444"/>
          <w:sz w:val="21"/>
          <w:szCs w:val="21"/>
        </w:rPr>
      </w:pPr>
      <w:r w:rsidRPr="00E65784">
        <w:rPr>
          <w:rFonts w:ascii="Courier New" w:eastAsia="Times New Roman" w:hAnsi="Courier New" w:cs="Courier New"/>
          <w:color w:val="444444"/>
          <w:sz w:val="20"/>
        </w:rPr>
        <w:t>        </w:t>
      </w:r>
      <w:proofErr w:type="gramStart"/>
      <w:r w:rsidRPr="00E65784">
        <w:rPr>
          <w:rFonts w:ascii="Courier New" w:eastAsia="Times New Roman" w:hAnsi="Courier New" w:cs="Courier New"/>
          <w:color w:val="444444"/>
          <w:sz w:val="20"/>
        </w:rPr>
        <w:t>int</w:t>
      </w:r>
      <w:proofErr w:type="gramEnd"/>
      <w:r w:rsidRPr="00E65784">
        <w:rPr>
          <w:rFonts w:ascii="Consolas" w:eastAsia="Times New Roman" w:hAnsi="Consolas" w:cs="Consolas"/>
          <w:color w:val="444444"/>
          <w:sz w:val="21"/>
          <w:szCs w:val="21"/>
        </w:rPr>
        <w:t xml:space="preserve"> </w:t>
      </w:r>
      <w:r w:rsidRPr="00E65784">
        <w:rPr>
          <w:rFonts w:ascii="Courier New" w:eastAsia="Times New Roman" w:hAnsi="Courier New" w:cs="Courier New"/>
          <w:color w:val="444444"/>
          <w:sz w:val="20"/>
        </w:rPr>
        <w:t>i = 2015;</w:t>
      </w:r>
    </w:p>
    <w:p w:rsidR="00E65784" w:rsidRPr="00E65784" w:rsidRDefault="00E65784" w:rsidP="00E65784">
      <w:pPr>
        <w:spacing w:after="0" w:line="240" w:lineRule="auto"/>
        <w:rPr>
          <w:rFonts w:ascii="Consolas" w:eastAsia="Times New Roman" w:hAnsi="Consolas" w:cs="Consolas"/>
          <w:color w:val="444444"/>
          <w:sz w:val="21"/>
          <w:szCs w:val="21"/>
        </w:rPr>
      </w:pPr>
      <w:r w:rsidRPr="00E65784">
        <w:rPr>
          <w:rFonts w:ascii="Courier New" w:eastAsia="Times New Roman" w:hAnsi="Courier New" w:cs="Courier New"/>
          <w:color w:val="444444"/>
          <w:sz w:val="20"/>
        </w:rPr>
        <w:t>        </w:t>
      </w:r>
      <w:r w:rsidRPr="00E65784">
        <w:rPr>
          <w:rFonts w:ascii="Consolas" w:eastAsia="Times New Roman" w:hAnsi="Consolas" w:cs="Consolas"/>
          <w:color w:val="444444"/>
          <w:sz w:val="21"/>
          <w:szCs w:val="21"/>
        </w:rPr>
        <w:t> </w:t>
      </w:r>
    </w:p>
    <w:p w:rsidR="00E65784" w:rsidRPr="00E65784" w:rsidRDefault="00E65784" w:rsidP="00E65784">
      <w:pPr>
        <w:spacing w:after="0" w:line="240" w:lineRule="auto"/>
        <w:rPr>
          <w:rFonts w:ascii="Consolas" w:eastAsia="Times New Roman" w:hAnsi="Consolas" w:cs="Consolas"/>
          <w:color w:val="444444"/>
          <w:sz w:val="21"/>
          <w:szCs w:val="21"/>
        </w:rPr>
      </w:pPr>
      <w:r w:rsidRPr="00E65784">
        <w:rPr>
          <w:rFonts w:ascii="Courier New" w:eastAsia="Times New Roman" w:hAnsi="Courier New" w:cs="Courier New"/>
          <w:color w:val="444444"/>
          <w:sz w:val="20"/>
        </w:rPr>
        <w:t xml:space="preserve">        String s = </w:t>
      </w:r>
      <w:proofErr w:type="gramStart"/>
      <w:r w:rsidRPr="00E65784">
        <w:rPr>
          <w:rFonts w:ascii="Courier New" w:eastAsia="Times New Roman" w:hAnsi="Courier New" w:cs="Courier New"/>
          <w:color w:val="444444"/>
          <w:sz w:val="20"/>
        </w:rPr>
        <w:t>String.valueOf(</w:t>
      </w:r>
      <w:proofErr w:type="gramEnd"/>
      <w:r w:rsidRPr="00E65784">
        <w:rPr>
          <w:rFonts w:ascii="Courier New" w:eastAsia="Times New Roman" w:hAnsi="Courier New" w:cs="Courier New"/>
          <w:color w:val="444444"/>
          <w:sz w:val="20"/>
        </w:rPr>
        <w:t>i);</w:t>
      </w:r>
    </w:p>
    <w:p w:rsidR="00E65784" w:rsidRPr="00E65784" w:rsidRDefault="00E65784" w:rsidP="00E65784">
      <w:pPr>
        <w:spacing w:after="0" w:line="240" w:lineRule="auto"/>
        <w:rPr>
          <w:rFonts w:ascii="Consolas" w:eastAsia="Times New Roman" w:hAnsi="Consolas" w:cs="Consolas"/>
          <w:color w:val="444444"/>
          <w:sz w:val="21"/>
          <w:szCs w:val="21"/>
        </w:rPr>
      </w:pPr>
      <w:r w:rsidRPr="00E65784">
        <w:rPr>
          <w:rFonts w:ascii="Courier New" w:eastAsia="Times New Roman" w:hAnsi="Courier New" w:cs="Courier New"/>
          <w:color w:val="444444"/>
          <w:sz w:val="20"/>
        </w:rPr>
        <w:t>        </w:t>
      </w:r>
      <w:r w:rsidRPr="00E65784">
        <w:rPr>
          <w:rFonts w:ascii="Consolas" w:eastAsia="Times New Roman" w:hAnsi="Consolas" w:cs="Consolas"/>
          <w:color w:val="444444"/>
          <w:sz w:val="21"/>
          <w:szCs w:val="21"/>
        </w:rPr>
        <w:t> </w:t>
      </w:r>
    </w:p>
    <w:p w:rsidR="00E65784" w:rsidRPr="00E65784" w:rsidRDefault="00E65784" w:rsidP="00E65784">
      <w:pPr>
        <w:spacing w:after="0" w:line="240" w:lineRule="auto"/>
        <w:rPr>
          <w:rFonts w:ascii="Consolas" w:eastAsia="Times New Roman" w:hAnsi="Consolas" w:cs="Consolas"/>
          <w:color w:val="444444"/>
          <w:sz w:val="21"/>
          <w:szCs w:val="21"/>
        </w:rPr>
      </w:pPr>
      <w:r w:rsidRPr="00E65784">
        <w:rPr>
          <w:rFonts w:ascii="Courier New" w:eastAsia="Times New Roman" w:hAnsi="Courier New" w:cs="Courier New"/>
          <w:color w:val="444444"/>
          <w:sz w:val="20"/>
        </w:rPr>
        <w:t>        System.out.println(s);     //</w:t>
      </w:r>
      <w:proofErr w:type="gramStart"/>
      <w:r w:rsidRPr="00E65784">
        <w:rPr>
          <w:rFonts w:ascii="Courier New" w:eastAsia="Times New Roman" w:hAnsi="Courier New" w:cs="Courier New"/>
          <w:color w:val="444444"/>
          <w:sz w:val="20"/>
        </w:rPr>
        <w:t>Output :</w:t>
      </w:r>
      <w:proofErr w:type="gramEnd"/>
      <w:r w:rsidRPr="00E65784">
        <w:rPr>
          <w:rFonts w:ascii="Courier New" w:eastAsia="Times New Roman" w:hAnsi="Courier New" w:cs="Courier New"/>
          <w:color w:val="444444"/>
          <w:sz w:val="20"/>
        </w:rPr>
        <w:t xml:space="preserve"> 2015</w:t>
      </w:r>
    </w:p>
    <w:p w:rsidR="00E65784" w:rsidRPr="00E65784" w:rsidRDefault="00E65784" w:rsidP="00E65784">
      <w:pPr>
        <w:spacing w:after="0" w:line="240" w:lineRule="auto"/>
        <w:rPr>
          <w:rFonts w:ascii="Consolas" w:eastAsia="Times New Roman" w:hAnsi="Consolas" w:cs="Consolas"/>
          <w:color w:val="444444"/>
          <w:sz w:val="21"/>
          <w:szCs w:val="21"/>
        </w:rPr>
      </w:pPr>
      <w:r w:rsidRPr="00E65784">
        <w:rPr>
          <w:rFonts w:ascii="Courier New" w:eastAsia="Times New Roman" w:hAnsi="Courier New" w:cs="Courier New"/>
          <w:color w:val="444444"/>
          <w:sz w:val="20"/>
        </w:rPr>
        <w:t>    }</w:t>
      </w:r>
    </w:p>
    <w:p w:rsidR="00E65784" w:rsidRPr="00E65784" w:rsidRDefault="00E65784" w:rsidP="00E65784">
      <w:pPr>
        <w:spacing w:after="0" w:line="240" w:lineRule="auto"/>
        <w:rPr>
          <w:rFonts w:ascii="Consolas" w:eastAsia="Times New Roman" w:hAnsi="Consolas" w:cs="Consolas"/>
          <w:color w:val="444444"/>
          <w:sz w:val="21"/>
          <w:szCs w:val="21"/>
        </w:rPr>
      </w:pPr>
      <w:r w:rsidRPr="00E65784">
        <w:rPr>
          <w:rFonts w:ascii="Courier New" w:eastAsia="Times New Roman" w:hAnsi="Courier New" w:cs="Courier New"/>
          <w:color w:val="444444"/>
          <w:sz w:val="20"/>
        </w:rPr>
        <w:t>}</w:t>
      </w:r>
    </w:p>
    <w:p w:rsidR="00E65784" w:rsidRDefault="00E65784"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13) Write a java program to find the percentage of uppercase letters, lowercase letters, digits and special characters in a given string?</w:t>
      </w:r>
    </w:p>
    <w:p w:rsidR="00E65784" w:rsidRDefault="00E65784" w:rsidP="00E65784">
      <w:pPr>
        <w:pStyle w:val="HTMLPreformatted"/>
        <w:spacing w:line="360" w:lineRule="atLeast"/>
        <w:textAlignment w:val="baseline"/>
        <w:rPr>
          <w:color w:val="444444"/>
          <w:sz w:val="21"/>
          <w:szCs w:val="21"/>
        </w:rPr>
      </w:pPr>
      <w:proofErr w:type="gramStart"/>
      <w:r>
        <w:rPr>
          <w:color w:val="444444"/>
          <w:sz w:val="21"/>
          <w:szCs w:val="21"/>
        </w:rPr>
        <w:lastRenderedPageBreak/>
        <w:t>import</w:t>
      </w:r>
      <w:proofErr w:type="gramEnd"/>
      <w:r>
        <w:rPr>
          <w:color w:val="444444"/>
          <w:sz w:val="21"/>
          <w:szCs w:val="21"/>
        </w:rPr>
        <w:t xml:space="preserve"> java.text.DecimalFormat;</w:t>
      </w:r>
    </w:p>
    <w:p w:rsidR="00E65784" w:rsidRDefault="00E65784" w:rsidP="00E65784">
      <w:pPr>
        <w:pStyle w:val="HTMLPreformatted"/>
        <w:spacing w:line="360" w:lineRule="atLeast"/>
        <w:textAlignment w:val="baseline"/>
        <w:rPr>
          <w:color w:val="444444"/>
          <w:sz w:val="21"/>
          <w:szCs w:val="21"/>
        </w:rPr>
      </w:pPr>
    </w:p>
    <w:p w:rsidR="00E65784" w:rsidRDefault="00E65784" w:rsidP="00E65784">
      <w:pPr>
        <w:pStyle w:val="HTMLPreformatted"/>
        <w:spacing w:line="360" w:lineRule="atLeast"/>
        <w:textAlignment w:val="baseline"/>
        <w:rPr>
          <w:color w:val="444444"/>
          <w:sz w:val="21"/>
          <w:szCs w:val="21"/>
        </w:rPr>
      </w:pPr>
      <w:proofErr w:type="gramStart"/>
      <w:r>
        <w:rPr>
          <w:color w:val="444444"/>
          <w:sz w:val="21"/>
          <w:szCs w:val="21"/>
        </w:rPr>
        <w:t>public</w:t>
      </w:r>
      <w:proofErr w:type="gramEnd"/>
      <w:r>
        <w:rPr>
          <w:color w:val="444444"/>
          <w:sz w:val="21"/>
          <w:szCs w:val="21"/>
        </w:rPr>
        <w:t xml:space="preserve"> class MainClass</w:t>
      </w:r>
    </w:p>
    <w:p w:rsidR="00E65784" w:rsidRDefault="00E65784" w:rsidP="00E65784">
      <w:pPr>
        <w:pStyle w:val="HTMLPreformatted"/>
        <w:spacing w:line="360" w:lineRule="atLeast"/>
        <w:textAlignment w:val="baseline"/>
        <w:rPr>
          <w:color w:val="444444"/>
          <w:sz w:val="21"/>
          <w:szCs w:val="21"/>
        </w:rPr>
      </w:pPr>
      <w:r>
        <w:rPr>
          <w:color w:val="444444"/>
          <w:sz w:val="21"/>
          <w:szCs w:val="21"/>
        </w:rPr>
        <w:t>{</w:t>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static</w:t>
      </w:r>
      <w:proofErr w:type="gramEnd"/>
      <w:r>
        <w:rPr>
          <w:color w:val="444444"/>
          <w:sz w:val="21"/>
          <w:szCs w:val="21"/>
        </w:rPr>
        <w:t xml:space="preserve"> void characterPercentage(String inputString)</w:t>
      </w:r>
    </w:p>
    <w:p w:rsidR="00E65784" w:rsidRDefault="00E65784" w:rsidP="00E65784">
      <w:pPr>
        <w:pStyle w:val="HTMLPreformatted"/>
        <w:spacing w:line="360" w:lineRule="atLeast"/>
        <w:textAlignment w:val="baseline"/>
        <w:rPr>
          <w:color w:val="444444"/>
          <w:sz w:val="21"/>
          <w:szCs w:val="21"/>
        </w:rPr>
      </w:pP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//Getting total no of characters in the given string</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int</w:t>
      </w:r>
      <w:proofErr w:type="gramEnd"/>
      <w:r>
        <w:rPr>
          <w:color w:val="444444"/>
          <w:sz w:val="21"/>
          <w:szCs w:val="21"/>
        </w:rPr>
        <w:t xml:space="preserve"> totalChars = inputString.length();</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//Initializing upperCaseLetters, lowerCaseLetters, digits and others with 0</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int</w:t>
      </w:r>
      <w:proofErr w:type="gramEnd"/>
      <w:r>
        <w:rPr>
          <w:color w:val="444444"/>
          <w:sz w:val="21"/>
          <w:szCs w:val="21"/>
        </w:rPr>
        <w:t xml:space="preserve"> upperCaseLetters = 0;</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int</w:t>
      </w:r>
      <w:proofErr w:type="gramEnd"/>
      <w:r>
        <w:rPr>
          <w:color w:val="444444"/>
          <w:sz w:val="21"/>
          <w:szCs w:val="21"/>
        </w:rPr>
        <w:t xml:space="preserve"> lowerCaseLetters = 0;</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int</w:t>
      </w:r>
      <w:proofErr w:type="gramEnd"/>
      <w:r>
        <w:rPr>
          <w:color w:val="444444"/>
          <w:sz w:val="21"/>
          <w:szCs w:val="21"/>
        </w:rPr>
        <w:t xml:space="preserve"> digits = 0;</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int</w:t>
      </w:r>
      <w:proofErr w:type="gramEnd"/>
      <w:r>
        <w:rPr>
          <w:color w:val="444444"/>
          <w:sz w:val="21"/>
          <w:szCs w:val="21"/>
        </w:rPr>
        <w:t xml:space="preserve"> others = 0;</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//Iterating through each character of inputString</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for</w:t>
      </w:r>
      <w:proofErr w:type="gramEnd"/>
      <w:r>
        <w:rPr>
          <w:color w:val="444444"/>
          <w:sz w:val="21"/>
          <w:szCs w:val="21"/>
        </w:rPr>
        <w:t xml:space="preserve"> (int i = 0; i &lt; inputString.length(); i++) </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roofErr w:type="gramStart"/>
      <w:r>
        <w:rPr>
          <w:color w:val="444444"/>
          <w:sz w:val="21"/>
          <w:szCs w:val="21"/>
        </w:rPr>
        <w:t>char</w:t>
      </w:r>
      <w:proofErr w:type="gramEnd"/>
      <w:r>
        <w:rPr>
          <w:color w:val="444444"/>
          <w:sz w:val="21"/>
          <w:szCs w:val="21"/>
        </w:rPr>
        <w:t xml:space="preserve"> ch = inputString.charAt(i);</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t>//If ch is in uppercase, then incrementing upperCaseLetters</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roofErr w:type="gramStart"/>
      <w:r>
        <w:rPr>
          <w:color w:val="444444"/>
          <w:sz w:val="21"/>
          <w:szCs w:val="21"/>
        </w:rPr>
        <w:t>if(</w:t>
      </w:r>
      <w:proofErr w:type="gramEnd"/>
      <w:r>
        <w:rPr>
          <w:color w:val="444444"/>
          <w:sz w:val="21"/>
          <w:szCs w:val="21"/>
        </w:rPr>
        <w:t>Character.isUpperCase(ch))</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r>
        <w:rPr>
          <w:color w:val="444444"/>
          <w:sz w:val="21"/>
          <w:szCs w:val="21"/>
        </w:rPr>
        <w:tab/>
      </w:r>
      <w:proofErr w:type="gramStart"/>
      <w:r>
        <w:rPr>
          <w:color w:val="444444"/>
          <w:sz w:val="21"/>
          <w:szCs w:val="21"/>
        </w:rPr>
        <w:t>upperCaseLetters</w:t>
      </w:r>
      <w:proofErr w:type="gramEnd"/>
      <w:r>
        <w:rPr>
          <w:color w:val="444444"/>
          <w:sz w:val="21"/>
          <w:szCs w:val="21"/>
        </w:rPr>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lastRenderedPageBreak/>
        <w:tab/>
      </w:r>
      <w:r>
        <w:rPr>
          <w:color w:val="444444"/>
          <w:sz w:val="21"/>
          <w:szCs w:val="21"/>
        </w:rPr>
        <w:tab/>
      </w:r>
      <w:r>
        <w:rPr>
          <w:color w:val="444444"/>
          <w:sz w:val="21"/>
          <w:szCs w:val="21"/>
        </w:rPr>
        <w:tab/>
        <w:t>//If ch is in lowercase, then incrementing lowerCaseLetters</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roofErr w:type="gramStart"/>
      <w:r>
        <w:rPr>
          <w:color w:val="444444"/>
          <w:sz w:val="21"/>
          <w:szCs w:val="21"/>
        </w:rPr>
        <w:t>else</w:t>
      </w:r>
      <w:proofErr w:type="gramEnd"/>
      <w:r>
        <w:rPr>
          <w:color w:val="444444"/>
          <w:sz w:val="21"/>
          <w:szCs w:val="21"/>
        </w:rPr>
        <w:t xml:space="preserve"> if(Character.isLowerCase(ch))</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r>
        <w:rPr>
          <w:color w:val="444444"/>
          <w:sz w:val="21"/>
          <w:szCs w:val="21"/>
        </w:rPr>
        <w:tab/>
      </w:r>
      <w:proofErr w:type="gramStart"/>
      <w:r>
        <w:rPr>
          <w:color w:val="444444"/>
          <w:sz w:val="21"/>
          <w:szCs w:val="21"/>
        </w:rPr>
        <w:t>lowerCaseLetters</w:t>
      </w:r>
      <w:proofErr w:type="gramEnd"/>
      <w:r>
        <w:rPr>
          <w:color w:val="444444"/>
          <w:sz w:val="21"/>
          <w:szCs w:val="21"/>
        </w:rPr>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t>//If ch is a digit, then incrementing digits</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roofErr w:type="gramStart"/>
      <w:r>
        <w:rPr>
          <w:color w:val="444444"/>
          <w:sz w:val="21"/>
          <w:szCs w:val="21"/>
        </w:rPr>
        <w:t>else</w:t>
      </w:r>
      <w:proofErr w:type="gramEnd"/>
      <w:r>
        <w:rPr>
          <w:color w:val="444444"/>
          <w:sz w:val="21"/>
          <w:szCs w:val="21"/>
        </w:rPr>
        <w:t xml:space="preserve"> if (Character.isDigit(ch))</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r>
        <w:rPr>
          <w:color w:val="444444"/>
          <w:sz w:val="21"/>
          <w:szCs w:val="21"/>
        </w:rPr>
        <w:tab/>
      </w:r>
      <w:proofErr w:type="gramStart"/>
      <w:r>
        <w:rPr>
          <w:color w:val="444444"/>
          <w:sz w:val="21"/>
          <w:szCs w:val="21"/>
        </w:rPr>
        <w:t>digits</w:t>
      </w:r>
      <w:proofErr w:type="gramEnd"/>
      <w:r>
        <w:rPr>
          <w:color w:val="444444"/>
          <w:sz w:val="21"/>
          <w:szCs w:val="21"/>
        </w:rPr>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t>//If ch is a special character then incrementing others</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roofErr w:type="gramStart"/>
      <w:r>
        <w:rPr>
          <w:color w:val="444444"/>
          <w:sz w:val="21"/>
          <w:szCs w:val="21"/>
        </w:rPr>
        <w:t>else</w:t>
      </w:r>
      <w:proofErr w:type="gramEnd"/>
      <w:r>
        <w:rPr>
          <w:color w:val="444444"/>
          <w:sz w:val="21"/>
          <w:szCs w:val="21"/>
        </w:rPr>
        <w:t xml:space="preserve"> </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r>
        <w:rPr>
          <w:color w:val="444444"/>
          <w:sz w:val="21"/>
          <w:szCs w:val="21"/>
        </w:rPr>
        <w:tab/>
      </w:r>
      <w:proofErr w:type="gramStart"/>
      <w:r>
        <w:rPr>
          <w:color w:val="444444"/>
          <w:sz w:val="21"/>
          <w:szCs w:val="21"/>
        </w:rPr>
        <w:t>others</w:t>
      </w:r>
      <w:proofErr w:type="gramEnd"/>
      <w:r>
        <w:rPr>
          <w:color w:val="444444"/>
          <w:sz w:val="21"/>
          <w:szCs w:val="21"/>
        </w:rPr>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//Calculating percentage of uppercase letters, lowercase letters, digits and other characters</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double</w:t>
      </w:r>
      <w:proofErr w:type="gramEnd"/>
      <w:r>
        <w:rPr>
          <w:color w:val="444444"/>
          <w:sz w:val="21"/>
          <w:szCs w:val="21"/>
        </w:rPr>
        <w:t xml:space="preserve"> upperCaseLetterPercentage = (upperCaseLetters * 100.0) / totalChars ;</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double</w:t>
      </w:r>
      <w:proofErr w:type="gramEnd"/>
      <w:r>
        <w:rPr>
          <w:color w:val="444444"/>
          <w:sz w:val="21"/>
          <w:szCs w:val="21"/>
        </w:rPr>
        <w:t xml:space="preserve"> lowerCaseLetterPercentage = (lowerCaseLetters * 100.0) / totalChars;</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double</w:t>
      </w:r>
      <w:proofErr w:type="gramEnd"/>
      <w:r>
        <w:rPr>
          <w:color w:val="444444"/>
          <w:sz w:val="21"/>
          <w:szCs w:val="21"/>
        </w:rPr>
        <w:t xml:space="preserve"> digitsPercentage = (digits * 100.0) / totalChars;</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double</w:t>
      </w:r>
      <w:proofErr w:type="gramEnd"/>
      <w:r>
        <w:rPr>
          <w:color w:val="444444"/>
          <w:sz w:val="21"/>
          <w:szCs w:val="21"/>
        </w:rPr>
        <w:t xml:space="preserve"> otherCharPercentage = (others * 100.0) / totalChars;</w:t>
      </w:r>
    </w:p>
    <w:p w:rsidR="00E65784" w:rsidRDefault="00E65784" w:rsidP="00E65784">
      <w:pPr>
        <w:pStyle w:val="HTMLPreformatted"/>
        <w:spacing w:line="360" w:lineRule="atLeast"/>
        <w:textAlignment w:val="baseline"/>
        <w:rPr>
          <w:color w:val="444444"/>
          <w:sz w:val="21"/>
          <w:szCs w:val="21"/>
        </w:rPr>
      </w:pPr>
      <w:r>
        <w:rPr>
          <w:color w:val="444444"/>
          <w:sz w:val="21"/>
          <w:szCs w:val="21"/>
        </w:rPr>
        <w:lastRenderedPageBreak/>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 xml:space="preserve">DecimalFormat formatter = new </w:t>
      </w:r>
      <w:proofErr w:type="gramStart"/>
      <w:r>
        <w:rPr>
          <w:color w:val="444444"/>
          <w:sz w:val="21"/>
          <w:szCs w:val="21"/>
        </w:rPr>
        <w:t>DecimalFormat(</w:t>
      </w:r>
      <w:proofErr w:type="gramEnd"/>
      <w:r>
        <w:rPr>
          <w:color w:val="444444"/>
          <w:sz w:val="21"/>
          <w:szCs w:val="21"/>
        </w:rPr>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//Printing percentage of uppercase letters, lowercase letters, digits and other characters</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System.out.println(</w:t>
      </w:r>
      <w:proofErr w:type="gramEnd"/>
      <w:r>
        <w:rPr>
          <w:color w:val="444444"/>
          <w:sz w:val="21"/>
          <w:szCs w:val="21"/>
        </w:rPr>
        <w:t>"In '"+inputString+"' : ");</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System.out.println(</w:t>
      </w:r>
      <w:proofErr w:type="gramEnd"/>
      <w:r>
        <w:rPr>
          <w:color w:val="444444"/>
          <w:sz w:val="21"/>
          <w:szCs w:val="21"/>
        </w:rPr>
        <w:t>"Uppercase letters are "+formatter.format(upperCaseLetterPercentage)+"% ");</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System.out.println(</w:t>
      </w:r>
      <w:proofErr w:type="gramEnd"/>
      <w:r>
        <w:rPr>
          <w:color w:val="444444"/>
          <w:sz w:val="21"/>
          <w:szCs w:val="21"/>
        </w:rPr>
        <w:t>"Lowercase letters are "+formatter.format(lowerCaseLetterPercentage)+"%");</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System.out.println(</w:t>
      </w:r>
      <w:proofErr w:type="gramEnd"/>
      <w:r>
        <w:rPr>
          <w:color w:val="444444"/>
          <w:sz w:val="21"/>
          <w:szCs w:val="21"/>
        </w:rPr>
        <w:t>"Digits Are "+formatter.format(digitsPercentage)+"%");</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System.out.println(</w:t>
      </w:r>
      <w:proofErr w:type="gramEnd"/>
      <w:r>
        <w:rPr>
          <w:color w:val="444444"/>
          <w:sz w:val="21"/>
          <w:szCs w:val="21"/>
        </w:rPr>
        <w:t>"Other Characters Are "+formatter.format(otherCharPercentage)+"%");</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System.out.println(</w:t>
      </w:r>
      <w:proofErr w:type="gramEnd"/>
      <w:r>
        <w:rPr>
          <w:color w:val="444444"/>
          <w:sz w:val="21"/>
          <w:szCs w:val="21"/>
        </w:rPr>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public</w:t>
      </w:r>
      <w:proofErr w:type="gramEnd"/>
      <w:r>
        <w:rPr>
          <w:color w:val="444444"/>
          <w:sz w:val="21"/>
          <w:szCs w:val="21"/>
        </w:rPr>
        <w:t xml:space="preserve"> static void main(String[] args) </w:t>
      </w:r>
    </w:p>
    <w:p w:rsidR="00E65784" w:rsidRDefault="00E65784" w:rsidP="00E65784">
      <w:pPr>
        <w:pStyle w:val="HTMLPreformatted"/>
        <w:spacing w:line="360" w:lineRule="atLeast"/>
        <w:textAlignment w:val="baseline"/>
        <w:rPr>
          <w:color w:val="444444"/>
          <w:sz w:val="21"/>
          <w:szCs w:val="21"/>
        </w:rPr>
      </w:pP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characterPercentage(</w:t>
      </w:r>
      <w:proofErr w:type="gramEnd"/>
      <w:r>
        <w:rPr>
          <w:color w:val="444444"/>
          <w:sz w:val="21"/>
          <w:szCs w:val="21"/>
        </w:rPr>
        <w:t>"Tiger Runs @ The Speed Of 100 km/hour.");</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characterPercentage(</w:t>
      </w:r>
      <w:proofErr w:type="gramEnd"/>
      <w:r>
        <w:rPr>
          <w:color w:val="444444"/>
          <w:sz w:val="21"/>
          <w:szCs w:val="21"/>
        </w:rPr>
        <w:t>"My e-mail : eMail_Address321@anymail.com");</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characterPercentage(</w:t>
      </w:r>
      <w:proofErr w:type="gramEnd"/>
      <w:r>
        <w:rPr>
          <w:color w:val="444444"/>
          <w:sz w:val="21"/>
          <w:szCs w:val="21"/>
        </w:rPr>
        <w:t>"AUS : 123/3, 21.2 Overs");</w:t>
      </w:r>
    </w:p>
    <w:p w:rsidR="00E65784" w:rsidRDefault="00E65784" w:rsidP="00E65784">
      <w:pPr>
        <w:pStyle w:val="HTMLPreformatted"/>
        <w:spacing w:line="360" w:lineRule="atLeast"/>
        <w:textAlignment w:val="baseline"/>
        <w:rPr>
          <w:color w:val="444444"/>
          <w:sz w:val="21"/>
          <w:szCs w:val="21"/>
        </w:rPr>
      </w:pP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w:t>
      </w:r>
    </w:p>
    <w:p w:rsidR="00E65784" w:rsidRDefault="00E65784" w:rsidP="00E65784">
      <w:pPr>
        <w:pStyle w:val="NormalWeb"/>
        <w:shd w:val="clear" w:color="auto" w:fill="FFFFFF"/>
        <w:spacing w:before="0" w:after="0"/>
        <w:textAlignment w:val="baseline"/>
        <w:rPr>
          <w:rFonts w:ascii="Trebuchet MS" w:hAnsi="Trebuchet MS"/>
          <w:color w:val="444444"/>
          <w:sz w:val="21"/>
          <w:szCs w:val="21"/>
        </w:rPr>
      </w:pPr>
      <w:proofErr w:type="gramStart"/>
      <w:r>
        <w:rPr>
          <w:rStyle w:val="Strong"/>
          <w:rFonts w:ascii="Trebuchet MS" w:hAnsi="Trebuchet MS"/>
          <w:color w:val="444444"/>
          <w:sz w:val="21"/>
          <w:szCs w:val="21"/>
          <w:bdr w:val="none" w:sz="0" w:space="0" w:color="auto" w:frame="1"/>
        </w:rPr>
        <w:t>Output :</w:t>
      </w:r>
      <w:proofErr w:type="gramEnd"/>
    </w:p>
    <w:p w:rsidR="00E65784" w:rsidRDefault="00E65784" w:rsidP="00E65784">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lastRenderedPageBreak/>
        <w:t>In ‘Tiger Runs @ The Speed Of 100 km/hour.’ :</w:t>
      </w:r>
      <w:r>
        <w:rPr>
          <w:rFonts w:ascii="Trebuchet MS" w:hAnsi="Trebuchet MS"/>
          <w:color w:val="444444"/>
          <w:sz w:val="21"/>
          <w:szCs w:val="21"/>
        </w:rPr>
        <w:br/>
        <w:t>Uppercase letters are 13.16%</w:t>
      </w:r>
      <w:r>
        <w:rPr>
          <w:rFonts w:ascii="Trebuchet MS" w:hAnsi="Trebuchet MS"/>
          <w:color w:val="444444"/>
          <w:sz w:val="21"/>
          <w:szCs w:val="21"/>
        </w:rPr>
        <w:br/>
        <w:t>Lowercase letters are 52.63%</w:t>
      </w:r>
      <w:r>
        <w:rPr>
          <w:rFonts w:ascii="Trebuchet MS" w:hAnsi="Trebuchet MS"/>
          <w:color w:val="444444"/>
          <w:sz w:val="21"/>
          <w:szCs w:val="21"/>
        </w:rPr>
        <w:br/>
        <w:t>Digits Are 7.89%</w:t>
      </w:r>
      <w:r>
        <w:rPr>
          <w:rFonts w:ascii="Trebuchet MS" w:hAnsi="Trebuchet MS"/>
          <w:color w:val="444444"/>
          <w:sz w:val="21"/>
          <w:szCs w:val="21"/>
        </w:rPr>
        <w:br/>
        <w:t>Other Characters Are 26.32%</w:t>
      </w:r>
      <w:r>
        <w:rPr>
          <w:rFonts w:ascii="Trebuchet MS" w:hAnsi="Trebuchet MS"/>
          <w:color w:val="444444"/>
          <w:sz w:val="21"/>
          <w:szCs w:val="21"/>
        </w:rPr>
        <w:br/>
        <w:t>—————————–</w:t>
      </w:r>
      <w:r>
        <w:rPr>
          <w:rFonts w:ascii="Trebuchet MS" w:hAnsi="Trebuchet MS"/>
          <w:color w:val="444444"/>
          <w:sz w:val="21"/>
          <w:szCs w:val="21"/>
        </w:rPr>
        <w:br/>
        <w:t>In ‘My e-mail : eMail_Address321@anymail.com’ :</w:t>
      </w:r>
      <w:r>
        <w:rPr>
          <w:rFonts w:ascii="Trebuchet MS" w:hAnsi="Trebuchet MS"/>
          <w:color w:val="444444"/>
          <w:sz w:val="21"/>
          <w:szCs w:val="21"/>
        </w:rPr>
        <w:br/>
        <w:t>Uppercase letters are 7.5%</w:t>
      </w:r>
      <w:r>
        <w:rPr>
          <w:rFonts w:ascii="Trebuchet MS" w:hAnsi="Trebuchet MS"/>
          <w:color w:val="444444"/>
          <w:sz w:val="21"/>
          <w:szCs w:val="21"/>
        </w:rPr>
        <w:br/>
        <w:t>Lowercase letters are 65%</w:t>
      </w:r>
      <w:r>
        <w:rPr>
          <w:rFonts w:ascii="Trebuchet MS" w:hAnsi="Trebuchet MS"/>
          <w:color w:val="444444"/>
          <w:sz w:val="21"/>
          <w:szCs w:val="21"/>
        </w:rPr>
        <w:br/>
        <w:t>Digits Are 7.5%</w:t>
      </w:r>
      <w:r>
        <w:rPr>
          <w:rFonts w:ascii="Trebuchet MS" w:hAnsi="Trebuchet MS"/>
          <w:color w:val="444444"/>
          <w:sz w:val="21"/>
          <w:szCs w:val="21"/>
        </w:rPr>
        <w:br/>
        <w:t>Other Characters Are 20%</w:t>
      </w:r>
      <w:r>
        <w:rPr>
          <w:rFonts w:ascii="Trebuchet MS" w:hAnsi="Trebuchet MS"/>
          <w:color w:val="444444"/>
          <w:sz w:val="21"/>
          <w:szCs w:val="21"/>
        </w:rPr>
        <w:br/>
        <w:t>—————————–</w:t>
      </w:r>
      <w:r>
        <w:rPr>
          <w:rFonts w:ascii="Trebuchet MS" w:hAnsi="Trebuchet MS"/>
          <w:color w:val="444444"/>
          <w:sz w:val="21"/>
          <w:szCs w:val="21"/>
        </w:rPr>
        <w:br/>
        <w:t>In ‘AUS : 123/3, 21.2 Overs’ :</w:t>
      </w:r>
      <w:r>
        <w:rPr>
          <w:rFonts w:ascii="Trebuchet MS" w:hAnsi="Trebuchet MS"/>
          <w:color w:val="444444"/>
          <w:sz w:val="21"/>
          <w:szCs w:val="21"/>
        </w:rPr>
        <w:br/>
        <w:t>Uppercase letters are 17.39%</w:t>
      </w:r>
      <w:r>
        <w:rPr>
          <w:rFonts w:ascii="Trebuchet MS" w:hAnsi="Trebuchet MS"/>
          <w:color w:val="444444"/>
          <w:sz w:val="21"/>
          <w:szCs w:val="21"/>
        </w:rPr>
        <w:br/>
        <w:t>Lowercase letters are 17.39%</w:t>
      </w:r>
      <w:r>
        <w:rPr>
          <w:rFonts w:ascii="Trebuchet MS" w:hAnsi="Trebuchet MS"/>
          <w:color w:val="444444"/>
          <w:sz w:val="21"/>
          <w:szCs w:val="21"/>
        </w:rPr>
        <w:br/>
        <w:t>Digits Are 30.43%</w:t>
      </w:r>
      <w:r>
        <w:rPr>
          <w:rFonts w:ascii="Trebuchet MS" w:hAnsi="Trebuchet MS"/>
          <w:color w:val="444444"/>
          <w:sz w:val="21"/>
          <w:szCs w:val="21"/>
        </w:rPr>
        <w:br/>
        <w:t>Other Characters Are 34.78%</w:t>
      </w:r>
      <w:r>
        <w:rPr>
          <w:rFonts w:ascii="Trebuchet MS" w:hAnsi="Trebuchet MS"/>
          <w:color w:val="444444"/>
          <w:sz w:val="21"/>
          <w:szCs w:val="21"/>
        </w:rPr>
        <w:br/>
        <w:t>—————————–</w:t>
      </w:r>
    </w:p>
    <w:p w:rsidR="00E65784" w:rsidRDefault="00E65784"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14) Write a java program to prove that strings are immutable in java?</w:t>
      </w:r>
    </w:p>
    <w:p w:rsidR="00E65784" w:rsidRDefault="00E65784" w:rsidP="00E65784">
      <w:pPr>
        <w:pStyle w:val="HTMLPreformatted"/>
        <w:spacing w:line="360" w:lineRule="atLeast"/>
        <w:textAlignment w:val="baseline"/>
        <w:rPr>
          <w:color w:val="444444"/>
          <w:sz w:val="21"/>
          <w:szCs w:val="21"/>
        </w:rPr>
      </w:pPr>
      <w:proofErr w:type="gramStart"/>
      <w:r>
        <w:rPr>
          <w:color w:val="444444"/>
          <w:sz w:val="21"/>
          <w:szCs w:val="21"/>
        </w:rPr>
        <w:t>public</w:t>
      </w:r>
      <w:proofErr w:type="gramEnd"/>
      <w:r>
        <w:rPr>
          <w:color w:val="444444"/>
          <w:sz w:val="21"/>
          <w:szCs w:val="21"/>
        </w:rPr>
        <w:t xml:space="preserve"> class StringExamples</w:t>
      </w:r>
    </w:p>
    <w:p w:rsidR="00E65784" w:rsidRDefault="00E65784" w:rsidP="00E65784">
      <w:pPr>
        <w:pStyle w:val="HTMLPreformatted"/>
        <w:spacing w:line="360" w:lineRule="atLeast"/>
        <w:textAlignment w:val="baseline"/>
        <w:rPr>
          <w:color w:val="444444"/>
          <w:sz w:val="21"/>
          <w:szCs w:val="21"/>
        </w:rPr>
      </w:pPr>
      <w:r>
        <w:rPr>
          <w:color w:val="444444"/>
          <w:sz w:val="21"/>
          <w:szCs w:val="21"/>
        </w:rPr>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public</w:t>
      </w:r>
      <w:proofErr w:type="gramEnd"/>
      <w:r>
        <w:rPr>
          <w:color w:val="444444"/>
          <w:sz w:val="21"/>
          <w:szCs w:val="21"/>
        </w:rPr>
        <w:t xml:space="preserve"> static void main(String[] args)</w:t>
      </w:r>
    </w:p>
    <w:p w:rsidR="00E65784" w:rsidRDefault="00E65784" w:rsidP="00E65784">
      <w:pPr>
        <w:pStyle w:val="HTMLPreformatted"/>
        <w:spacing w:line="360" w:lineRule="atLeast"/>
        <w:textAlignment w:val="baseline"/>
        <w:rPr>
          <w:color w:val="444444"/>
          <w:sz w:val="21"/>
          <w:szCs w:val="21"/>
        </w:rPr>
      </w:pP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String s1 = "JAVA";</w:t>
      </w:r>
    </w:p>
    <w:p w:rsidR="00E65784" w:rsidRDefault="00E65784" w:rsidP="00E65784">
      <w:pPr>
        <w:pStyle w:val="HTMLPreformatted"/>
        <w:spacing w:line="360" w:lineRule="atLeast"/>
        <w:textAlignment w:val="baseline"/>
        <w:rPr>
          <w:color w:val="444444"/>
          <w:sz w:val="21"/>
          <w:szCs w:val="21"/>
        </w:rPr>
      </w:pP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String s2 = "JAVA";</w:t>
      </w:r>
    </w:p>
    <w:p w:rsidR="00E65784" w:rsidRDefault="00E65784" w:rsidP="00E65784">
      <w:pPr>
        <w:pStyle w:val="HTMLPreformatted"/>
        <w:spacing w:line="360" w:lineRule="atLeast"/>
        <w:textAlignment w:val="baseline"/>
        <w:rPr>
          <w:color w:val="444444"/>
          <w:sz w:val="21"/>
          <w:szCs w:val="21"/>
        </w:rPr>
      </w:pP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System.out.println(</w:t>
      </w:r>
      <w:proofErr w:type="gramEnd"/>
      <w:r>
        <w:rPr>
          <w:color w:val="444444"/>
          <w:sz w:val="21"/>
          <w:szCs w:val="21"/>
        </w:rPr>
        <w:t>s1 == s2);         //Output : true</w:t>
      </w:r>
    </w:p>
    <w:p w:rsidR="00E65784" w:rsidRDefault="00E65784" w:rsidP="00E65784">
      <w:pPr>
        <w:pStyle w:val="HTMLPreformatted"/>
        <w:spacing w:line="360" w:lineRule="atLeast"/>
        <w:textAlignment w:val="baseline"/>
        <w:rPr>
          <w:color w:val="444444"/>
          <w:sz w:val="21"/>
          <w:szCs w:val="21"/>
        </w:rPr>
      </w:pP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s1 = s1 + "J2EE";</w:t>
      </w:r>
    </w:p>
    <w:p w:rsidR="00E65784" w:rsidRDefault="00E65784" w:rsidP="00E65784">
      <w:pPr>
        <w:pStyle w:val="HTMLPreformatted"/>
        <w:spacing w:line="360" w:lineRule="atLeast"/>
        <w:textAlignment w:val="baseline"/>
        <w:rPr>
          <w:color w:val="444444"/>
          <w:sz w:val="21"/>
          <w:szCs w:val="21"/>
        </w:rPr>
      </w:pPr>
    </w:p>
    <w:p w:rsidR="00E65784" w:rsidRDefault="00E65784" w:rsidP="00E65784">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System.out.println(</w:t>
      </w:r>
      <w:proofErr w:type="gramEnd"/>
      <w:r>
        <w:rPr>
          <w:color w:val="444444"/>
          <w:sz w:val="21"/>
          <w:szCs w:val="21"/>
        </w:rPr>
        <w:t>s1 == s2);         //Output : false</w:t>
      </w:r>
    </w:p>
    <w:p w:rsidR="00E65784" w:rsidRDefault="00E65784" w:rsidP="00E65784">
      <w:pPr>
        <w:pStyle w:val="HTMLPreformatted"/>
        <w:spacing w:line="360" w:lineRule="atLeast"/>
        <w:textAlignment w:val="baseline"/>
        <w:rPr>
          <w:color w:val="444444"/>
          <w:sz w:val="21"/>
          <w:szCs w:val="21"/>
        </w:rPr>
      </w:pPr>
      <w:r>
        <w:rPr>
          <w:color w:val="444444"/>
          <w:sz w:val="21"/>
          <w:szCs w:val="21"/>
        </w:rPr>
        <w:tab/>
        <w:t>}</w:t>
      </w:r>
    </w:p>
    <w:p w:rsidR="00E65784" w:rsidRDefault="00E65784" w:rsidP="00E65784">
      <w:pPr>
        <w:pStyle w:val="HTMLPreformatted"/>
        <w:spacing w:line="360" w:lineRule="atLeast"/>
        <w:textAlignment w:val="baseline"/>
        <w:rPr>
          <w:color w:val="444444"/>
          <w:sz w:val="21"/>
          <w:szCs w:val="21"/>
        </w:rPr>
      </w:pPr>
      <w:r>
        <w:rPr>
          <w:color w:val="444444"/>
          <w:sz w:val="21"/>
          <w:szCs w:val="21"/>
        </w:rPr>
        <w:t>}</w:t>
      </w:r>
    </w:p>
    <w:p w:rsidR="00E65784" w:rsidRDefault="00E65784"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15) How do you find longest substring without repeating characters in the given string?</w:t>
      </w:r>
    </w:p>
    <w:tbl>
      <w:tblPr>
        <w:tblW w:w="15810" w:type="dxa"/>
        <w:tblCellMar>
          <w:left w:w="0" w:type="dxa"/>
          <w:right w:w="0" w:type="dxa"/>
        </w:tblCellMar>
        <w:tblLook w:val="04A0"/>
      </w:tblPr>
      <w:tblGrid>
        <w:gridCol w:w="15810"/>
      </w:tblGrid>
      <w:tr w:rsidR="00F751D1" w:rsidRPr="00F751D1" w:rsidTr="00F751D1">
        <w:tc>
          <w:tcPr>
            <w:tcW w:w="15210" w:type="dxa"/>
            <w:vAlign w:val="center"/>
            <w:hideMark/>
          </w:tcPr>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import</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java.util.LinkedHashMap;</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public</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class</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 xml:space="preserve">MainClass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xml:space="preserve">{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static</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void</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longestSubstring(String inputString)</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//Convert inputString to charArray</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lastRenderedPageBreak/>
              <w:t>        char[] charArray = inputString.toCharArray();</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//Initialization</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String longestSubstring = null;</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int</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longestSubstringLength = 0;</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//Creating LinkedHashMap with characters as keys and their position as values.</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LinkedHashMap&lt;Character, Integer&gt; charPosMap = new</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LinkedHashMap&lt;Character, Integer&gt;();</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//Iterating through charArray</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for</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(int</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 xml:space="preserve">i = 0; i &lt; charArray.length; i++)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char</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ch = charArray[i];</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//If ch is not present in charPosMap, adding ch into charPosMap along with its position</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if(!charPosMap.containsKey(ch))</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charPosMap.put(ch, i);</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//If ch is already present in charPosMap, reposioning the cursor i to the position of ch and clearing the charPosMap</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else</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xml:space="preserve">            {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i = charPosMap.get(ch);</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charPosMap.clear();</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//Updating longestSubstring and longestSubstringLength</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if(charPosMap.size() &gt; longestSubstringLength)</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longestSubstringLength = charPosMap.size();</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longestSubstring = charPosMap.keySet().toString();</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System.out.println("Input String : "+inputString);</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System.out.println("The longest substring : "+longestSubstring);</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System.out.println("The longest Substring Length : "+longestSubstringLength);</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public</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static</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void</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 xml:space="preserve">main(String[] args)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lastRenderedPageBreak/>
              <w:t xml:space="preserve">    {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longestSubstring("javaconceptoftheday");</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longestSubstring("thelongestsubstring");</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xml:space="preserve">    }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w:t>
            </w:r>
          </w:p>
        </w:tc>
      </w:tr>
    </w:tbl>
    <w:p w:rsidR="00F751D1" w:rsidRPr="00F751D1" w:rsidRDefault="00F751D1" w:rsidP="00F751D1">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proofErr w:type="gramStart"/>
      <w:r w:rsidRPr="00F751D1">
        <w:rPr>
          <w:rFonts w:ascii="Trebuchet MS" w:eastAsia="Times New Roman" w:hAnsi="Trebuchet MS" w:cs="Times New Roman"/>
          <w:b/>
          <w:bCs/>
          <w:color w:val="444444"/>
          <w:sz w:val="21"/>
        </w:rPr>
        <w:lastRenderedPageBreak/>
        <w:t>Output :</w:t>
      </w:r>
      <w:proofErr w:type="gramEnd"/>
    </w:p>
    <w:p w:rsidR="00F751D1" w:rsidRPr="00F751D1" w:rsidRDefault="00F751D1" w:rsidP="00F751D1">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F751D1">
        <w:rPr>
          <w:rFonts w:ascii="Trebuchet MS" w:eastAsia="Times New Roman" w:hAnsi="Trebuchet MS" w:cs="Times New Roman"/>
          <w:color w:val="444444"/>
          <w:sz w:val="21"/>
          <w:szCs w:val="21"/>
        </w:rPr>
        <w:t>Input String : javaconceptoftheday</w:t>
      </w:r>
      <w:r w:rsidRPr="00F751D1">
        <w:rPr>
          <w:rFonts w:ascii="Trebuchet MS" w:eastAsia="Times New Roman" w:hAnsi="Trebuchet MS" w:cs="Times New Roman"/>
          <w:color w:val="444444"/>
          <w:sz w:val="21"/>
          <w:szCs w:val="21"/>
        </w:rPr>
        <w:br/>
        <w:t>The longest substring : [o, f, t, h, e, d, a, y]</w:t>
      </w:r>
      <w:r w:rsidRPr="00F751D1">
        <w:rPr>
          <w:rFonts w:ascii="Trebuchet MS" w:eastAsia="Times New Roman" w:hAnsi="Trebuchet MS" w:cs="Times New Roman"/>
          <w:color w:val="444444"/>
          <w:sz w:val="21"/>
          <w:szCs w:val="21"/>
        </w:rPr>
        <w:br/>
        <w:t>The longest Substring Length : 8</w:t>
      </w:r>
      <w:r w:rsidRPr="00F751D1">
        <w:rPr>
          <w:rFonts w:ascii="Trebuchet MS" w:eastAsia="Times New Roman" w:hAnsi="Trebuchet MS" w:cs="Times New Roman"/>
          <w:color w:val="444444"/>
          <w:sz w:val="21"/>
          <w:szCs w:val="21"/>
        </w:rPr>
        <w:br/>
        <w:t>==========================</w:t>
      </w:r>
      <w:r w:rsidRPr="00F751D1">
        <w:rPr>
          <w:rFonts w:ascii="Trebuchet MS" w:eastAsia="Times New Roman" w:hAnsi="Trebuchet MS" w:cs="Times New Roman"/>
          <w:color w:val="444444"/>
          <w:sz w:val="21"/>
          <w:szCs w:val="21"/>
        </w:rPr>
        <w:br/>
        <w:t>Input String : thelongestsubstring</w:t>
      </w:r>
      <w:r w:rsidRPr="00F751D1">
        <w:rPr>
          <w:rFonts w:ascii="Trebuchet MS" w:eastAsia="Times New Roman" w:hAnsi="Trebuchet MS" w:cs="Times New Roman"/>
          <w:color w:val="444444"/>
          <w:sz w:val="21"/>
          <w:szCs w:val="21"/>
        </w:rPr>
        <w:br/>
        <w:t>The longest substring : [u, b, s, t, r, i, n, g]</w:t>
      </w:r>
      <w:r w:rsidRPr="00F751D1">
        <w:rPr>
          <w:rFonts w:ascii="Trebuchet MS" w:eastAsia="Times New Roman" w:hAnsi="Trebuchet MS" w:cs="Times New Roman"/>
          <w:color w:val="444444"/>
          <w:sz w:val="21"/>
          <w:szCs w:val="21"/>
        </w:rPr>
        <w:br/>
        <w:t>The longest Substring Length : 8</w:t>
      </w:r>
    </w:p>
    <w:p w:rsidR="00F751D1" w:rsidRDefault="00F751D1"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16) How do you swap two string variables without using third or temp variable in java?</w:t>
      </w:r>
    </w:p>
    <w:tbl>
      <w:tblPr>
        <w:tblW w:w="10110" w:type="dxa"/>
        <w:tblCellMar>
          <w:left w:w="0" w:type="dxa"/>
          <w:right w:w="0" w:type="dxa"/>
        </w:tblCellMar>
        <w:tblLook w:val="04A0"/>
      </w:tblPr>
      <w:tblGrid>
        <w:gridCol w:w="10110"/>
      </w:tblGrid>
      <w:tr w:rsidR="00F751D1" w:rsidRPr="00F751D1" w:rsidTr="00F751D1">
        <w:tc>
          <w:tcPr>
            <w:tcW w:w="9510" w:type="dxa"/>
            <w:vAlign w:val="center"/>
            <w:hideMark/>
          </w:tcPr>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import</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java.util.Scanner;</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public</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class</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 xml:space="preserve">SwapTwoStrings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xml:space="preserve">{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public</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static</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void</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 xml:space="preserve">main(String[] args)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xml:space="preserve">    {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Scanner sc = new</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Scanner(System.in);</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System.out.println("Enter First String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String s1 = sc.next();</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System.out.println("Enter Second String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String s2 = sc.next();</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System.out.println("Before Swapping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System.out.println("s1 : "+s1);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System.out.println("s2 : "+s2);</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//Swapping starts</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s1 = s1 + s2;</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s2 = s1.substring(0, s1.length()-s2.length());</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s1 = s1.substring(s2.length());</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lastRenderedPageBreak/>
              <w:t>        //Swapping ends</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System.out.println("After Swapping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System.out.println("s1 : "+s1);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System.out.println("s2 : "+s2);</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xml:space="preserve">    }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w:t>
            </w:r>
          </w:p>
        </w:tc>
      </w:tr>
    </w:tbl>
    <w:p w:rsidR="00F751D1" w:rsidRPr="00F751D1" w:rsidRDefault="00F751D1" w:rsidP="00F751D1">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proofErr w:type="gramStart"/>
      <w:r w:rsidRPr="00F751D1">
        <w:rPr>
          <w:rFonts w:ascii="Trebuchet MS" w:eastAsia="Times New Roman" w:hAnsi="Trebuchet MS" w:cs="Times New Roman"/>
          <w:b/>
          <w:bCs/>
          <w:color w:val="444444"/>
          <w:sz w:val="21"/>
        </w:rPr>
        <w:lastRenderedPageBreak/>
        <w:t>Output :</w:t>
      </w:r>
      <w:proofErr w:type="gramEnd"/>
    </w:p>
    <w:p w:rsidR="00F751D1" w:rsidRPr="00F751D1" w:rsidRDefault="00F751D1" w:rsidP="00F751D1">
      <w:pPr>
        <w:shd w:val="clear" w:color="auto" w:fill="FFFFFF"/>
        <w:spacing w:before="100" w:beforeAutospacing="1" w:after="100" w:afterAutospacing="1" w:line="240" w:lineRule="auto"/>
        <w:textAlignment w:val="baseline"/>
        <w:rPr>
          <w:ins w:id="0" w:author="Unknown"/>
          <w:rFonts w:ascii="Trebuchet MS" w:eastAsia="Times New Roman" w:hAnsi="Trebuchet MS" w:cs="Times New Roman"/>
          <w:color w:val="444444"/>
          <w:sz w:val="21"/>
          <w:szCs w:val="21"/>
        </w:rPr>
      </w:pPr>
      <w:ins w:id="1" w:author="Unknown">
        <w:r w:rsidRPr="00F751D1">
          <w:rPr>
            <w:rFonts w:ascii="Trebuchet MS" w:eastAsia="Times New Roman" w:hAnsi="Trebuchet MS" w:cs="Times New Roman"/>
            <w:color w:val="444444"/>
            <w:sz w:val="21"/>
            <w:szCs w:val="21"/>
          </w:rPr>
          <w:t>Enter First String :</w:t>
        </w:r>
        <w:r w:rsidRPr="00F751D1">
          <w:rPr>
            <w:rFonts w:ascii="Trebuchet MS" w:eastAsia="Times New Roman" w:hAnsi="Trebuchet MS" w:cs="Times New Roman"/>
            <w:color w:val="444444"/>
            <w:sz w:val="21"/>
            <w:szCs w:val="21"/>
          </w:rPr>
          <w:br/>
          <w:t>JAVA</w:t>
        </w:r>
        <w:r w:rsidRPr="00F751D1">
          <w:rPr>
            <w:rFonts w:ascii="Trebuchet MS" w:eastAsia="Times New Roman" w:hAnsi="Trebuchet MS" w:cs="Times New Roman"/>
            <w:color w:val="444444"/>
            <w:sz w:val="21"/>
            <w:szCs w:val="21"/>
          </w:rPr>
          <w:br/>
          <w:t>Enter Second String :</w:t>
        </w:r>
        <w:r w:rsidRPr="00F751D1">
          <w:rPr>
            <w:rFonts w:ascii="Trebuchet MS" w:eastAsia="Times New Roman" w:hAnsi="Trebuchet MS" w:cs="Times New Roman"/>
            <w:color w:val="444444"/>
            <w:sz w:val="21"/>
            <w:szCs w:val="21"/>
          </w:rPr>
          <w:br/>
          <w:t>J2EE</w:t>
        </w:r>
        <w:r w:rsidRPr="00F751D1">
          <w:rPr>
            <w:rFonts w:ascii="Trebuchet MS" w:eastAsia="Times New Roman" w:hAnsi="Trebuchet MS" w:cs="Times New Roman"/>
            <w:color w:val="444444"/>
            <w:sz w:val="21"/>
            <w:szCs w:val="21"/>
          </w:rPr>
          <w:br/>
          <w:t>Before Swapping :</w:t>
        </w:r>
        <w:r w:rsidRPr="00F751D1">
          <w:rPr>
            <w:rFonts w:ascii="Trebuchet MS" w:eastAsia="Times New Roman" w:hAnsi="Trebuchet MS" w:cs="Times New Roman"/>
            <w:color w:val="444444"/>
            <w:sz w:val="21"/>
            <w:szCs w:val="21"/>
          </w:rPr>
          <w:br/>
          <w:t>s1 : JAVA</w:t>
        </w:r>
        <w:r w:rsidRPr="00F751D1">
          <w:rPr>
            <w:rFonts w:ascii="Trebuchet MS" w:eastAsia="Times New Roman" w:hAnsi="Trebuchet MS" w:cs="Times New Roman"/>
            <w:color w:val="444444"/>
            <w:sz w:val="21"/>
            <w:szCs w:val="21"/>
          </w:rPr>
          <w:br/>
          <w:t>s2 : J2EE</w:t>
        </w:r>
        <w:r w:rsidRPr="00F751D1">
          <w:rPr>
            <w:rFonts w:ascii="Trebuchet MS" w:eastAsia="Times New Roman" w:hAnsi="Trebuchet MS" w:cs="Times New Roman"/>
            <w:color w:val="444444"/>
            <w:sz w:val="21"/>
            <w:szCs w:val="21"/>
          </w:rPr>
          <w:br/>
          <w:t>After Swapping :</w:t>
        </w:r>
        <w:r w:rsidRPr="00F751D1">
          <w:rPr>
            <w:rFonts w:ascii="Trebuchet MS" w:eastAsia="Times New Roman" w:hAnsi="Trebuchet MS" w:cs="Times New Roman"/>
            <w:color w:val="444444"/>
            <w:sz w:val="21"/>
            <w:szCs w:val="21"/>
          </w:rPr>
          <w:br/>
          <w:t>s1 : J2EE</w:t>
        </w:r>
        <w:r w:rsidRPr="00F751D1">
          <w:rPr>
            <w:rFonts w:ascii="Trebuchet MS" w:eastAsia="Times New Roman" w:hAnsi="Trebuchet MS" w:cs="Times New Roman"/>
            <w:color w:val="444444"/>
            <w:sz w:val="21"/>
            <w:szCs w:val="21"/>
          </w:rPr>
          <w:br/>
          <w:t>s2 : JAVA</w:t>
        </w:r>
      </w:ins>
    </w:p>
    <w:p w:rsidR="00F751D1" w:rsidRDefault="00F751D1"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17) Write a java program to find all permutations of a string?</w:t>
      </w:r>
    </w:p>
    <w:p w:rsidR="00F751D1" w:rsidRDefault="00F751D1" w:rsidP="00F751D1">
      <w:pPr>
        <w:pStyle w:val="HTMLPreformatted"/>
        <w:spacing w:line="360" w:lineRule="atLeast"/>
        <w:textAlignment w:val="baseline"/>
        <w:rPr>
          <w:color w:val="444444"/>
          <w:sz w:val="21"/>
          <w:szCs w:val="21"/>
        </w:rPr>
      </w:pPr>
      <w:proofErr w:type="gramStart"/>
      <w:r>
        <w:rPr>
          <w:color w:val="444444"/>
          <w:sz w:val="21"/>
          <w:szCs w:val="21"/>
        </w:rPr>
        <w:t>public</w:t>
      </w:r>
      <w:proofErr w:type="gramEnd"/>
      <w:r>
        <w:rPr>
          <w:color w:val="444444"/>
          <w:sz w:val="21"/>
          <w:szCs w:val="21"/>
        </w:rPr>
        <w:t xml:space="preserve"> class PermutationsOfString </w:t>
      </w:r>
    </w:p>
    <w:p w:rsidR="00F751D1" w:rsidRDefault="00F751D1" w:rsidP="00F751D1">
      <w:pPr>
        <w:pStyle w:val="HTMLPreformatted"/>
        <w:spacing w:line="360" w:lineRule="atLeast"/>
        <w:textAlignment w:val="baseline"/>
        <w:rPr>
          <w:color w:val="444444"/>
          <w:sz w:val="21"/>
          <w:szCs w:val="21"/>
        </w:rPr>
      </w:pPr>
      <w:r>
        <w:rPr>
          <w:color w:val="444444"/>
          <w:sz w:val="21"/>
          <w:szCs w:val="21"/>
        </w:rPr>
        <w:t xml:space="preserve">{   </w:t>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static</w:t>
      </w:r>
      <w:proofErr w:type="gramEnd"/>
      <w:r>
        <w:rPr>
          <w:color w:val="444444"/>
          <w:sz w:val="21"/>
          <w:szCs w:val="21"/>
        </w:rPr>
        <w:t xml:space="preserve"> public void StringPermutation(String input)</w:t>
      </w:r>
    </w:p>
    <w:p w:rsidR="00F751D1" w:rsidRDefault="00F751D1" w:rsidP="00F751D1">
      <w:pPr>
        <w:pStyle w:val="HTMLPreformatted"/>
        <w:spacing w:line="360" w:lineRule="atLeast"/>
        <w:textAlignment w:val="baseline"/>
        <w:rPr>
          <w:color w:val="444444"/>
          <w:sz w:val="21"/>
          <w:szCs w:val="21"/>
        </w:rPr>
      </w:pPr>
      <w:r>
        <w:rPr>
          <w:color w:val="444444"/>
          <w:sz w:val="21"/>
          <w:szCs w:val="21"/>
        </w:rPr>
        <w:tab/>
        <w:t>{</w:t>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StringPermutation(</w:t>
      </w:r>
      <w:proofErr w:type="gramEnd"/>
      <w:r>
        <w:rPr>
          <w:color w:val="444444"/>
          <w:sz w:val="21"/>
          <w:szCs w:val="21"/>
        </w:rPr>
        <w:t>"", input);</w:t>
      </w:r>
    </w:p>
    <w:p w:rsidR="00F751D1" w:rsidRDefault="00F751D1" w:rsidP="00F751D1">
      <w:pPr>
        <w:pStyle w:val="HTMLPreformatted"/>
        <w:spacing w:line="360" w:lineRule="atLeast"/>
        <w:textAlignment w:val="baseline"/>
        <w:rPr>
          <w:color w:val="444444"/>
          <w:sz w:val="21"/>
          <w:szCs w:val="21"/>
        </w:rPr>
      </w:pPr>
      <w:r>
        <w:rPr>
          <w:color w:val="444444"/>
          <w:sz w:val="21"/>
          <w:szCs w:val="21"/>
        </w:rPr>
        <w:tab/>
        <w:t>}</w:t>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private</w:t>
      </w:r>
      <w:proofErr w:type="gramEnd"/>
      <w:r>
        <w:rPr>
          <w:color w:val="444444"/>
          <w:sz w:val="21"/>
          <w:szCs w:val="21"/>
        </w:rPr>
        <w:t xml:space="preserve"> static void StringPermutation(String permutation, String input)</w:t>
      </w:r>
    </w:p>
    <w:p w:rsidR="00F751D1" w:rsidRDefault="00F751D1" w:rsidP="00F751D1">
      <w:pPr>
        <w:pStyle w:val="HTMLPreformatted"/>
        <w:spacing w:line="360" w:lineRule="atLeast"/>
        <w:textAlignment w:val="baseline"/>
        <w:rPr>
          <w:color w:val="444444"/>
          <w:sz w:val="21"/>
          <w:szCs w:val="21"/>
        </w:rPr>
      </w:pPr>
      <w:r>
        <w:rPr>
          <w:color w:val="444444"/>
          <w:sz w:val="21"/>
          <w:szCs w:val="21"/>
        </w:rPr>
        <w:tab/>
        <w:t>{</w:t>
      </w:r>
      <w:r>
        <w:rPr>
          <w:color w:val="444444"/>
          <w:sz w:val="21"/>
          <w:szCs w:val="21"/>
        </w:rPr>
        <w:tab/>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if(</w:t>
      </w:r>
      <w:proofErr w:type="gramEnd"/>
      <w:r>
        <w:rPr>
          <w:color w:val="444444"/>
          <w:sz w:val="21"/>
          <w:szCs w:val="21"/>
        </w:rPr>
        <w:t>input.length() == 0)</w:t>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w:t>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roofErr w:type="gramStart"/>
      <w:r>
        <w:rPr>
          <w:color w:val="444444"/>
          <w:sz w:val="21"/>
          <w:szCs w:val="21"/>
        </w:rPr>
        <w:t>System.out.println(</w:t>
      </w:r>
      <w:proofErr w:type="gramEnd"/>
      <w:r>
        <w:rPr>
          <w:color w:val="444444"/>
          <w:sz w:val="21"/>
          <w:szCs w:val="21"/>
        </w:rPr>
        <w:t>permutation);</w:t>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w:t>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else</w:t>
      </w:r>
      <w:proofErr w:type="gramEnd"/>
    </w:p>
    <w:p w:rsidR="00F751D1" w:rsidRDefault="00F751D1" w:rsidP="00F751D1">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w:t>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r>
      <w:proofErr w:type="gramStart"/>
      <w:r>
        <w:rPr>
          <w:color w:val="444444"/>
          <w:sz w:val="21"/>
          <w:szCs w:val="21"/>
        </w:rPr>
        <w:t>for</w:t>
      </w:r>
      <w:proofErr w:type="gramEnd"/>
      <w:r>
        <w:rPr>
          <w:color w:val="444444"/>
          <w:sz w:val="21"/>
          <w:szCs w:val="21"/>
        </w:rPr>
        <w:t xml:space="preserve"> (int i = 0; i &lt; input.length(); i++)</w:t>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t>{</w:t>
      </w:r>
      <w:r>
        <w:rPr>
          <w:color w:val="444444"/>
          <w:sz w:val="21"/>
          <w:szCs w:val="21"/>
        </w:rPr>
        <w:tab/>
      </w:r>
    </w:p>
    <w:p w:rsidR="00F751D1" w:rsidRDefault="00F751D1" w:rsidP="00F751D1">
      <w:pPr>
        <w:pStyle w:val="HTMLPreformatted"/>
        <w:spacing w:line="360" w:lineRule="atLeast"/>
        <w:textAlignment w:val="baseline"/>
        <w:rPr>
          <w:color w:val="444444"/>
          <w:sz w:val="21"/>
          <w:szCs w:val="21"/>
        </w:rPr>
      </w:pPr>
      <w:r>
        <w:rPr>
          <w:color w:val="444444"/>
          <w:sz w:val="21"/>
          <w:szCs w:val="21"/>
        </w:rPr>
        <w:lastRenderedPageBreak/>
        <w:tab/>
      </w:r>
      <w:r>
        <w:rPr>
          <w:color w:val="444444"/>
          <w:sz w:val="21"/>
          <w:szCs w:val="21"/>
        </w:rPr>
        <w:tab/>
      </w:r>
      <w:r>
        <w:rPr>
          <w:color w:val="444444"/>
          <w:sz w:val="21"/>
          <w:szCs w:val="21"/>
        </w:rPr>
        <w:tab/>
      </w:r>
      <w:r>
        <w:rPr>
          <w:color w:val="444444"/>
          <w:sz w:val="21"/>
          <w:szCs w:val="21"/>
        </w:rPr>
        <w:tab/>
      </w:r>
      <w:proofErr w:type="gramStart"/>
      <w:r>
        <w:rPr>
          <w:color w:val="444444"/>
          <w:sz w:val="21"/>
          <w:szCs w:val="21"/>
        </w:rPr>
        <w:t>StringPermutation(</w:t>
      </w:r>
      <w:proofErr w:type="gramEnd"/>
      <w:r>
        <w:rPr>
          <w:color w:val="444444"/>
          <w:sz w:val="21"/>
          <w:szCs w:val="21"/>
        </w:rPr>
        <w:t>permutation+input.charAt(i), input.substring(0, i)+input.substring(i+1, input.length()));</w:t>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r>
        <w:rPr>
          <w:color w:val="444444"/>
          <w:sz w:val="21"/>
          <w:szCs w:val="21"/>
        </w:rPr>
        <w:tab/>
        <w:t>}</w:t>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r>
        <w:rPr>
          <w:color w:val="444444"/>
          <w:sz w:val="21"/>
          <w:szCs w:val="21"/>
        </w:rPr>
        <w:tab/>
        <w:t>}</w:t>
      </w:r>
    </w:p>
    <w:p w:rsidR="00F751D1" w:rsidRDefault="00F751D1" w:rsidP="00F751D1">
      <w:pPr>
        <w:pStyle w:val="HTMLPreformatted"/>
        <w:spacing w:line="360" w:lineRule="atLeast"/>
        <w:textAlignment w:val="baseline"/>
        <w:rPr>
          <w:color w:val="444444"/>
          <w:sz w:val="21"/>
          <w:szCs w:val="21"/>
        </w:rPr>
      </w:pPr>
      <w:r>
        <w:rPr>
          <w:color w:val="444444"/>
          <w:sz w:val="21"/>
          <w:szCs w:val="21"/>
        </w:rPr>
        <w:tab/>
        <w:t>}</w:t>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proofErr w:type="gramStart"/>
      <w:r>
        <w:rPr>
          <w:color w:val="444444"/>
          <w:sz w:val="21"/>
          <w:szCs w:val="21"/>
        </w:rPr>
        <w:t>public</w:t>
      </w:r>
      <w:proofErr w:type="gramEnd"/>
      <w:r>
        <w:rPr>
          <w:color w:val="444444"/>
          <w:sz w:val="21"/>
          <w:szCs w:val="21"/>
        </w:rPr>
        <w:t xml:space="preserve"> static void main(String[] args) </w:t>
      </w:r>
    </w:p>
    <w:p w:rsidR="00F751D1" w:rsidRDefault="00F751D1" w:rsidP="00F751D1">
      <w:pPr>
        <w:pStyle w:val="HTMLPreformatted"/>
        <w:spacing w:line="360" w:lineRule="atLeast"/>
        <w:textAlignment w:val="baseline"/>
        <w:rPr>
          <w:color w:val="444444"/>
          <w:sz w:val="21"/>
          <w:szCs w:val="21"/>
        </w:rPr>
      </w:pPr>
      <w:r>
        <w:rPr>
          <w:color w:val="444444"/>
          <w:sz w:val="21"/>
          <w:szCs w:val="21"/>
        </w:rPr>
        <w:tab/>
        <w:t>{</w:t>
      </w:r>
    </w:p>
    <w:p w:rsidR="00F751D1" w:rsidRDefault="00F751D1" w:rsidP="00F751D1">
      <w:pPr>
        <w:pStyle w:val="HTMLPreformatted"/>
        <w:spacing w:line="360" w:lineRule="atLeast"/>
        <w:textAlignment w:val="baseline"/>
        <w:rPr>
          <w:color w:val="444444"/>
          <w:sz w:val="21"/>
          <w:szCs w:val="21"/>
        </w:rPr>
      </w:pPr>
      <w:r>
        <w:rPr>
          <w:color w:val="444444"/>
          <w:sz w:val="21"/>
          <w:szCs w:val="21"/>
        </w:rPr>
        <w:tab/>
      </w:r>
      <w:r>
        <w:rPr>
          <w:color w:val="444444"/>
          <w:sz w:val="21"/>
          <w:szCs w:val="21"/>
        </w:rPr>
        <w:tab/>
      </w:r>
      <w:proofErr w:type="gramStart"/>
      <w:r>
        <w:rPr>
          <w:color w:val="444444"/>
          <w:sz w:val="21"/>
          <w:szCs w:val="21"/>
        </w:rPr>
        <w:t>StringPermutation(</w:t>
      </w:r>
      <w:proofErr w:type="gramEnd"/>
      <w:r>
        <w:rPr>
          <w:color w:val="444444"/>
          <w:sz w:val="21"/>
          <w:szCs w:val="21"/>
        </w:rPr>
        <w:t>"JSP");</w:t>
      </w:r>
    </w:p>
    <w:p w:rsidR="00F751D1" w:rsidRDefault="00F751D1" w:rsidP="00F751D1">
      <w:pPr>
        <w:pStyle w:val="HTMLPreformatted"/>
        <w:spacing w:line="360" w:lineRule="atLeast"/>
        <w:textAlignment w:val="baseline"/>
        <w:rPr>
          <w:color w:val="444444"/>
          <w:sz w:val="21"/>
          <w:szCs w:val="21"/>
        </w:rPr>
      </w:pPr>
      <w:r>
        <w:rPr>
          <w:color w:val="444444"/>
          <w:sz w:val="21"/>
          <w:szCs w:val="21"/>
        </w:rPr>
        <w:tab/>
        <w:t>}</w:t>
      </w:r>
      <w:r>
        <w:rPr>
          <w:color w:val="444444"/>
          <w:sz w:val="21"/>
          <w:szCs w:val="21"/>
        </w:rPr>
        <w:tab/>
      </w:r>
    </w:p>
    <w:p w:rsidR="00F751D1" w:rsidRDefault="00F751D1" w:rsidP="00F751D1">
      <w:pPr>
        <w:pStyle w:val="HTMLPreformatted"/>
        <w:spacing w:line="360" w:lineRule="atLeast"/>
        <w:textAlignment w:val="baseline"/>
        <w:rPr>
          <w:color w:val="444444"/>
          <w:sz w:val="21"/>
          <w:szCs w:val="21"/>
        </w:rPr>
      </w:pPr>
      <w:r>
        <w:rPr>
          <w:color w:val="444444"/>
          <w:sz w:val="21"/>
          <w:szCs w:val="21"/>
        </w:rPr>
        <w:t>}</w:t>
      </w:r>
    </w:p>
    <w:p w:rsidR="00F751D1" w:rsidRDefault="00F751D1"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18) How do you find first repeated and non-repeated character in the given string in java?</w:t>
      </w:r>
    </w:p>
    <w:p w:rsidR="00F751D1" w:rsidRPr="00F751D1" w:rsidRDefault="00F751D1" w:rsidP="00F751D1">
      <w:pPr>
        <w:shd w:val="clear" w:color="auto" w:fill="FFFFFF"/>
        <w:spacing w:after="0" w:line="240" w:lineRule="auto"/>
        <w:textAlignment w:val="baseline"/>
        <w:rPr>
          <w:rFonts w:ascii="Trebuchet MS" w:eastAsia="Times New Roman" w:hAnsi="Trebuchet MS" w:cs="Times New Roman"/>
          <w:color w:val="444444"/>
          <w:sz w:val="21"/>
          <w:szCs w:val="21"/>
        </w:rPr>
      </w:pPr>
      <w:hyperlink r:id="rId8" w:history="1">
        <w:r w:rsidRPr="00F751D1">
          <w:rPr>
            <w:rFonts w:ascii="Trebuchet MS" w:eastAsia="Times New Roman" w:hAnsi="Trebuchet MS" w:cs="Times New Roman"/>
            <w:color w:val="0000FF"/>
            <w:sz w:val="15"/>
            <w:u w:val="single"/>
          </w:rPr>
          <w:t>?</w:t>
        </w:r>
      </w:hyperlink>
    </w:p>
    <w:tbl>
      <w:tblPr>
        <w:tblW w:w="12465" w:type="dxa"/>
        <w:tblCellMar>
          <w:left w:w="0" w:type="dxa"/>
          <w:right w:w="0" w:type="dxa"/>
        </w:tblCellMar>
        <w:tblLook w:val="04A0"/>
      </w:tblPr>
      <w:tblGrid>
        <w:gridCol w:w="600"/>
        <w:gridCol w:w="11865"/>
      </w:tblGrid>
      <w:tr w:rsidR="00F751D1" w:rsidRPr="00F751D1" w:rsidTr="00F751D1">
        <w:tc>
          <w:tcPr>
            <w:tcW w:w="0" w:type="auto"/>
            <w:vAlign w:val="center"/>
            <w:hideMark/>
          </w:tcPr>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2</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3</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4</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5</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6</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7</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8</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9</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10</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11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12</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13</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14</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15</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16</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17</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18</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19</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20</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21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22</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23</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24</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25</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26</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27</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28</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lastRenderedPageBreak/>
              <w:t>29</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30</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31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32</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33</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34</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35</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36</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37</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38</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39</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40</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41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42</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43</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44</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45</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46</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47</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48</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49</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50</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51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52</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53</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54</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55</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56</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57</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58</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59</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60</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61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62</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63</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64</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65</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66</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67</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68</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69</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Times New Roman" w:eastAsia="Times New Roman" w:hAnsi="Times New Roman" w:cs="Times New Roman"/>
                <w:sz w:val="24"/>
                <w:szCs w:val="24"/>
              </w:rPr>
              <w:t>70</w:t>
            </w:r>
          </w:p>
        </w:tc>
        <w:tc>
          <w:tcPr>
            <w:tcW w:w="11865" w:type="dxa"/>
            <w:vAlign w:val="center"/>
            <w:hideMark/>
          </w:tcPr>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lastRenderedPageBreak/>
              <w:t>import</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java.util.HashMap;</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import</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java.util.Scanner;</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public</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class</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 xml:space="preserve">MainClass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xml:space="preserve">{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static</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void</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firstRepeatedNonRepeatedChar(String inputString)</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//Creating a HashMap containing char as a key and occurrences as a value</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HashMap&lt;Character, Integer&gt; charCountMap = new</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HashMap&lt;Character, Integer&gt;();</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//Converting inputString to char array</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char[] strArray = inputString.toCharArray();</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//Checking each char of strArray</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for</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(char</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c : strArray)</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if(charCountMap.containsKey(c))</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//If char is present in charCountMap, incrementing it's count by 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charCountMap.put(c, charCountMap.get(c)+1);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else</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//If char is not present in charCountMap,</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//adding this char in charCountMap with 1 as it's value</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charCountMap.put(c, 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lastRenderedPageBreak/>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//checking for first non-repeated character</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for</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(char</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c : strArray)</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if</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(charCountMap.get(c) == 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System.out.println("First Non-Repeated Character In '"+inputString+"' is '"+c+"'");</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break;</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//checking for first repeated character</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for</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(char</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c : strArray)</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if</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(charCountMap.get(c) &gt; 1)</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System.out.println("First Repeated Character In '"+inputString+"' is '"+c+"'");</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break;</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public</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static</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void</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main(String[] args)</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Scanner sc = new</w:t>
            </w:r>
            <w:r w:rsidRPr="00F751D1">
              <w:rPr>
                <w:rFonts w:ascii="Times New Roman" w:eastAsia="Times New Roman" w:hAnsi="Times New Roman" w:cs="Times New Roman"/>
                <w:sz w:val="24"/>
                <w:szCs w:val="24"/>
              </w:rPr>
              <w:t xml:space="preserve"> </w:t>
            </w:r>
            <w:r w:rsidRPr="00F751D1">
              <w:rPr>
                <w:rFonts w:ascii="Courier New" w:eastAsia="Times New Roman" w:hAnsi="Courier New" w:cs="Courier New"/>
                <w:sz w:val="20"/>
              </w:rPr>
              <w:t>Scanner(System.in);</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System.out.println("Enter the string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String input = sc.next();</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r w:rsidRPr="00F751D1">
              <w:rPr>
                <w:rFonts w:ascii="Times New Roman" w:eastAsia="Times New Roman" w:hAnsi="Times New Roman" w:cs="Times New Roman"/>
                <w:sz w:val="24"/>
                <w:szCs w:val="24"/>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firstRepeatedNonRepeatedChar(input);</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    }</w:t>
            </w:r>
          </w:p>
          <w:p w:rsidR="00F751D1" w:rsidRPr="00F751D1" w:rsidRDefault="00F751D1" w:rsidP="00F751D1">
            <w:pPr>
              <w:spacing w:after="0" w:line="240" w:lineRule="auto"/>
              <w:rPr>
                <w:rFonts w:ascii="Times New Roman" w:eastAsia="Times New Roman" w:hAnsi="Times New Roman" w:cs="Times New Roman"/>
                <w:sz w:val="24"/>
                <w:szCs w:val="24"/>
              </w:rPr>
            </w:pPr>
            <w:r w:rsidRPr="00F751D1">
              <w:rPr>
                <w:rFonts w:ascii="Courier New" w:eastAsia="Times New Roman" w:hAnsi="Courier New" w:cs="Courier New"/>
                <w:sz w:val="20"/>
              </w:rPr>
              <w:t>}</w:t>
            </w:r>
          </w:p>
        </w:tc>
      </w:tr>
    </w:tbl>
    <w:p w:rsidR="00F751D1" w:rsidRPr="00F751D1" w:rsidRDefault="00F751D1" w:rsidP="00F751D1">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proofErr w:type="gramStart"/>
      <w:r w:rsidRPr="00F751D1">
        <w:rPr>
          <w:rFonts w:ascii="Trebuchet MS" w:eastAsia="Times New Roman" w:hAnsi="Trebuchet MS" w:cs="Times New Roman"/>
          <w:b/>
          <w:bCs/>
          <w:color w:val="444444"/>
          <w:sz w:val="21"/>
        </w:rPr>
        <w:lastRenderedPageBreak/>
        <w:t>Output :</w:t>
      </w:r>
      <w:proofErr w:type="gramEnd"/>
    </w:p>
    <w:p w:rsidR="00F751D1" w:rsidRPr="00F751D1" w:rsidRDefault="00F751D1" w:rsidP="00F751D1">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F751D1">
        <w:rPr>
          <w:rFonts w:ascii="Trebuchet MS" w:eastAsia="Times New Roman" w:hAnsi="Trebuchet MS" w:cs="Times New Roman"/>
          <w:color w:val="444444"/>
          <w:sz w:val="21"/>
          <w:szCs w:val="21"/>
        </w:rPr>
        <w:t xml:space="preserve">Enter </w:t>
      </w:r>
      <w:proofErr w:type="gramStart"/>
      <w:r w:rsidRPr="00F751D1">
        <w:rPr>
          <w:rFonts w:ascii="Trebuchet MS" w:eastAsia="Times New Roman" w:hAnsi="Trebuchet MS" w:cs="Times New Roman"/>
          <w:color w:val="444444"/>
          <w:sz w:val="21"/>
          <w:szCs w:val="21"/>
        </w:rPr>
        <w:t>the string :</w:t>
      </w:r>
      <w:proofErr w:type="gramEnd"/>
      <w:r w:rsidRPr="00F751D1">
        <w:rPr>
          <w:rFonts w:ascii="Trebuchet MS" w:eastAsia="Times New Roman" w:hAnsi="Trebuchet MS" w:cs="Times New Roman"/>
          <w:color w:val="444444"/>
          <w:sz w:val="21"/>
          <w:szCs w:val="21"/>
        </w:rPr>
        <w:br/>
        <w:t>JavaConceptOfTheDay</w:t>
      </w:r>
      <w:r w:rsidRPr="00F751D1">
        <w:rPr>
          <w:rFonts w:ascii="Trebuchet MS" w:eastAsia="Times New Roman" w:hAnsi="Trebuchet MS" w:cs="Times New Roman"/>
          <w:color w:val="444444"/>
          <w:sz w:val="21"/>
          <w:szCs w:val="21"/>
        </w:rPr>
        <w:br/>
      </w:r>
      <w:r w:rsidRPr="00F751D1">
        <w:rPr>
          <w:rFonts w:ascii="Trebuchet MS" w:eastAsia="Times New Roman" w:hAnsi="Trebuchet MS" w:cs="Times New Roman"/>
          <w:color w:val="444444"/>
          <w:sz w:val="21"/>
          <w:szCs w:val="21"/>
        </w:rPr>
        <w:lastRenderedPageBreak/>
        <w:t>First Non-Repeated Character In ‘JavaConceptOfTheDay’ is ‘J’</w:t>
      </w:r>
      <w:r w:rsidRPr="00F751D1">
        <w:rPr>
          <w:rFonts w:ascii="Trebuchet MS" w:eastAsia="Times New Roman" w:hAnsi="Trebuchet MS" w:cs="Times New Roman"/>
          <w:color w:val="444444"/>
          <w:sz w:val="21"/>
          <w:szCs w:val="21"/>
        </w:rPr>
        <w:br/>
        <w:t>First Repeated Character In ‘JavaConceptOfTheDay’ is ‘a’</w:t>
      </w:r>
    </w:p>
    <w:p w:rsidR="00F751D1" w:rsidRDefault="00F751D1"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19) Write a java program to append a given string to a text file?</w:t>
      </w:r>
    </w:p>
    <w:tbl>
      <w:tblPr>
        <w:tblW w:w="10110" w:type="dxa"/>
        <w:tblCellMar>
          <w:left w:w="0" w:type="dxa"/>
          <w:right w:w="0" w:type="dxa"/>
        </w:tblCellMar>
        <w:tblLook w:val="04A0"/>
      </w:tblPr>
      <w:tblGrid>
        <w:gridCol w:w="10110"/>
      </w:tblGrid>
      <w:tr w:rsidR="00C74889" w:rsidRPr="00C74889" w:rsidTr="00C74889">
        <w:tc>
          <w:tcPr>
            <w:tcW w:w="9510" w:type="dxa"/>
            <w:vAlign w:val="center"/>
            <w:hideMark/>
          </w:tcPr>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java.io.BufferedWriter;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java.io.FileWriter;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java.io.IOException;</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java.io.PrintWriter;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public</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class</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FileWriterExample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public</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static</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void</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main(String[] args)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FileWriter fileWriter = null;</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BufferedWriter bufferedWriter = null;</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PrintWriter printWriter = null;</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try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//Opening a file in append mode using FileWriter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fileWriter = new</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FileWriter("C:\\sample.txt", true);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//Wrapping FileWriter object in BufferedWriter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bufferedWriter = new</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BufferedWriter(fileWriter);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//Wrapping BufferedWriter object in PrintWriter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printWriter = new</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PrintWriter(bufferedWriter);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//Bringing cursor to next 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printWriter.println();</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//Writing text to file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printWriter.println("Venkatesh : 789546");</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printWriter.println("Daniel : 874566");</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printWriter.println("Shankar : 789546");</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System.out.println("Done");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catch</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(IOException 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e.printStackTrace();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lastRenderedPageBreak/>
              <w:t>        finally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//Closing the resources</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try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printWriter.close();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bufferedWriter.close();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fileWriter.close();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catch</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(IOException 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e.printStackTrace();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w:t>
            </w:r>
          </w:p>
        </w:tc>
      </w:tr>
    </w:tbl>
    <w:p w:rsidR="00C74889" w:rsidRPr="00C74889" w:rsidRDefault="00C74889" w:rsidP="00C7488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C74889">
        <w:rPr>
          <w:rFonts w:ascii="Trebuchet MS" w:eastAsia="Times New Roman" w:hAnsi="Trebuchet MS" w:cs="Times New Roman"/>
          <w:b/>
          <w:bCs/>
          <w:color w:val="444444"/>
          <w:sz w:val="21"/>
        </w:rPr>
        <w:lastRenderedPageBreak/>
        <w:t xml:space="preserve">Input File After Program </w:t>
      </w:r>
      <w:proofErr w:type="gramStart"/>
      <w:r w:rsidRPr="00C74889">
        <w:rPr>
          <w:rFonts w:ascii="Trebuchet MS" w:eastAsia="Times New Roman" w:hAnsi="Trebuchet MS" w:cs="Times New Roman"/>
          <w:b/>
          <w:bCs/>
          <w:color w:val="444444"/>
          <w:sz w:val="21"/>
        </w:rPr>
        <w:t>Execution :</w:t>
      </w:r>
      <w:proofErr w:type="gramEnd"/>
    </w:p>
    <w:p w:rsidR="00C74889" w:rsidRPr="00C74889" w:rsidRDefault="00C74889" w:rsidP="00C7488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proofErr w:type="gramStart"/>
      <w:r w:rsidRPr="00C74889">
        <w:rPr>
          <w:rFonts w:ascii="Trebuchet MS" w:eastAsia="Times New Roman" w:hAnsi="Trebuchet MS" w:cs="Times New Roman"/>
          <w:color w:val="444444"/>
          <w:sz w:val="21"/>
          <w:szCs w:val="21"/>
        </w:rPr>
        <w:t>Names :</w:t>
      </w:r>
      <w:proofErr w:type="gramEnd"/>
      <w:r w:rsidRPr="00C74889">
        <w:rPr>
          <w:rFonts w:ascii="Trebuchet MS" w:eastAsia="Times New Roman" w:hAnsi="Trebuchet MS" w:cs="Times New Roman"/>
          <w:color w:val="444444"/>
          <w:sz w:val="21"/>
          <w:szCs w:val="21"/>
        </w:rPr>
        <w:t xml:space="preserve"> Contact No</w:t>
      </w:r>
      <w:r w:rsidRPr="00C74889">
        <w:rPr>
          <w:rFonts w:ascii="Trebuchet MS" w:eastAsia="Times New Roman" w:hAnsi="Trebuchet MS" w:cs="Times New Roman"/>
          <w:color w:val="444444"/>
          <w:sz w:val="21"/>
          <w:szCs w:val="21"/>
        </w:rPr>
        <w:br/>
        <w:t>===================</w:t>
      </w:r>
      <w:r w:rsidRPr="00C74889">
        <w:rPr>
          <w:rFonts w:ascii="Trebuchet MS" w:eastAsia="Times New Roman" w:hAnsi="Trebuchet MS" w:cs="Times New Roman"/>
          <w:color w:val="444444"/>
          <w:sz w:val="21"/>
          <w:szCs w:val="21"/>
        </w:rPr>
        <w:br/>
        <w:t>John : 524566</w:t>
      </w:r>
      <w:r w:rsidRPr="00C74889">
        <w:rPr>
          <w:rFonts w:ascii="Trebuchet MS" w:eastAsia="Times New Roman" w:hAnsi="Trebuchet MS" w:cs="Times New Roman"/>
          <w:color w:val="444444"/>
          <w:sz w:val="21"/>
          <w:szCs w:val="21"/>
        </w:rPr>
        <w:br/>
        <w:t>Axar : 928946</w:t>
      </w:r>
      <w:r w:rsidRPr="00C74889">
        <w:rPr>
          <w:rFonts w:ascii="Trebuchet MS" w:eastAsia="Times New Roman" w:hAnsi="Trebuchet MS" w:cs="Times New Roman"/>
          <w:color w:val="444444"/>
          <w:sz w:val="21"/>
          <w:szCs w:val="21"/>
        </w:rPr>
        <w:br/>
        <w:t>Venkatesh : 789546</w:t>
      </w:r>
      <w:r w:rsidRPr="00C74889">
        <w:rPr>
          <w:rFonts w:ascii="Trebuchet MS" w:eastAsia="Times New Roman" w:hAnsi="Trebuchet MS" w:cs="Times New Roman"/>
          <w:color w:val="444444"/>
          <w:sz w:val="21"/>
          <w:szCs w:val="21"/>
        </w:rPr>
        <w:br/>
        <w:t>Daniel : 874566</w:t>
      </w:r>
      <w:r w:rsidRPr="00C74889">
        <w:rPr>
          <w:rFonts w:ascii="Trebuchet MS" w:eastAsia="Times New Roman" w:hAnsi="Trebuchet MS" w:cs="Times New Roman"/>
          <w:color w:val="444444"/>
          <w:sz w:val="21"/>
          <w:szCs w:val="21"/>
        </w:rPr>
        <w:br/>
        <w:t>Shankar : 789546</w:t>
      </w:r>
    </w:p>
    <w:p w:rsidR="00C74889" w:rsidRDefault="00C74889"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20) How do you find the number of characters, words and lines in the given text file in java?</w:t>
      </w:r>
    </w:p>
    <w:tbl>
      <w:tblPr>
        <w:tblW w:w="10110" w:type="dxa"/>
        <w:tblCellMar>
          <w:left w:w="0" w:type="dxa"/>
          <w:right w:w="0" w:type="dxa"/>
        </w:tblCellMar>
        <w:tblLook w:val="04A0"/>
      </w:tblPr>
      <w:tblGrid>
        <w:gridCol w:w="10110"/>
      </w:tblGrid>
      <w:tr w:rsidR="00C74889" w:rsidRPr="00C74889" w:rsidTr="00C74889">
        <w:tc>
          <w:tcPr>
            <w:tcW w:w="9510" w:type="dxa"/>
            <w:vAlign w:val="center"/>
            <w:hideMark/>
          </w:tcPr>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java.io.BufferedReader;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java.io.FileReader;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java.io.IOException;</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public</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class</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WordCountInFile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public</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static</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void</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main(String[] args)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BufferedReader reader = null;</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//Initializing charCount, wordCount and lineCount to 0</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int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charCount = 0;</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int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wordCount = 0;</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int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lineCount = 0;</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try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//Creating BufferedReader object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reader = new</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BufferedReader(new</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FileReader("C:\\sample.txt"));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lastRenderedPageBreak/>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//Reading the first line into currentLine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String currentLine = reader.readLine();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while</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(currentLine != null)</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//Updating the lineCount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lineCount++;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//Getting number of words in currentLine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String[] words = currentLine.split("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//Updating the wordCount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wordCount = wordCount + words.length;</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//Iterating each word</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for</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(String word : words)</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//Updating the charCount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charCount = charCount + word.length();</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//Reading next line into currentLine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currentLine = reader.readLine();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//Printing charCount, wordCount and lineCount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System.out.println("Number Of Chars In A File : "+charCount);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System.out.println("Number Of Words In A File : "+wordCount);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System.out.println("Number Of Lines In A File : "+lineCount);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catch</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(IOException 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e.printStackTrace();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finally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try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reader.close();           //Closing the reader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catch</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(IOException 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lastRenderedPageBreak/>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e.printStackTrace();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w:t>
            </w:r>
          </w:p>
        </w:tc>
      </w:tr>
    </w:tbl>
    <w:p w:rsidR="00C74889" w:rsidRPr="00C74889" w:rsidRDefault="00C74889" w:rsidP="00C7488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proofErr w:type="gramStart"/>
      <w:r w:rsidRPr="00C74889">
        <w:rPr>
          <w:rFonts w:ascii="Trebuchet MS" w:eastAsia="Times New Roman" w:hAnsi="Trebuchet MS" w:cs="Times New Roman"/>
          <w:b/>
          <w:bCs/>
          <w:color w:val="444444"/>
          <w:sz w:val="21"/>
        </w:rPr>
        <w:lastRenderedPageBreak/>
        <w:t>Output :</w:t>
      </w:r>
      <w:proofErr w:type="gramEnd"/>
    </w:p>
    <w:p w:rsidR="00C74889" w:rsidRPr="00C74889" w:rsidRDefault="00C74889" w:rsidP="00C7488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C74889">
        <w:rPr>
          <w:rFonts w:ascii="Trebuchet MS" w:eastAsia="Times New Roman" w:hAnsi="Trebuchet MS" w:cs="Times New Roman"/>
          <w:color w:val="444444"/>
          <w:sz w:val="21"/>
          <w:szCs w:val="21"/>
        </w:rPr>
        <w:t>Number Of Chars In A File : 86</w:t>
      </w:r>
      <w:r w:rsidRPr="00C74889">
        <w:rPr>
          <w:rFonts w:ascii="Trebuchet MS" w:eastAsia="Times New Roman" w:hAnsi="Trebuchet MS" w:cs="Times New Roman"/>
          <w:color w:val="444444"/>
          <w:sz w:val="21"/>
          <w:szCs w:val="21"/>
        </w:rPr>
        <w:br/>
        <w:t>Number Of Words In A File : 14</w:t>
      </w:r>
      <w:r w:rsidRPr="00C74889">
        <w:rPr>
          <w:rFonts w:ascii="Trebuchet MS" w:eastAsia="Times New Roman" w:hAnsi="Trebuchet MS" w:cs="Times New Roman"/>
          <w:color w:val="444444"/>
          <w:sz w:val="21"/>
          <w:szCs w:val="21"/>
        </w:rPr>
        <w:br/>
        <w:t>Number Of Lines In A File : 4</w:t>
      </w:r>
    </w:p>
    <w:p w:rsidR="00C74889" w:rsidRDefault="00C74889" w:rsidP="00C007F9">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21) How do you find the most repeated word in a text file in java?</w:t>
      </w:r>
    </w:p>
    <w:tbl>
      <w:tblPr>
        <w:tblW w:w="11880" w:type="dxa"/>
        <w:tblCellMar>
          <w:left w:w="0" w:type="dxa"/>
          <w:right w:w="0" w:type="dxa"/>
        </w:tblCellMar>
        <w:tblLook w:val="04A0"/>
      </w:tblPr>
      <w:tblGrid>
        <w:gridCol w:w="11880"/>
      </w:tblGrid>
      <w:tr w:rsidR="00C74889" w:rsidRPr="00C74889" w:rsidTr="00C74889">
        <w:tc>
          <w:tcPr>
            <w:tcW w:w="11280" w:type="dxa"/>
            <w:vAlign w:val="center"/>
            <w:hideMark/>
          </w:tcPr>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java.io.BufferedReader;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java.io.FileReader;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java.io.IOException;</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java.util.HashMap;</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java.util.Map.Entry;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java.util.Set;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public</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class</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RepeatedWordInFile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public</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static</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void</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main(String[] args)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//Creating wordCountMap which holds words as keys and their occurrences as values</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HashMap&lt;String, Integer&gt; wordCountMap = new</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HashMap&lt;String, Integer&gt;();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BufferedReader reader = null;</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try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//Creating BufferedReader object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reader = new</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BufferedReader(new</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FileReader("C:\\sample.txt"));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//Reading the first line into currentLine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String currentLine = reader.readLine();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while</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(currentLine != null)</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//splitting the currentLine into words</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String[] words = currentLine.toLowerCase().split("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//Iterating each word</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for</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(String word : words)</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//if word is already present in wordCountMap, updating its count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lastRenderedPageBreak/>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if(wordCountMap.containsKey(word))</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wordCountMap.put(word, wordCountMap.get(word)+1);</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//otherwise inserting the word as key and 1 as its value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else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wordCountMap.put(word, 1);</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//Reading next line into currentLine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currentLine = reader.readLine();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//Getting the most repeated word and its occurrence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String mostRepeatedWord = null;</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int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count = 0;</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Set&lt;Entry&lt;String, Integer&gt;&gt; entrySet = wordCountMap.entrySet();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for</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(Entry&lt;String, Integer&gt; entry : entrySet)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if(entry.getValue() &gt; count)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mostRepeatedWord = entry.getKey();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count = entry.getValue();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System.out.println("The most repeated word in input file is : "+mostRepeatedWord);</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System.out.println("Number Of Occurrences : "+count);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catch</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(IOException 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e.printStackTrace();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finally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try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reader.close();           //Closing the reader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catch</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(IOException 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e.printStackTrace();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lastRenderedPageBreak/>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w:t>
            </w:r>
          </w:p>
        </w:tc>
      </w:tr>
    </w:tbl>
    <w:p w:rsidR="00C74889" w:rsidRPr="00C74889" w:rsidRDefault="00C74889" w:rsidP="00C7488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C74889">
        <w:rPr>
          <w:rFonts w:ascii="Trebuchet MS" w:eastAsia="Times New Roman" w:hAnsi="Trebuchet MS" w:cs="Times New Roman"/>
          <w:b/>
          <w:bCs/>
          <w:color w:val="444444"/>
          <w:sz w:val="21"/>
        </w:rPr>
        <w:lastRenderedPageBreak/>
        <w:t xml:space="preserve">Input </w:t>
      </w:r>
      <w:proofErr w:type="gramStart"/>
      <w:r w:rsidRPr="00C74889">
        <w:rPr>
          <w:rFonts w:ascii="Trebuchet MS" w:eastAsia="Times New Roman" w:hAnsi="Trebuchet MS" w:cs="Times New Roman"/>
          <w:b/>
          <w:bCs/>
          <w:color w:val="444444"/>
          <w:sz w:val="21"/>
        </w:rPr>
        <w:t>File :</w:t>
      </w:r>
      <w:proofErr w:type="gramEnd"/>
    </w:p>
    <w:p w:rsidR="00C74889" w:rsidRPr="00C74889" w:rsidRDefault="00C74889" w:rsidP="00C74889">
      <w:pPr>
        <w:shd w:val="clear" w:color="auto" w:fill="FFFFFF"/>
        <w:spacing w:before="100" w:beforeAutospacing="1" w:after="100" w:afterAutospacing="1" w:line="240" w:lineRule="auto"/>
        <w:textAlignment w:val="baseline"/>
        <w:rPr>
          <w:ins w:id="2" w:author="Unknown"/>
          <w:rFonts w:ascii="Trebuchet MS" w:eastAsia="Times New Roman" w:hAnsi="Trebuchet MS" w:cs="Times New Roman"/>
          <w:color w:val="444444"/>
          <w:sz w:val="21"/>
          <w:szCs w:val="21"/>
        </w:rPr>
      </w:pPr>
      <w:ins w:id="3" w:author="Unknown">
        <w:r w:rsidRPr="00C74889">
          <w:rPr>
            <w:rFonts w:ascii="Trebuchet MS" w:eastAsia="Times New Roman" w:hAnsi="Trebuchet MS" w:cs="Times New Roman"/>
            <w:color w:val="444444"/>
            <w:sz w:val="21"/>
            <w:szCs w:val="21"/>
          </w:rPr>
          <w:t>Java JDBC JSP Servlets</w:t>
        </w:r>
        <w:r w:rsidRPr="00C74889">
          <w:rPr>
            <w:rFonts w:ascii="Trebuchet MS" w:eastAsia="Times New Roman" w:hAnsi="Trebuchet MS" w:cs="Times New Roman"/>
            <w:color w:val="444444"/>
            <w:sz w:val="21"/>
            <w:szCs w:val="21"/>
          </w:rPr>
          <w:br/>
          <w:t>Struts Hibernate java Web Services</w:t>
        </w:r>
        <w:r w:rsidRPr="00C74889">
          <w:rPr>
            <w:rFonts w:ascii="Trebuchet MS" w:eastAsia="Times New Roman" w:hAnsi="Trebuchet MS" w:cs="Times New Roman"/>
            <w:color w:val="444444"/>
            <w:sz w:val="21"/>
            <w:szCs w:val="21"/>
          </w:rPr>
          <w:br/>
          <w:t>Spring JSF JAVA</w:t>
        </w:r>
        <w:r w:rsidRPr="00C74889">
          <w:rPr>
            <w:rFonts w:ascii="Trebuchet MS" w:eastAsia="Times New Roman" w:hAnsi="Trebuchet MS" w:cs="Times New Roman"/>
            <w:color w:val="444444"/>
            <w:sz w:val="21"/>
            <w:szCs w:val="21"/>
          </w:rPr>
          <w:br/>
          <w:t>Threads JaVa Concurrent Programming</w:t>
        </w:r>
        <w:r w:rsidRPr="00C74889">
          <w:rPr>
            <w:rFonts w:ascii="Trebuchet MS" w:eastAsia="Times New Roman" w:hAnsi="Trebuchet MS" w:cs="Times New Roman"/>
            <w:color w:val="444444"/>
            <w:sz w:val="21"/>
            <w:szCs w:val="21"/>
          </w:rPr>
          <w:br/>
          <w:t>jAvA Hadoop Jdbc jsf</w:t>
        </w:r>
        <w:r w:rsidRPr="00C74889">
          <w:rPr>
            <w:rFonts w:ascii="Trebuchet MS" w:eastAsia="Times New Roman" w:hAnsi="Trebuchet MS" w:cs="Times New Roman"/>
            <w:color w:val="444444"/>
            <w:sz w:val="21"/>
            <w:szCs w:val="21"/>
          </w:rPr>
          <w:br/>
          <w:t>spring Jsf jdbc hibernate</w:t>
        </w:r>
      </w:ins>
    </w:p>
    <w:p w:rsidR="00C74889" w:rsidRPr="00C74889" w:rsidRDefault="00C74889" w:rsidP="00C74889">
      <w:pPr>
        <w:shd w:val="clear" w:color="auto" w:fill="FFFFFF"/>
        <w:spacing w:beforeAutospacing="1" w:after="0" w:afterAutospacing="1" w:line="240" w:lineRule="auto"/>
        <w:textAlignment w:val="baseline"/>
        <w:rPr>
          <w:ins w:id="4" w:author="Unknown"/>
          <w:rFonts w:ascii="Trebuchet MS" w:eastAsia="Times New Roman" w:hAnsi="Trebuchet MS" w:cs="Times New Roman"/>
          <w:color w:val="444444"/>
          <w:sz w:val="21"/>
          <w:szCs w:val="21"/>
        </w:rPr>
      </w:pPr>
      <w:proofErr w:type="gramStart"/>
      <w:ins w:id="5" w:author="Unknown">
        <w:r w:rsidRPr="00C74889">
          <w:rPr>
            <w:rFonts w:ascii="Trebuchet MS" w:eastAsia="Times New Roman" w:hAnsi="Trebuchet MS" w:cs="Times New Roman"/>
            <w:b/>
            <w:bCs/>
            <w:color w:val="444444"/>
            <w:sz w:val="21"/>
          </w:rPr>
          <w:t>Output :</w:t>
        </w:r>
        <w:proofErr w:type="gramEnd"/>
      </w:ins>
    </w:p>
    <w:p w:rsidR="00C74889" w:rsidRPr="00C74889" w:rsidRDefault="00C74889" w:rsidP="00C74889">
      <w:pPr>
        <w:shd w:val="clear" w:color="auto" w:fill="FFFFFF"/>
        <w:spacing w:before="100" w:beforeAutospacing="1" w:after="100" w:afterAutospacing="1" w:line="240" w:lineRule="auto"/>
        <w:textAlignment w:val="baseline"/>
        <w:rPr>
          <w:ins w:id="6" w:author="Unknown"/>
          <w:rFonts w:ascii="Trebuchet MS" w:eastAsia="Times New Roman" w:hAnsi="Trebuchet MS" w:cs="Times New Roman"/>
          <w:color w:val="444444"/>
          <w:sz w:val="21"/>
          <w:szCs w:val="21"/>
        </w:rPr>
      </w:pPr>
      <w:ins w:id="7" w:author="Unknown">
        <w:r w:rsidRPr="00C74889">
          <w:rPr>
            <w:rFonts w:ascii="Trebuchet MS" w:eastAsia="Times New Roman" w:hAnsi="Trebuchet MS" w:cs="Times New Roman"/>
            <w:color w:val="444444"/>
            <w:sz w:val="21"/>
            <w:szCs w:val="21"/>
          </w:rPr>
          <w:t xml:space="preserve">The most repeated word in input file </w:t>
        </w:r>
        <w:proofErr w:type="gramStart"/>
        <w:r w:rsidRPr="00C74889">
          <w:rPr>
            <w:rFonts w:ascii="Trebuchet MS" w:eastAsia="Times New Roman" w:hAnsi="Trebuchet MS" w:cs="Times New Roman"/>
            <w:color w:val="444444"/>
            <w:sz w:val="21"/>
            <w:szCs w:val="21"/>
          </w:rPr>
          <w:t>is :</w:t>
        </w:r>
        <w:proofErr w:type="gramEnd"/>
        <w:r w:rsidRPr="00C74889">
          <w:rPr>
            <w:rFonts w:ascii="Trebuchet MS" w:eastAsia="Times New Roman" w:hAnsi="Trebuchet MS" w:cs="Times New Roman"/>
            <w:color w:val="444444"/>
            <w:sz w:val="21"/>
            <w:szCs w:val="21"/>
          </w:rPr>
          <w:t xml:space="preserve"> java</w:t>
        </w:r>
        <w:r w:rsidRPr="00C74889">
          <w:rPr>
            <w:rFonts w:ascii="Trebuchet MS" w:eastAsia="Times New Roman" w:hAnsi="Trebuchet MS" w:cs="Times New Roman"/>
            <w:color w:val="444444"/>
            <w:sz w:val="21"/>
            <w:szCs w:val="21"/>
          </w:rPr>
          <w:br/>
          <w:t>Number Of Occurrences : 5</w:t>
        </w:r>
      </w:ins>
    </w:p>
    <w:p w:rsidR="00C74889" w:rsidRDefault="00C74889" w:rsidP="00C74889">
      <w:pPr>
        <w:pStyle w:val="Heading3"/>
        <w:shd w:val="clear" w:color="auto" w:fill="FFFFFF"/>
        <w:spacing w:line="288" w:lineRule="atLeast"/>
        <w:textAlignment w:val="baseline"/>
        <w:rPr>
          <w:rFonts w:ascii="Trebuchet MS" w:hAnsi="Trebuchet MS"/>
          <w:b w:val="0"/>
          <w:bCs w:val="0"/>
          <w:color w:val="444444"/>
          <w:sz w:val="37"/>
          <w:szCs w:val="37"/>
        </w:rPr>
      </w:pPr>
      <w:r>
        <w:rPr>
          <w:rFonts w:ascii="Trebuchet MS" w:hAnsi="Trebuchet MS"/>
          <w:b w:val="0"/>
          <w:bCs w:val="0"/>
          <w:color w:val="444444"/>
          <w:sz w:val="37"/>
          <w:szCs w:val="37"/>
        </w:rPr>
        <w:t>How To Find All Repeated Words In Text File And Their Occurrences In Java?</w:t>
      </w:r>
    </w:p>
    <w:tbl>
      <w:tblPr>
        <w:tblW w:w="12120" w:type="dxa"/>
        <w:tblCellMar>
          <w:left w:w="0" w:type="dxa"/>
          <w:right w:w="0" w:type="dxa"/>
        </w:tblCellMar>
        <w:tblLook w:val="04A0"/>
      </w:tblPr>
      <w:tblGrid>
        <w:gridCol w:w="12120"/>
      </w:tblGrid>
      <w:tr w:rsidR="00C74889" w:rsidRPr="00C74889" w:rsidTr="00C74889">
        <w:tc>
          <w:tcPr>
            <w:tcW w:w="11400" w:type="dxa"/>
            <w:vAlign w:val="center"/>
            <w:hideMark/>
          </w:tcPr>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java.io.BufferedReader;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java.io.FileReader;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java.io.IOException;</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java.util.ArrayList;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java.util.Collections;</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java.util.Comparator;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java.util.HashMap;</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java.util.List;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java.util.Map.Entry;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import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java.util.Set;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public</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class</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RepeatedWordsInFile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public</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static</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void</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main(String[] args)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//Creating wordCountMap which holds words as keys and their occurrences as values</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HashMap&lt;String, Integer&gt; wordCountMap = new</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HashMap&lt;String, Integer&gt;();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BufferedReader reader = null;</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try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//Creating BufferedReader object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reader = new</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BufferedReader(new</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FileReader("C:\\sample.txt"));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//Reading the first line into currentLine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String currentLine = reader.readLine();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lastRenderedPageBreak/>
              <w:t>            while</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(currentLine != null)</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//splitting the currentLine into words</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String[] words = currentLine.toLowerCase().split("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//Iterating each word</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for</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(String word : words)</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//if word is already present in wordCountMap, updating its count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if(wordCountMap.containsKey(word))</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wordCountMap.put(word, wordCountMap.get(word)+1);</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//otherwise inserting the word as key and 1 as its value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else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wordCountMap.put(word, 1);</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//Reading next line into currentLine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currentLine = reader.readLine();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//Getting all the entries of wordCountMap in the form of Set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Set&lt;Entry&lt;String, Integer&gt;&gt; entrySet = wordCountMap.entrySet();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//Creating a List by passing the entrySet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List&lt;Entry&lt;String, Integer&gt;&gt; list = new</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ArrayList&lt;Entry&lt;String,Integer&gt;&gt;(entrySet);</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//Sorting the list in the decreasing order of values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Collections.sort(list, new</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Comparator&lt;Entry&lt;String, Integer&gt;&gt;()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@Override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public</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int</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compare(Entry&lt;String, Integer&gt; e1, Entry&lt;String, Integer&gt; e2)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return</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(e2.getValue().compareTo(e1.getValue()));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//Printing the repeated words in input file along with their occurrences</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System.out.println("Repeated Words In Input File Are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r w:rsidRPr="00C74889">
              <w:rPr>
                <w:rFonts w:ascii="Times New Roman" w:eastAsia="Times New Roman" w:hAnsi="Times New Roman" w:cs="Times New Roman"/>
                <w:sz w:val="24"/>
                <w:szCs w:val="24"/>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for</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(Entry&lt;String, Integer&gt; entry : list)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lastRenderedPageBreak/>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if</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(entry.getValue() &gt; 1)</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System.out.println(entry.getKey() + " : "+ entry.getValue());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catch</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(IOException 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e.printStackTrace();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finally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try</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reader.close();           //Closing the reader</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catch</w:t>
            </w:r>
            <w:r w:rsidRPr="00C74889">
              <w:rPr>
                <w:rFonts w:ascii="Times New Roman" w:eastAsia="Times New Roman" w:hAnsi="Times New Roman" w:cs="Times New Roman"/>
                <w:sz w:val="24"/>
                <w:szCs w:val="24"/>
              </w:rPr>
              <w:t xml:space="preserve"> </w:t>
            </w:r>
            <w:r w:rsidRPr="00C74889">
              <w:rPr>
                <w:rFonts w:ascii="Courier New" w:eastAsia="Times New Roman" w:hAnsi="Courier New" w:cs="Courier New"/>
                <w:sz w:val="20"/>
              </w:rPr>
              <w:t xml:space="preserve">(IOException e)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e.printStackTrace();</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 xml:space="preserve">    }    </w:t>
            </w:r>
          </w:p>
          <w:p w:rsidR="00C74889" w:rsidRPr="00C74889" w:rsidRDefault="00C74889" w:rsidP="00C74889">
            <w:pPr>
              <w:spacing w:after="0" w:line="240" w:lineRule="auto"/>
              <w:rPr>
                <w:rFonts w:ascii="Times New Roman" w:eastAsia="Times New Roman" w:hAnsi="Times New Roman" w:cs="Times New Roman"/>
                <w:sz w:val="24"/>
                <w:szCs w:val="24"/>
              </w:rPr>
            </w:pPr>
            <w:r w:rsidRPr="00C74889">
              <w:rPr>
                <w:rFonts w:ascii="Courier New" w:eastAsia="Times New Roman" w:hAnsi="Courier New" w:cs="Courier New"/>
                <w:sz w:val="20"/>
              </w:rPr>
              <w:t>}</w:t>
            </w:r>
          </w:p>
        </w:tc>
      </w:tr>
    </w:tbl>
    <w:p w:rsidR="00C74889" w:rsidRPr="00C74889" w:rsidRDefault="00C74889" w:rsidP="00C7488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C74889">
        <w:rPr>
          <w:rFonts w:ascii="Trebuchet MS" w:eastAsia="Times New Roman" w:hAnsi="Trebuchet MS" w:cs="Times New Roman"/>
          <w:b/>
          <w:bCs/>
          <w:color w:val="444444"/>
          <w:sz w:val="21"/>
        </w:rPr>
        <w:lastRenderedPageBreak/>
        <w:t xml:space="preserve">Input </w:t>
      </w:r>
      <w:proofErr w:type="gramStart"/>
      <w:r w:rsidRPr="00C74889">
        <w:rPr>
          <w:rFonts w:ascii="Trebuchet MS" w:eastAsia="Times New Roman" w:hAnsi="Trebuchet MS" w:cs="Times New Roman"/>
          <w:b/>
          <w:bCs/>
          <w:color w:val="444444"/>
          <w:sz w:val="21"/>
        </w:rPr>
        <w:t>File :</w:t>
      </w:r>
      <w:proofErr w:type="gramEnd"/>
    </w:p>
    <w:p w:rsidR="00C74889" w:rsidRPr="00C74889" w:rsidRDefault="00C74889" w:rsidP="00C7488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C74889">
        <w:rPr>
          <w:rFonts w:ascii="Trebuchet MS" w:eastAsia="Times New Roman" w:hAnsi="Trebuchet MS" w:cs="Times New Roman"/>
          <w:color w:val="444444"/>
          <w:sz w:val="21"/>
          <w:szCs w:val="21"/>
        </w:rPr>
        <w:t>Java JDBC JSP Servlets</w:t>
      </w:r>
      <w:r w:rsidRPr="00C74889">
        <w:rPr>
          <w:rFonts w:ascii="Trebuchet MS" w:eastAsia="Times New Roman" w:hAnsi="Trebuchet MS" w:cs="Times New Roman"/>
          <w:color w:val="444444"/>
          <w:sz w:val="21"/>
          <w:szCs w:val="21"/>
        </w:rPr>
        <w:br/>
        <w:t>Struts Hibernate java Web Services</w:t>
      </w:r>
      <w:r w:rsidRPr="00C74889">
        <w:rPr>
          <w:rFonts w:ascii="Trebuchet MS" w:eastAsia="Times New Roman" w:hAnsi="Trebuchet MS" w:cs="Times New Roman"/>
          <w:color w:val="444444"/>
          <w:sz w:val="21"/>
          <w:szCs w:val="21"/>
        </w:rPr>
        <w:br/>
        <w:t>Spring JSF JAVA</w:t>
      </w:r>
      <w:r w:rsidRPr="00C74889">
        <w:rPr>
          <w:rFonts w:ascii="Trebuchet MS" w:eastAsia="Times New Roman" w:hAnsi="Trebuchet MS" w:cs="Times New Roman"/>
          <w:color w:val="444444"/>
          <w:sz w:val="21"/>
          <w:szCs w:val="21"/>
        </w:rPr>
        <w:br/>
        <w:t>Threads JaVa Concurrent Programming</w:t>
      </w:r>
      <w:r w:rsidRPr="00C74889">
        <w:rPr>
          <w:rFonts w:ascii="Trebuchet MS" w:eastAsia="Times New Roman" w:hAnsi="Trebuchet MS" w:cs="Times New Roman"/>
          <w:color w:val="444444"/>
          <w:sz w:val="21"/>
          <w:szCs w:val="21"/>
        </w:rPr>
        <w:br/>
        <w:t>jAvA Hadoop Jdbc jsf</w:t>
      </w:r>
      <w:r w:rsidRPr="00C74889">
        <w:rPr>
          <w:rFonts w:ascii="Trebuchet MS" w:eastAsia="Times New Roman" w:hAnsi="Trebuchet MS" w:cs="Times New Roman"/>
          <w:color w:val="444444"/>
          <w:sz w:val="21"/>
          <w:szCs w:val="21"/>
        </w:rPr>
        <w:br/>
        <w:t>spring Jsf jdbc hibernate</w:t>
      </w:r>
    </w:p>
    <w:p w:rsidR="00C74889" w:rsidRPr="00C74889" w:rsidRDefault="00C74889" w:rsidP="00C7488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proofErr w:type="gramStart"/>
      <w:r w:rsidRPr="00C74889">
        <w:rPr>
          <w:rFonts w:ascii="Trebuchet MS" w:eastAsia="Times New Roman" w:hAnsi="Trebuchet MS" w:cs="Times New Roman"/>
          <w:b/>
          <w:bCs/>
          <w:color w:val="444444"/>
          <w:sz w:val="21"/>
        </w:rPr>
        <w:t>Output :</w:t>
      </w:r>
      <w:proofErr w:type="gramEnd"/>
    </w:p>
    <w:p w:rsidR="00C74889" w:rsidRPr="00C74889" w:rsidRDefault="00C74889" w:rsidP="00C7488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C74889">
        <w:rPr>
          <w:rFonts w:ascii="Trebuchet MS" w:eastAsia="Times New Roman" w:hAnsi="Trebuchet MS" w:cs="Times New Roman"/>
          <w:color w:val="444444"/>
          <w:sz w:val="21"/>
          <w:szCs w:val="21"/>
        </w:rPr>
        <w:t xml:space="preserve">Repeated Words In Input </w:t>
      </w:r>
      <w:proofErr w:type="gramStart"/>
      <w:r w:rsidRPr="00C74889">
        <w:rPr>
          <w:rFonts w:ascii="Trebuchet MS" w:eastAsia="Times New Roman" w:hAnsi="Trebuchet MS" w:cs="Times New Roman"/>
          <w:color w:val="444444"/>
          <w:sz w:val="21"/>
          <w:szCs w:val="21"/>
        </w:rPr>
        <w:t>File Are :</w:t>
      </w:r>
      <w:proofErr w:type="gramEnd"/>
      <w:r w:rsidRPr="00C74889">
        <w:rPr>
          <w:rFonts w:ascii="Trebuchet MS" w:eastAsia="Times New Roman" w:hAnsi="Trebuchet MS" w:cs="Times New Roman"/>
          <w:color w:val="444444"/>
          <w:sz w:val="21"/>
          <w:szCs w:val="21"/>
        </w:rPr>
        <w:br/>
        <w:t>java : 5</w:t>
      </w:r>
      <w:r w:rsidRPr="00C74889">
        <w:rPr>
          <w:rFonts w:ascii="Trebuchet MS" w:eastAsia="Times New Roman" w:hAnsi="Trebuchet MS" w:cs="Times New Roman"/>
          <w:color w:val="444444"/>
          <w:sz w:val="21"/>
          <w:szCs w:val="21"/>
        </w:rPr>
        <w:br/>
        <w:t>jdbc : 3</w:t>
      </w:r>
      <w:r w:rsidRPr="00C74889">
        <w:rPr>
          <w:rFonts w:ascii="Trebuchet MS" w:eastAsia="Times New Roman" w:hAnsi="Trebuchet MS" w:cs="Times New Roman"/>
          <w:color w:val="444444"/>
          <w:sz w:val="21"/>
          <w:szCs w:val="21"/>
        </w:rPr>
        <w:br/>
        <w:t>jsf : 3</w:t>
      </w:r>
      <w:r w:rsidRPr="00C74889">
        <w:rPr>
          <w:rFonts w:ascii="Trebuchet MS" w:eastAsia="Times New Roman" w:hAnsi="Trebuchet MS" w:cs="Times New Roman"/>
          <w:color w:val="444444"/>
          <w:sz w:val="21"/>
          <w:szCs w:val="21"/>
        </w:rPr>
        <w:br/>
        <w:t>hibernate : 2</w:t>
      </w:r>
      <w:r w:rsidRPr="00C74889">
        <w:rPr>
          <w:rFonts w:ascii="Trebuchet MS" w:eastAsia="Times New Roman" w:hAnsi="Trebuchet MS" w:cs="Times New Roman"/>
          <w:color w:val="444444"/>
          <w:sz w:val="21"/>
          <w:szCs w:val="21"/>
        </w:rPr>
        <w:br/>
        <w:t>spring : 2</w:t>
      </w:r>
    </w:p>
    <w:p w:rsidR="00C74889" w:rsidRPr="00C74889" w:rsidRDefault="00C74889" w:rsidP="00C74889"/>
    <w:p w:rsidR="00C74889" w:rsidRDefault="00C74889" w:rsidP="00C007F9"/>
    <w:sectPr w:rsidR="00C748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C007F9"/>
    <w:rsid w:val="00101460"/>
    <w:rsid w:val="00763B22"/>
    <w:rsid w:val="00C007F9"/>
    <w:rsid w:val="00C74889"/>
    <w:rsid w:val="00E65784"/>
    <w:rsid w:val="00F75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3B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48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07F9"/>
    <w:rPr>
      <w:color w:val="0000FF"/>
      <w:u w:val="single"/>
    </w:rPr>
  </w:style>
  <w:style w:type="paragraph" w:styleId="HTMLPreformatted">
    <w:name w:val="HTML Preformatted"/>
    <w:basedOn w:val="Normal"/>
    <w:link w:val="HTMLPreformattedChar"/>
    <w:uiPriority w:val="99"/>
    <w:semiHidden/>
    <w:unhideWhenUsed/>
    <w:rsid w:val="00C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7F9"/>
    <w:rPr>
      <w:rFonts w:ascii="Courier New" w:eastAsia="Times New Roman" w:hAnsi="Courier New" w:cs="Courier New"/>
      <w:sz w:val="20"/>
      <w:szCs w:val="20"/>
    </w:rPr>
  </w:style>
  <w:style w:type="paragraph" w:styleId="NormalWeb">
    <w:name w:val="Normal (Web)"/>
    <w:basedOn w:val="Normal"/>
    <w:uiPriority w:val="99"/>
    <w:semiHidden/>
    <w:unhideWhenUsed/>
    <w:rsid w:val="00C007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7F9"/>
    <w:rPr>
      <w:b/>
      <w:bCs/>
    </w:rPr>
  </w:style>
  <w:style w:type="character" w:styleId="HTMLCode">
    <w:name w:val="HTML Code"/>
    <w:basedOn w:val="DefaultParagraphFont"/>
    <w:uiPriority w:val="99"/>
    <w:semiHidden/>
    <w:unhideWhenUsed/>
    <w:rsid w:val="00C007F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63B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7488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332684">
      <w:bodyDiv w:val="1"/>
      <w:marLeft w:val="0"/>
      <w:marRight w:val="0"/>
      <w:marTop w:val="0"/>
      <w:marBottom w:val="0"/>
      <w:divBdr>
        <w:top w:val="none" w:sz="0" w:space="0" w:color="auto"/>
        <w:left w:val="none" w:sz="0" w:space="0" w:color="auto"/>
        <w:bottom w:val="none" w:sz="0" w:space="0" w:color="auto"/>
        <w:right w:val="none" w:sz="0" w:space="0" w:color="auto"/>
      </w:divBdr>
      <w:divsChild>
        <w:div w:id="1705515880">
          <w:marLeft w:val="0"/>
          <w:marRight w:val="0"/>
          <w:marTop w:val="0"/>
          <w:marBottom w:val="0"/>
          <w:divBdr>
            <w:top w:val="none" w:sz="0" w:space="0" w:color="auto"/>
            <w:left w:val="none" w:sz="0" w:space="0" w:color="auto"/>
            <w:bottom w:val="none" w:sz="0" w:space="0" w:color="auto"/>
            <w:right w:val="none" w:sz="0" w:space="0" w:color="auto"/>
          </w:divBdr>
          <w:divsChild>
            <w:div w:id="775439674">
              <w:marLeft w:val="0"/>
              <w:marRight w:val="0"/>
              <w:marTop w:val="0"/>
              <w:marBottom w:val="0"/>
              <w:divBdr>
                <w:top w:val="none" w:sz="0" w:space="0" w:color="auto"/>
                <w:left w:val="none" w:sz="0" w:space="0" w:color="auto"/>
                <w:bottom w:val="none" w:sz="0" w:space="0" w:color="auto"/>
                <w:right w:val="none" w:sz="0" w:space="0" w:color="auto"/>
              </w:divBdr>
              <w:divsChild>
                <w:div w:id="727654417">
                  <w:marLeft w:val="0"/>
                  <w:marRight w:val="0"/>
                  <w:marTop w:val="0"/>
                  <w:marBottom w:val="0"/>
                  <w:divBdr>
                    <w:top w:val="none" w:sz="0" w:space="0" w:color="auto"/>
                    <w:left w:val="none" w:sz="0" w:space="0" w:color="auto"/>
                    <w:bottom w:val="none" w:sz="0" w:space="0" w:color="auto"/>
                    <w:right w:val="none" w:sz="0" w:space="0" w:color="auto"/>
                  </w:divBdr>
                  <w:divsChild>
                    <w:div w:id="1703171177">
                      <w:marLeft w:val="0"/>
                      <w:marRight w:val="0"/>
                      <w:marTop w:val="0"/>
                      <w:marBottom w:val="0"/>
                      <w:divBdr>
                        <w:top w:val="none" w:sz="0" w:space="0" w:color="auto"/>
                        <w:left w:val="none" w:sz="0" w:space="0" w:color="auto"/>
                        <w:bottom w:val="none" w:sz="0" w:space="0" w:color="auto"/>
                        <w:right w:val="none" w:sz="0" w:space="0" w:color="auto"/>
                      </w:divBdr>
                    </w:div>
                    <w:div w:id="1663508647">
                      <w:marLeft w:val="0"/>
                      <w:marRight w:val="0"/>
                      <w:marTop w:val="0"/>
                      <w:marBottom w:val="0"/>
                      <w:divBdr>
                        <w:top w:val="none" w:sz="0" w:space="0" w:color="auto"/>
                        <w:left w:val="none" w:sz="0" w:space="0" w:color="auto"/>
                        <w:bottom w:val="none" w:sz="0" w:space="0" w:color="auto"/>
                        <w:right w:val="none" w:sz="0" w:space="0" w:color="auto"/>
                      </w:divBdr>
                    </w:div>
                    <w:div w:id="981159506">
                      <w:marLeft w:val="0"/>
                      <w:marRight w:val="0"/>
                      <w:marTop w:val="0"/>
                      <w:marBottom w:val="0"/>
                      <w:divBdr>
                        <w:top w:val="none" w:sz="0" w:space="0" w:color="auto"/>
                        <w:left w:val="none" w:sz="0" w:space="0" w:color="auto"/>
                        <w:bottom w:val="none" w:sz="0" w:space="0" w:color="auto"/>
                        <w:right w:val="none" w:sz="0" w:space="0" w:color="auto"/>
                      </w:divBdr>
                    </w:div>
                    <w:div w:id="894662212">
                      <w:marLeft w:val="0"/>
                      <w:marRight w:val="0"/>
                      <w:marTop w:val="0"/>
                      <w:marBottom w:val="0"/>
                      <w:divBdr>
                        <w:top w:val="none" w:sz="0" w:space="0" w:color="auto"/>
                        <w:left w:val="none" w:sz="0" w:space="0" w:color="auto"/>
                        <w:bottom w:val="none" w:sz="0" w:space="0" w:color="auto"/>
                        <w:right w:val="none" w:sz="0" w:space="0" w:color="auto"/>
                      </w:divBdr>
                    </w:div>
                    <w:div w:id="1231890262">
                      <w:marLeft w:val="0"/>
                      <w:marRight w:val="0"/>
                      <w:marTop w:val="0"/>
                      <w:marBottom w:val="0"/>
                      <w:divBdr>
                        <w:top w:val="none" w:sz="0" w:space="0" w:color="auto"/>
                        <w:left w:val="none" w:sz="0" w:space="0" w:color="auto"/>
                        <w:bottom w:val="none" w:sz="0" w:space="0" w:color="auto"/>
                        <w:right w:val="none" w:sz="0" w:space="0" w:color="auto"/>
                      </w:divBdr>
                    </w:div>
                    <w:div w:id="536816767">
                      <w:marLeft w:val="0"/>
                      <w:marRight w:val="0"/>
                      <w:marTop w:val="0"/>
                      <w:marBottom w:val="0"/>
                      <w:divBdr>
                        <w:top w:val="none" w:sz="0" w:space="0" w:color="auto"/>
                        <w:left w:val="none" w:sz="0" w:space="0" w:color="auto"/>
                        <w:bottom w:val="none" w:sz="0" w:space="0" w:color="auto"/>
                        <w:right w:val="none" w:sz="0" w:space="0" w:color="auto"/>
                      </w:divBdr>
                    </w:div>
                    <w:div w:id="706955515">
                      <w:marLeft w:val="0"/>
                      <w:marRight w:val="0"/>
                      <w:marTop w:val="0"/>
                      <w:marBottom w:val="0"/>
                      <w:divBdr>
                        <w:top w:val="none" w:sz="0" w:space="0" w:color="auto"/>
                        <w:left w:val="none" w:sz="0" w:space="0" w:color="auto"/>
                        <w:bottom w:val="none" w:sz="0" w:space="0" w:color="auto"/>
                        <w:right w:val="none" w:sz="0" w:space="0" w:color="auto"/>
                      </w:divBdr>
                    </w:div>
                    <w:div w:id="1768116652">
                      <w:marLeft w:val="0"/>
                      <w:marRight w:val="0"/>
                      <w:marTop w:val="0"/>
                      <w:marBottom w:val="0"/>
                      <w:divBdr>
                        <w:top w:val="none" w:sz="0" w:space="0" w:color="auto"/>
                        <w:left w:val="none" w:sz="0" w:space="0" w:color="auto"/>
                        <w:bottom w:val="none" w:sz="0" w:space="0" w:color="auto"/>
                        <w:right w:val="none" w:sz="0" w:space="0" w:color="auto"/>
                      </w:divBdr>
                    </w:div>
                    <w:div w:id="1508595062">
                      <w:marLeft w:val="0"/>
                      <w:marRight w:val="0"/>
                      <w:marTop w:val="0"/>
                      <w:marBottom w:val="0"/>
                      <w:divBdr>
                        <w:top w:val="none" w:sz="0" w:space="0" w:color="auto"/>
                        <w:left w:val="none" w:sz="0" w:space="0" w:color="auto"/>
                        <w:bottom w:val="none" w:sz="0" w:space="0" w:color="auto"/>
                        <w:right w:val="none" w:sz="0" w:space="0" w:color="auto"/>
                      </w:divBdr>
                    </w:div>
                    <w:div w:id="794760206">
                      <w:marLeft w:val="0"/>
                      <w:marRight w:val="0"/>
                      <w:marTop w:val="0"/>
                      <w:marBottom w:val="0"/>
                      <w:divBdr>
                        <w:top w:val="none" w:sz="0" w:space="0" w:color="auto"/>
                        <w:left w:val="none" w:sz="0" w:space="0" w:color="auto"/>
                        <w:bottom w:val="none" w:sz="0" w:space="0" w:color="auto"/>
                        <w:right w:val="none" w:sz="0" w:space="0" w:color="auto"/>
                      </w:divBdr>
                    </w:div>
                    <w:div w:id="2006779859">
                      <w:marLeft w:val="0"/>
                      <w:marRight w:val="0"/>
                      <w:marTop w:val="0"/>
                      <w:marBottom w:val="0"/>
                      <w:divBdr>
                        <w:top w:val="none" w:sz="0" w:space="0" w:color="auto"/>
                        <w:left w:val="none" w:sz="0" w:space="0" w:color="auto"/>
                        <w:bottom w:val="none" w:sz="0" w:space="0" w:color="auto"/>
                        <w:right w:val="none" w:sz="0" w:space="0" w:color="auto"/>
                      </w:divBdr>
                    </w:div>
                    <w:div w:id="894198726">
                      <w:marLeft w:val="0"/>
                      <w:marRight w:val="0"/>
                      <w:marTop w:val="0"/>
                      <w:marBottom w:val="0"/>
                      <w:divBdr>
                        <w:top w:val="none" w:sz="0" w:space="0" w:color="auto"/>
                        <w:left w:val="none" w:sz="0" w:space="0" w:color="auto"/>
                        <w:bottom w:val="none" w:sz="0" w:space="0" w:color="auto"/>
                        <w:right w:val="none" w:sz="0" w:space="0" w:color="auto"/>
                      </w:divBdr>
                    </w:div>
                    <w:div w:id="1402554892">
                      <w:marLeft w:val="0"/>
                      <w:marRight w:val="0"/>
                      <w:marTop w:val="0"/>
                      <w:marBottom w:val="0"/>
                      <w:divBdr>
                        <w:top w:val="none" w:sz="0" w:space="0" w:color="auto"/>
                        <w:left w:val="none" w:sz="0" w:space="0" w:color="auto"/>
                        <w:bottom w:val="none" w:sz="0" w:space="0" w:color="auto"/>
                        <w:right w:val="none" w:sz="0" w:space="0" w:color="auto"/>
                      </w:divBdr>
                    </w:div>
                    <w:div w:id="1081223296">
                      <w:marLeft w:val="0"/>
                      <w:marRight w:val="0"/>
                      <w:marTop w:val="0"/>
                      <w:marBottom w:val="0"/>
                      <w:divBdr>
                        <w:top w:val="none" w:sz="0" w:space="0" w:color="auto"/>
                        <w:left w:val="none" w:sz="0" w:space="0" w:color="auto"/>
                        <w:bottom w:val="none" w:sz="0" w:space="0" w:color="auto"/>
                        <w:right w:val="none" w:sz="0" w:space="0" w:color="auto"/>
                      </w:divBdr>
                    </w:div>
                    <w:div w:id="1368801096">
                      <w:marLeft w:val="0"/>
                      <w:marRight w:val="0"/>
                      <w:marTop w:val="0"/>
                      <w:marBottom w:val="0"/>
                      <w:divBdr>
                        <w:top w:val="none" w:sz="0" w:space="0" w:color="auto"/>
                        <w:left w:val="none" w:sz="0" w:space="0" w:color="auto"/>
                        <w:bottom w:val="none" w:sz="0" w:space="0" w:color="auto"/>
                        <w:right w:val="none" w:sz="0" w:space="0" w:color="auto"/>
                      </w:divBdr>
                    </w:div>
                    <w:div w:id="1112440578">
                      <w:marLeft w:val="0"/>
                      <w:marRight w:val="0"/>
                      <w:marTop w:val="0"/>
                      <w:marBottom w:val="0"/>
                      <w:divBdr>
                        <w:top w:val="none" w:sz="0" w:space="0" w:color="auto"/>
                        <w:left w:val="none" w:sz="0" w:space="0" w:color="auto"/>
                        <w:bottom w:val="none" w:sz="0" w:space="0" w:color="auto"/>
                        <w:right w:val="none" w:sz="0" w:space="0" w:color="auto"/>
                      </w:divBdr>
                    </w:div>
                    <w:div w:id="341248821">
                      <w:marLeft w:val="0"/>
                      <w:marRight w:val="0"/>
                      <w:marTop w:val="0"/>
                      <w:marBottom w:val="0"/>
                      <w:divBdr>
                        <w:top w:val="none" w:sz="0" w:space="0" w:color="auto"/>
                        <w:left w:val="none" w:sz="0" w:space="0" w:color="auto"/>
                        <w:bottom w:val="none" w:sz="0" w:space="0" w:color="auto"/>
                        <w:right w:val="none" w:sz="0" w:space="0" w:color="auto"/>
                      </w:divBdr>
                    </w:div>
                    <w:div w:id="75178947">
                      <w:marLeft w:val="0"/>
                      <w:marRight w:val="0"/>
                      <w:marTop w:val="0"/>
                      <w:marBottom w:val="0"/>
                      <w:divBdr>
                        <w:top w:val="none" w:sz="0" w:space="0" w:color="auto"/>
                        <w:left w:val="none" w:sz="0" w:space="0" w:color="auto"/>
                        <w:bottom w:val="none" w:sz="0" w:space="0" w:color="auto"/>
                        <w:right w:val="none" w:sz="0" w:space="0" w:color="auto"/>
                      </w:divBdr>
                    </w:div>
                    <w:div w:id="1905947414">
                      <w:marLeft w:val="0"/>
                      <w:marRight w:val="0"/>
                      <w:marTop w:val="0"/>
                      <w:marBottom w:val="0"/>
                      <w:divBdr>
                        <w:top w:val="none" w:sz="0" w:space="0" w:color="auto"/>
                        <w:left w:val="none" w:sz="0" w:space="0" w:color="auto"/>
                        <w:bottom w:val="none" w:sz="0" w:space="0" w:color="auto"/>
                        <w:right w:val="none" w:sz="0" w:space="0" w:color="auto"/>
                      </w:divBdr>
                    </w:div>
                    <w:div w:id="838734868">
                      <w:marLeft w:val="0"/>
                      <w:marRight w:val="0"/>
                      <w:marTop w:val="0"/>
                      <w:marBottom w:val="0"/>
                      <w:divBdr>
                        <w:top w:val="none" w:sz="0" w:space="0" w:color="auto"/>
                        <w:left w:val="none" w:sz="0" w:space="0" w:color="auto"/>
                        <w:bottom w:val="none" w:sz="0" w:space="0" w:color="auto"/>
                        <w:right w:val="none" w:sz="0" w:space="0" w:color="auto"/>
                      </w:divBdr>
                    </w:div>
                    <w:div w:id="1507137917">
                      <w:marLeft w:val="0"/>
                      <w:marRight w:val="0"/>
                      <w:marTop w:val="0"/>
                      <w:marBottom w:val="0"/>
                      <w:divBdr>
                        <w:top w:val="none" w:sz="0" w:space="0" w:color="auto"/>
                        <w:left w:val="none" w:sz="0" w:space="0" w:color="auto"/>
                        <w:bottom w:val="none" w:sz="0" w:space="0" w:color="auto"/>
                        <w:right w:val="none" w:sz="0" w:space="0" w:color="auto"/>
                      </w:divBdr>
                    </w:div>
                    <w:div w:id="1731003490">
                      <w:marLeft w:val="0"/>
                      <w:marRight w:val="0"/>
                      <w:marTop w:val="0"/>
                      <w:marBottom w:val="0"/>
                      <w:divBdr>
                        <w:top w:val="none" w:sz="0" w:space="0" w:color="auto"/>
                        <w:left w:val="none" w:sz="0" w:space="0" w:color="auto"/>
                        <w:bottom w:val="none" w:sz="0" w:space="0" w:color="auto"/>
                        <w:right w:val="none" w:sz="0" w:space="0" w:color="auto"/>
                      </w:divBdr>
                    </w:div>
                    <w:div w:id="746077670">
                      <w:marLeft w:val="0"/>
                      <w:marRight w:val="0"/>
                      <w:marTop w:val="0"/>
                      <w:marBottom w:val="0"/>
                      <w:divBdr>
                        <w:top w:val="none" w:sz="0" w:space="0" w:color="auto"/>
                        <w:left w:val="none" w:sz="0" w:space="0" w:color="auto"/>
                        <w:bottom w:val="none" w:sz="0" w:space="0" w:color="auto"/>
                        <w:right w:val="none" w:sz="0" w:space="0" w:color="auto"/>
                      </w:divBdr>
                    </w:div>
                    <w:div w:id="1193037284">
                      <w:marLeft w:val="0"/>
                      <w:marRight w:val="0"/>
                      <w:marTop w:val="0"/>
                      <w:marBottom w:val="0"/>
                      <w:divBdr>
                        <w:top w:val="none" w:sz="0" w:space="0" w:color="auto"/>
                        <w:left w:val="none" w:sz="0" w:space="0" w:color="auto"/>
                        <w:bottom w:val="none" w:sz="0" w:space="0" w:color="auto"/>
                        <w:right w:val="none" w:sz="0" w:space="0" w:color="auto"/>
                      </w:divBdr>
                    </w:div>
                    <w:div w:id="1065880307">
                      <w:marLeft w:val="0"/>
                      <w:marRight w:val="0"/>
                      <w:marTop w:val="0"/>
                      <w:marBottom w:val="0"/>
                      <w:divBdr>
                        <w:top w:val="none" w:sz="0" w:space="0" w:color="auto"/>
                        <w:left w:val="none" w:sz="0" w:space="0" w:color="auto"/>
                        <w:bottom w:val="none" w:sz="0" w:space="0" w:color="auto"/>
                        <w:right w:val="none" w:sz="0" w:space="0" w:color="auto"/>
                      </w:divBdr>
                    </w:div>
                    <w:div w:id="685448540">
                      <w:marLeft w:val="0"/>
                      <w:marRight w:val="0"/>
                      <w:marTop w:val="0"/>
                      <w:marBottom w:val="0"/>
                      <w:divBdr>
                        <w:top w:val="none" w:sz="0" w:space="0" w:color="auto"/>
                        <w:left w:val="none" w:sz="0" w:space="0" w:color="auto"/>
                        <w:bottom w:val="none" w:sz="0" w:space="0" w:color="auto"/>
                        <w:right w:val="none" w:sz="0" w:space="0" w:color="auto"/>
                      </w:divBdr>
                    </w:div>
                    <w:div w:id="1379932478">
                      <w:marLeft w:val="0"/>
                      <w:marRight w:val="0"/>
                      <w:marTop w:val="0"/>
                      <w:marBottom w:val="0"/>
                      <w:divBdr>
                        <w:top w:val="none" w:sz="0" w:space="0" w:color="auto"/>
                        <w:left w:val="none" w:sz="0" w:space="0" w:color="auto"/>
                        <w:bottom w:val="none" w:sz="0" w:space="0" w:color="auto"/>
                        <w:right w:val="none" w:sz="0" w:space="0" w:color="auto"/>
                      </w:divBdr>
                    </w:div>
                    <w:div w:id="1990205172">
                      <w:marLeft w:val="0"/>
                      <w:marRight w:val="0"/>
                      <w:marTop w:val="0"/>
                      <w:marBottom w:val="0"/>
                      <w:divBdr>
                        <w:top w:val="none" w:sz="0" w:space="0" w:color="auto"/>
                        <w:left w:val="none" w:sz="0" w:space="0" w:color="auto"/>
                        <w:bottom w:val="none" w:sz="0" w:space="0" w:color="auto"/>
                        <w:right w:val="none" w:sz="0" w:space="0" w:color="auto"/>
                      </w:divBdr>
                    </w:div>
                    <w:div w:id="2122216108">
                      <w:marLeft w:val="0"/>
                      <w:marRight w:val="0"/>
                      <w:marTop w:val="0"/>
                      <w:marBottom w:val="0"/>
                      <w:divBdr>
                        <w:top w:val="none" w:sz="0" w:space="0" w:color="auto"/>
                        <w:left w:val="none" w:sz="0" w:space="0" w:color="auto"/>
                        <w:bottom w:val="none" w:sz="0" w:space="0" w:color="auto"/>
                        <w:right w:val="none" w:sz="0" w:space="0" w:color="auto"/>
                      </w:divBdr>
                    </w:div>
                    <w:div w:id="1413359642">
                      <w:marLeft w:val="0"/>
                      <w:marRight w:val="0"/>
                      <w:marTop w:val="0"/>
                      <w:marBottom w:val="0"/>
                      <w:divBdr>
                        <w:top w:val="none" w:sz="0" w:space="0" w:color="auto"/>
                        <w:left w:val="none" w:sz="0" w:space="0" w:color="auto"/>
                        <w:bottom w:val="none" w:sz="0" w:space="0" w:color="auto"/>
                        <w:right w:val="none" w:sz="0" w:space="0" w:color="auto"/>
                      </w:divBdr>
                    </w:div>
                    <w:div w:id="2004510248">
                      <w:marLeft w:val="0"/>
                      <w:marRight w:val="0"/>
                      <w:marTop w:val="0"/>
                      <w:marBottom w:val="0"/>
                      <w:divBdr>
                        <w:top w:val="none" w:sz="0" w:space="0" w:color="auto"/>
                        <w:left w:val="none" w:sz="0" w:space="0" w:color="auto"/>
                        <w:bottom w:val="none" w:sz="0" w:space="0" w:color="auto"/>
                        <w:right w:val="none" w:sz="0" w:space="0" w:color="auto"/>
                      </w:divBdr>
                    </w:div>
                    <w:div w:id="1095055612">
                      <w:marLeft w:val="0"/>
                      <w:marRight w:val="0"/>
                      <w:marTop w:val="0"/>
                      <w:marBottom w:val="0"/>
                      <w:divBdr>
                        <w:top w:val="none" w:sz="0" w:space="0" w:color="auto"/>
                        <w:left w:val="none" w:sz="0" w:space="0" w:color="auto"/>
                        <w:bottom w:val="none" w:sz="0" w:space="0" w:color="auto"/>
                        <w:right w:val="none" w:sz="0" w:space="0" w:color="auto"/>
                      </w:divBdr>
                    </w:div>
                    <w:div w:id="1130902944">
                      <w:marLeft w:val="0"/>
                      <w:marRight w:val="0"/>
                      <w:marTop w:val="0"/>
                      <w:marBottom w:val="0"/>
                      <w:divBdr>
                        <w:top w:val="none" w:sz="0" w:space="0" w:color="auto"/>
                        <w:left w:val="none" w:sz="0" w:space="0" w:color="auto"/>
                        <w:bottom w:val="none" w:sz="0" w:space="0" w:color="auto"/>
                        <w:right w:val="none" w:sz="0" w:space="0" w:color="auto"/>
                      </w:divBdr>
                    </w:div>
                    <w:div w:id="1133014936">
                      <w:marLeft w:val="0"/>
                      <w:marRight w:val="0"/>
                      <w:marTop w:val="0"/>
                      <w:marBottom w:val="0"/>
                      <w:divBdr>
                        <w:top w:val="none" w:sz="0" w:space="0" w:color="auto"/>
                        <w:left w:val="none" w:sz="0" w:space="0" w:color="auto"/>
                        <w:bottom w:val="none" w:sz="0" w:space="0" w:color="auto"/>
                        <w:right w:val="none" w:sz="0" w:space="0" w:color="auto"/>
                      </w:divBdr>
                    </w:div>
                    <w:div w:id="1390879246">
                      <w:marLeft w:val="0"/>
                      <w:marRight w:val="0"/>
                      <w:marTop w:val="0"/>
                      <w:marBottom w:val="0"/>
                      <w:divBdr>
                        <w:top w:val="none" w:sz="0" w:space="0" w:color="auto"/>
                        <w:left w:val="none" w:sz="0" w:space="0" w:color="auto"/>
                        <w:bottom w:val="none" w:sz="0" w:space="0" w:color="auto"/>
                        <w:right w:val="none" w:sz="0" w:space="0" w:color="auto"/>
                      </w:divBdr>
                    </w:div>
                    <w:div w:id="117535066">
                      <w:marLeft w:val="0"/>
                      <w:marRight w:val="0"/>
                      <w:marTop w:val="0"/>
                      <w:marBottom w:val="0"/>
                      <w:divBdr>
                        <w:top w:val="none" w:sz="0" w:space="0" w:color="auto"/>
                        <w:left w:val="none" w:sz="0" w:space="0" w:color="auto"/>
                        <w:bottom w:val="none" w:sz="0" w:space="0" w:color="auto"/>
                        <w:right w:val="none" w:sz="0" w:space="0" w:color="auto"/>
                      </w:divBdr>
                    </w:div>
                    <w:div w:id="1094932528">
                      <w:marLeft w:val="0"/>
                      <w:marRight w:val="0"/>
                      <w:marTop w:val="0"/>
                      <w:marBottom w:val="0"/>
                      <w:divBdr>
                        <w:top w:val="none" w:sz="0" w:space="0" w:color="auto"/>
                        <w:left w:val="none" w:sz="0" w:space="0" w:color="auto"/>
                        <w:bottom w:val="none" w:sz="0" w:space="0" w:color="auto"/>
                        <w:right w:val="none" w:sz="0" w:space="0" w:color="auto"/>
                      </w:divBdr>
                    </w:div>
                    <w:div w:id="982584907">
                      <w:marLeft w:val="0"/>
                      <w:marRight w:val="0"/>
                      <w:marTop w:val="0"/>
                      <w:marBottom w:val="0"/>
                      <w:divBdr>
                        <w:top w:val="none" w:sz="0" w:space="0" w:color="auto"/>
                        <w:left w:val="none" w:sz="0" w:space="0" w:color="auto"/>
                        <w:bottom w:val="none" w:sz="0" w:space="0" w:color="auto"/>
                        <w:right w:val="none" w:sz="0" w:space="0" w:color="auto"/>
                      </w:divBdr>
                    </w:div>
                    <w:div w:id="1548493098">
                      <w:marLeft w:val="0"/>
                      <w:marRight w:val="0"/>
                      <w:marTop w:val="0"/>
                      <w:marBottom w:val="0"/>
                      <w:divBdr>
                        <w:top w:val="none" w:sz="0" w:space="0" w:color="auto"/>
                        <w:left w:val="none" w:sz="0" w:space="0" w:color="auto"/>
                        <w:bottom w:val="none" w:sz="0" w:space="0" w:color="auto"/>
                        <w:right w:val="none" w:sz="0" w:space="0" w:color="auto"/>
                      </w:divBdr>
                    </w:div>
                    <w:div w:id="1615943043">
                      <w:marLeft w:val="0"/>
                      <w:marRight w:val="0"/>
                      <w:marTop w:val="0"/>
                      <w:marBottom w:val="0"/>
                      <w:divBdr>
                        <w:top w:val="none" w:sz="0" w:space="0" w:color="auto"/>
                        <w:left w:val="none" w:sz="0" w:space="0" w:color="auto"/>
                        <w:bottom w:val="none" w:sz="0" w:space="0" w:color="auto"/>
                        <w:right w:val="none" w:sz="0" w:space="0" w:color="auto"/>
                      </w:divBdr>
                    </w:div>
                    <w:div w:id="738092030">
                      <w:marLeft w:val="0"/>
                      <w:marRight w:val="0"/>
                      <w:marTop w:val="0"/>
                      <w:marBottom w:val="0"/>
                      <w:divBdr>
                        <w:top w:val="none" w:sz="0" w:space="0" w:color="auto"/>
                        <w:left w:val="none" w:sz="0" w:space="0" w:color="auto"/>
                        <w:bottom w:val="none" w:sz="0" w:space="0" w:color="auto"/>
                        <w:right w:val="none" w:sz="0" w:space="0" w:color="auto"/>
                      </w:divBdr>
                    </w:div>
                    <w:div w:id="592711920">
                      <w:marLeft w:val="0"/>
                      <w:marRight w:val="0"/>
                      <w:marTop w:val="0"/>
                      <w:marBottom w:val="0"/>
                      <w:divBdr>
                        <w:top w:val="none" w:sz="0" w:space="0" w:color="auto"/>
                        <w:left w:val="none" w:sz="0" w:space="0" w:color="auto"/>
                        <w:bottom w:val="none" w:sz="0" w:space="0" w:color="auto"/>
                        <w:right w:val="none" w:sz="0" w:space="0" w:color="auto"/>
                      </w:divBdr>
                    </w:div>
                    <w:div w:id="1545603918">
                      <w:marLeft w:val="0"/>
                      <w:marRight w:val="0"/>
                      <w:marTop w:val="0"/>
                      <w:marBottom w:val="0"/>
                      <w:divBdr>
                        <w:top w:val="none" w:sz="0" w:space="0" w:color="auto"/>
                        <w:left w:val="none" w:sz="0" w:space="0" w:color="auto"/>
                        <w:bottom w:val="none" w:sz="0" w:space="0" w:color="auto"/>
                        <w:right w:val="none" w:sz="0" w:space="0" w:color="auto"/>
                      </w:divBdr>
                    </w:div>
                    <w:div w:id="1005208012">
                      <w:marLeft w:val="0"/>
                      <w:marRight w:val="0"/>
                      <w:marTop w:val="0"/>
                      <w:marBottom w:val="0"/>
                      <w:divBdr>
                        <w:top w:val="none" w:sz="0" w:space="0" w:color="auto"/>
                        <w:left w:val="none" w:sz="0" w:space="0" w:color="auto"/>
                        <w:bottom w:val="none" w:sz="0" w:space="0" w:color="auto"/>
                        <w:right w:val="none" w:sz="0" w:space="0" w:color="auto"/>
                      </w:divBdr>
                    </w:div>
                    <w:div w:id="1120346332">
                      <w:marLeft w:val="0"/>
                      <w:marRight w:val="0"/>
                      <w:marTop w:val="0"/>
                      <w:marBottom w:val="0"/>
                      <w:divBdr>
                        <w:top w:val="none" w:sz="0" w:space="0" w:color="auto"/>
                        <w:left w:val="none" w:sz="0" w:space="0" w:color="auto"/>
                        <w:bottom w:val="none" w:sz="0" w:space="0" w:color="auto"/>
                        <w:right w:val="none" w:sz="0" w:space="0" w:color="auto"/>
                      </w:divBdr>
                    </w:div>
                    <w:div w:id="875314571">
                      <w:marLeft w:val="0"/>
                      <w:marRight w:val="0"/>
                      <w:marTop w:val="0"/>
                      <w:marBottom w:val="0"/>
                      <w:divBdr>
                        <w:top w:val="none" w:sz="0" w:space="0" w:color="auto"/>
                        <w:left w:val="none" w:sz="0" w:space="0" w:color="auto"/>
                        <w:bottom w:val="none" w:sz="0" w:space="0" w:color="auto"/>
                        <w:right w:val="none" w:sz="0" w:space="0" w:color="auto"/>
                      </w:divBdr>
                    </w:div>
                    <w:div w:id="170410311">
                      <w:marLeft w:val="0"/>
                      <w:marRight w:val="0"/>
                      <w:marTop w:val="0"/>
                      <w:marBottom w:val="0"/>
                      <w:divBdr>
                        <w:top w:val="none" w:sz="0" w:space="0" w:color="auto"/>
                        <w:left w:val="none" w:sz="0" w:space="0" w:color="auto"/>
                        <w:bottom w:val="none" w:sz="0" w:space="0" w:color="auto"/>
                        <w:right w:val="none" w:sz="0" w:space="0" w:color="auto"/>
                      </w:divBdr>
                    </w:div>
                    <w:div w:id="1732845734">
                      <w:marLeft w:val="0"/>
                      <w:marRight w:val="0"/>
                      <w:marTop w:val="0"/>
                      <w:marBottom w:val="0"/>
                      <w:divBdr>
                        <w:top w:val="none" w:sz="0" w:space="0" w:color="auto"/>
                        <w:left w:val="none" w:sz="0" w:space="0" w:color="auto"/>
                        <w:bottom w:val="none" w:sz="0" w:space="0" w:color="auto"/>
                        <w:right w:val="none" w:sz="0" w:space="0" w:color="auto"/>
                      </w:divBdr>
                    </w:div>
                    <w:div w:id="75711138">
                      <w:marLeft w:val="0"/>
                      <w:marRight w:val="0"/>
                      <w:marTop w:val="0"/>
                      <w:marBottom w:val="0"/>
                      <w:divBdr>
                        <w:top w:val="none" w:sz="0" w:space="0" w:color="auto"/>
                        <w:left w:val="none" w:sz="0" w:space="0" w:color="auto"/>
                        <w:bottom w:val="none" w:sz="0" w:space="0" w:color="auto"/>
                        <w:right w:val="none" w:sz="0" w:space="0" w:color="auto"/>
                      </w:divBdr>
                    </w:div>
                    <w:div w:id="1734232267">
                      <w:marLeft w:val="0"/>
                      <w:marRight w:val="0"/>
                      <w:marTop w:val="0"/>
                      <w:marBottom w:val="0"/>
                      <w:divBdr>
                        <w:top w:val="none" w:sz="0" w:space="0" w:color="auto"/>
                        <w:left w:val="none" w:sz="0" w:space="0" w:color="auto"/>
                        <w:bottom w:val="none" w:sz="0" w:space="0" w:color="auto"/>
                        <w:right w:val="none" w:sz="0" w:space="0" w:color="auto"/>
                      </w:divBdr>
                    </w:div>
                    <w:div w:id="1065253050">
                      <w:marLeft w:val="0"/>
                      <w:marRight w:val="0"/>
                      <w:marTop w:val="0"/>
                      <w:marBottom w:val="0"/>
                      <w:divBdr>
                        <w:top w:val="none" w:sz="0" w:space="0" w:color="auto"/>
                        <w:left w:val="none" w:sz="0" w:space="0" w:color="auto"/>
                        <w:bottom w:val="none" w:sz="0" w:space="0" w:color="auto"/>
                        <w:right w:val="none" w:sz="0" w:space="0" w:color="auto"/>
                      </w:divBdr>
                    </w:div>
                    <w:div w:id="288903439">
                      <w:marLeft w:val="0"/>
                      <w:marRight w:val="0"/>
                      <w:marTop w:val="0"/>
                      <w:marBottom w:val="0"/>
                      <w:divBdr>
                        <w:top w:val="none" w:sz="0" w:space="0" w:color="auto"/>
                        <w:left w:val="none" w:sz="0" w:space="0" w:color="auto"/>
                        <w:bottom w:val="none" w:sz="0" w:space="0" w:color="auto"/>
                        <w:right w:val="none" w:sz="0" w:space="0" w:color="auto"/>
                      </w:divBdr>
                    </w:div>
                    <w:div w:id="1020160124">
                      <w:marLeft w:val="0"/>
                      <w:marRight w:val="0"/>
                      <w:marTop w:val="0"/>
                      <w:marBottom w:val="0"/>
                      <w:divBdr>
                        <w:top w:val="none" w:sz="0" w:space="0" w:color="auto"/>
                        <w:left w:val="none" w:sz="0" w:space="0" w:color="auto"/>
                        <w:bottom w:val="none" w:sz="0" w:space="0" w:color="auto"/>
                        <w:right w:val="none" w:sz="0" w:space="0" w:color="auto"/>
                      </w:divBdr>
                    </w:div>
                    <w:div w:id="161164040">
                      <w:marLeft w:val="0"/>
                      <w:marRight w:val="0"/>
                      <w:marTop w:val="0"/>
                      <w:marBottom w:val="0"/>
                      <w:divBdr>
                        <w:top w:val="none" w:sz="0" w:space="0" w:color="auto"/>
                        <w:left w:val="none" w:sz="0" w:space="0" w:color="auto"/>
                        <w:bottom w:val="none" w:sz="0" w:space="0" w:color="auto"/>
                        <w:right w:val="none" w:sz="0" w:space="0" w:color="auto"/>
                      </w:divBdr>
                    </w:div>
                    <w:div w:id="2038264284">
                      <w:marLeft w:val="0"/>
                      <w:marRight w:val="0"/>
                      <w:marTop w:val="0"/>
                      <w:marBottom w:val="0"/>
                      <w:divBdr>
                        <w:top w:val="none" w:sz="0" w:space="0" w:color="auto"/>
                        <w:left w:val="none" w:sz="0" w:space="0" w:color="auto"/>
                        <w:bottom w:val="none" w:sz="0" w:space="0" w:color="auto"/>
                        <w:right w:val="none" w:sz="0" w:space="0" w:color="auto"/>
                      </w:divBdr>
                    </w:div>
                    <w:div w:id="547566528">
                      <w:marLeft w:val="0"/>
                      <w:marRight w:val="0"/>
                      <w:marTop w:val="0"/>
                      <w:marBottom w:val="0"/>
                      <w:divBdr>
                        <w:top w:val="none" w:sz="0" w:space="0" w:color="auto"/>
                        <w:left w:val="none" w:sz="0" w:space="0" w:color="auto"/>
                        <w:bottom w:val="none" w:sz="0" w:space="0" w:color="auto"/>
                        <w:right w:val="none" w:sz="0" w:space="0" w:color="auto"/>
                      </w:divBdr>
                    </w:div>
                    <w:div w:id="1372849084">
                      <w:marLeft w:val="0"/>
                      <w:marRight w:val="0"/>
                      <w:marTop w:val="0"/>
                      <w:marBottom w:val="0"/>
                      <w:divBdr>
                        <w:top w:val="none" w:sz="0" w:space="0" w:color="auto"/>
                        <w:left w:val="none" w:sz="0" w:space="0" w:color="auto"/>
                        <w:bottom w:val="none" w:sz="0" w:space="0" w:color="auto"/>
                        <w:right w:val="none" w:sz="0" w:space="0" w:color="auto"/>
                      </w:divBdr>
                    </w:div>
                    <w:div w:id="1423255215">
                      <w:marLeft w:val="0"/>
                      <w:marRight w:val="0"/>
                      <w:marTop w:val="0"/>
                      <w:marBottom w:val="0"/>
                      <w:divBdr>
                        <w:top w:val="none" w:sz="0" w:space="0" w:color="auto"/>
                        <w:left w:val="none" w:sz="0" w:space="0" w:color="auto"/>
                        <w:bottom w:val="none" w:sz="0" w:space="0" w:color="auto"/>
                        <w:right w:val="none" w:sz="0" w:space="0" w:color="auto"/>
                      </w:divBdr>
                    </w:div>
                    <w:div w:id="253520655">
                      <w:marLeft w:val="0"/>
                      <w:marRight w:val="0"/>
                      <w:marTop w:val="0"/>
                      <w:marBottom w:val="0"/>
                      <w:divBdr>
                        <w:top w:val="none" w:sz="0" w:space="0" w:color="auto"/>
                        <w:left w:val="none" w:sz="0" w:space="0" w:color="auto"/>
                        <w:bottom w:val="none" w:sz="0" w:space="0" w:color="auto"/>
                        <w:right w:val="none" w:sz="0" w:space="0" w:color="auto"/>
                      </w:divBdr>
                    </w:div>
                    <w:div w:id="1050417521">
                      <w:marLeft w:val="0"/>
                      <w:marRight w:val="0"/>
                      <w:marTop w:val="0"/>
                      <w:marBottom w:val="0"/>
                      <w:divBdr>
                        <w:top w:val="none" w:sz="0" w:space="0" w:color="auto"/>
                        <w:left w:val="none" w:sz="0" w:space="0" w:color="auto"/>
                        <w:bottom w:val="none" w:sz="0" w:space="0" w:color="auto"/>
                        <w:right w:val="none" w:sz="0" w:space="0" w:color="auto"/>
                      </w:divBdr>
                    </w:div>
                    <w:div w:id="566427859">
                      <w:marLeft w:val="0"/>
                      <w:marRight w:val="0"/>
                      <w:marTop w:val="0"/>
                      <w:marBottom w:val="0"/>
                      <w:divBdr>
                        <w:top w:val="none" w:sz="0" w:space="0" w:color="auto"/>
                        <w:left w:val="none" w:sz="0" w:space="0" w:color="auto"/>
                        <w:bottom w:val="none" w:sz="0" w:space="0" w:color="auto"/>
                        <w:right w:val="none" w:sz="0" w:space="0" w:color="auto"/>
                      </w:divBdr>
                    </w:div>
                    <w:div w:id="761149787">
                      <w:marLeft w:val="0"/>
                      <w:marRight w:val="0"/>
                      <w:marTop w:val="0"/>
                      <w:marBottom w:val="0"/>
                      <w:divBdr>
                        <w:top w:val="none" w:sz="0" w:space="0" w:color="auto"/>
                        <w:left w:val="none" w:sz="0" w:space="0" w:color="auto"/>
                        <w:bottom w:val="none" w:sz="0" w:space="0" w:color="auto"/>
                        <w:right w:val="none" w:sz="0" w:space="0" w:color="auto"/>
                      </w:divBdr>
                    </w:div>
                    <w:div w:id="1647667102">
                      <w:marLeft w:val="0"/>
                      <w:marRight w:val="0"/>
                      <w:marTop w:val="0"/>
                      <w:marBottom w:val="0"/>
                      <w:divBdr>
                        <w:top w:val="none" w:sz="0" w:space="0" w:color="auto"/>
                        <w:left w:val="none" w:sz="0" w:space="0" w:color="auto"/>
                        <w:bottom w:val="none" w:sz="0" w:space="0" w:color="auto"/>
                        <w:right w:val="none" w:sz="0" w:space="0" w:color="auto"/>
                      </w:divBdr>
                    </w:div>
                    <w:div w:id="1180701205">
                      <w:marLeft w:val="0"/>
                      <w:marRight w:val="0"/>
                      <w:marTop w:val="0"/>
                      <w:marBottom w:val="0"/>
                      <w:divBdr>
                        <w:top w:val="none" w:sz="0" w:space="0" w:color="auto"/>
                        <w:left w:val="none" w:sz="0" w:space="0" w:color="auto"/>
                        <w:bottom w:val="none" w:sz="0" w:space="0" w:color="auto"/>
                        <w:right w:val="none" w:sz="0" w:space="0" w:color="auto"/>
                      </w:divBdr>
                    </w:div>
                    <w:div w:id="898245571">
                      <w:marLeft w:val="0"/>
                      <w:marRight w:val="0"/>
                      <w:marTop w:val="0"/>
                      <w:marBottom w:val="0"/>
                      <w:divBdr>
                        <w:top w:val="none" w:sz="0" w:space="0" w:color="auto"/>
                        <w:left w:val="none" w:sz="0" w:space="0" w:color="auto"/>
                        <w:bottom w:val="none" w:sz="0" w:space="0" w:color="auto"/>
                        <w:right w:val="none" w:sz="0" w:space="0" w:color="auto"/>
                      </w:divBdr>
                    </w:div>
                    <w:div w:id="1878854894">
                      <w:marLeft w:val="0"/>
                      <w:marRight w:val="0"/>
                      <w:marTop w:val="0"/>
                      <w:marBottom w:val="0"/>
                      <w:divBdr>
                        <w:top w:val="none" w:sz="0" w:space="0" w:color="auto"/>
                        <w:left w:val="none" w:sz="0" w:space="0" w:color="auto"/>
                        <w:bottom w:val="none" w:sz="0" w:space="0" w:color="auto"/>
                        <w:right w:val="none" w:sz="0" w:space="0" w:color="auto"/>
                      </w:divBdr>
                    </w:div>
                    <w:div w:id="343095975">
                      <w:marLeft w:val="0"/>
                      <w:marRight w:val="0"/>
                      <w:marTop w:val="0"/>
                      <w:marBottom w:val="0"/>
                      <w:divBdr>
                        <w:top w:val="none" w:sz="0" w:space="0" w:color="auto"/>
                        <w:left w:val="none" w:sz="0" w:space="0" w:color="auto"/>
                        <w:bottom w:val="none" w:sz="0" w:space="0" w:color="auto"/>
                        <w:right w:val="none" w:sz="0" w:space="0" w:color="auto"/>
                      </w:divBdr>
                    </w:div>
                    <w:div w:id="809398483">
                      <w:marLeft w:val="0"/>
                      <w:marRight w:val="0"/>
                      <w:marTop w:val="0"/>
                      <w:marBottom w:val="0"/>
                      <w:divBdr>
                        <w:top w:val="none" w:sz="0" w:space="0" w:color="auto"/>
                        <w:left w:val="none" w:sz="0" w:space="0" w:color="auto"/>
                        <w:bottom w:val="none" w:sz="0" w:space="0" w:color="auto"/>
                        <w:right w:val="none" w:sz="0" w:space="0" w:color="auto"/>
                      </w:divBdr>
                    </w:div>
                    <w:div w:id="1948846415">
                      <w:marLeft w:val="0"/>
                      <w:marRight w:val="0"/>
                      <w:marTop w:val="0"/>
                      <w:marBottom w:val="0"/>
                      <w:divBdr>
                        <w:top w:val="none" w:sz="0" w:space="0" w:color="auto"/>
                        <w:left w:val="none" w:sz="0" w:space="0" w:color="auto"/>
                        <w:bottom w:val="none" w:sz="0" w:space="0" w:color="auto"/>
                        <w:right w:val="none" w:sz="0" w:space="0" w:color="auto"/>
                      </w:divBdr>
                    </w:div>
                    <w:div w:id="881669637">
                      <w:marLeft w:val="0"/>
                      <w:marRight w:val="0"/>
                      <w:marTop w:val="0"/>
                      <w:marBottom w:val="0"/>
                      <w:divBdr>
                        <w:top w:val="none" w:sz="0" w:space="0" w:color="auto"/>
                        <w:left w:val="none" w:sz="0" w:space="0" w:color="auto"/>
                        <w:bottom w:val="none" w:sz="0" w:space="0" w:color="auto"/>
                        <w:right w:val="none" w:sz="0" w:space="0" w:color="auto"/>
                      </w:divBdr>
                    </w:div>
                    <w:div w:id="1943994553">
                      <w:marLeft w:val="0"/>
                      <w:marRight w:val="0"/>
                      <w:marTop w:val="0"/>
                      <w:marBottom w:val="0"/>
                      <w:divBdr>
                        <w:top w:val="none" w:sz="0" w:space="0" w:color="auto"/>
                        <w:left w:val="none" w:sz="0" w:space="0" w:color="auto"/>
                        <w:bottom w:val="none" w:sz="0" w:space="0" w:color="auto"/>
                        <w:right w:val="none" w:sz="0" w:space="0" w:color="auto"/>
                      </w:divBdr>
                    </w:div>
                    <w:div w:id="825823367">
                      <w:marLeft w:val="0"/>
                      <w:marRight w:val="0"/>
                      <w:marTop w:val="0"/>
                      <w:marBottom w:val="0"/>
                      <w:divBdr>
                        <w:top w:val="none" w:sz="0" w:space="0" w:color="auto"/>
                        <w:left w:val="none" w:sz="0" w:space="0" w:color="auto"/>
                        <w:bottom w:val="none" w:sz="0" w:space="0" w:color="auto"/>
                        <w:right w:val="none" w:sz="0" w:space="0" w:color="auto"/>
                      </w:divBdr>
                    </w:div>
                    <w:div w:id="462430890">
                      <w:marLeft w:val="0"/>
                      <w:marRight w:val="0"/>
                      <w:marTop w:val="0"/>
                      <w:marBottom w:val="0"/>
                      <w:divBdr>
                        <w:top w:val="none" w:sz="0" w:space="0" w:color="auto"/>
                        <w:left w:val="none" w:sz="0" w:space="0" w:color="auto"/>
                        <w:bottom w:val="none" w:sz="0" w:space="0" w:color="auto"/>
                        <w:right w:val="none" w:sz="0" w:space="0" w:color="auto"/>
                      </w:divBdr>
                    </w:div>
                    <w:div w:id="1424960242">
                      <w:marLeft w:val="0"/>
                      <w:marRight w:val="0"/>
                      <w:marTop w:val="0"/>
                      <w:marBottom w:val="0"/>
                      <w:divBdr>
                        <w:top w:val="none" w:sz="0" w:space="0" w:color="auto"/>
                        <w:left w:val="none" w:sz="0" w:space="0" w:color="auto"/>
                        <w:bottom w:val="none" w:sz="0" w:space="0" w:color="auto"/>
                        <w:right w:val="none" w:sz="0" w:space="0" w:color="auto"/>
                      </w:divBdr>
                    </w:div>
                    <w:div w:id="720858668">
                      <w:marLeft w:val="0"/>
                      <w:marRight w:val="0"/>
                      <w:marTop w:val="0"/>
                      <w:marBottom w:val="0"/>
                      <w:divBdr>
                        <w:top w:val="none" w:sz="0" w:space="0" w:color="auto"/>
                        <w:left w:val="none" w:sz="0" w:space="0" w:color="auto"/>
                        <w:bottom w:val="none" w:sz="0" w:space="0" w:color="auto"/>
                        <w:right w:val="none" w:sz="0" w:space="0" w:color="auto"/>
                      </w:divBdr>
                    </w:div>
                    <w:div w:id="1066417662">
                      <w:marLeft w:val="0"/>
                      <w:marRight w:val="0"/>
                      <w:marTop w:val="0"/>
                      <w:marBottom w:val="0"/>
                      <w:divBdr>
                        <w:top w:val="none" w:sz="0" w:space="0" w:color="auto"/>
                        <w:left w:val="none" w:sz="0" w:space="0" w:color="auto"/>
                        <w:bottom w:val="none" w:sz="0" w:space="0" w:color="auto"/>
                        <w:right w:val="none" w:sz="0" w:space="0" w:color="auto"/>
                      </w:divBdr>
                    </w:div>
                    <w:div w:id="1228035756">
                      <w:marLeft w:val="0"/>
                      <w:marRight w:val="0"/>
                      <w:marTop w:val="0"/>
                      <w:marBottom w:val="0"/>
                      <w:divBdr>
                        <w:top w:val="none" w:sz="0" w:space="0" w:color="auto"/>
                        <w:left w:val="none" w:sz="0" w:space="0" w:color="auto"/>
                        <w:bottom w:val="none" w:sz="0" w:space="0" w:color="auto"/>
                        <w:right w:val="none" w:sz="0" w:space="0" w:color="auto"/>
                      </w:divBdr>
                    </w:div>
                    <w:div w:id="566721451">
                      <w:marLeft w:val="0"/>
                      <w:marRight w:val="0"/>
                      <w:marTop w:val="0"/>
                      <w:marBottom w:val="0"/>
                      <w:divBdr>
                        <w:top w:val="none" w:sz="0" w:space="0" w:color="auto"/>
                        <w:left w:val="none" w:sz="0" w:space="0" w:color="auto"/>
                        <w:bottom w:val="none" w:sz="0" w:space="0" w:color="auto"/>
                        <w:right w:val="none" w:sz="0" w:space="0" w:color="auto"/>
                      </w:divBdr>
                    </w:div>
                    <w:div w:id="2094664484">
                      <w:marLeft w:val="0"/>
                      <w:marRight w:val="0"/>
                      <w:marTop w:val="0"/>
                      <w:marBottom w:val="0"/>
                      <w:divBdr>
                        <w:top w:val="none" w:sz="0" w:space="0" w:color="auto"/>
                        <w:left w:val="none" w:sz="0" w:space="0" w:color="auto"/>
                        <w:bottom w:val="none" w:sz="0" w:space="0" w:color="auto"/>
                        <w:right w:val="none" w:sz="0" w:space="0" w:color="auto"/>
                      </w:divBdr>
                    </w:div>
                    <w:div w:id="1791167459">
                      <w:marLeft w:val="0"/>
                      <w:marRight w:val="0"/>
                      <w:marTop w:val="0"/>
                      <w:marBottom w:val="0"/>
                      <w:divBdr>
                        <w:top w:val="none" w:sz="0" w:space="0" w:color="auto"/>
                        <w:left w:val="none" w:sz="0" w:space="0" w:color="auto"/>
                        <w:bottom w:val="none" w:sz="0" w:space="0" w:color="auto"/>
                        <w:right w:val="none" w:sz="0" w:space="0" w:color="auto"/>
                      </w:divBdr>
                    </w:div>
                    <w:div w:id="526866335">
                      <w:marLeft w:val="0"/>
                      <w:marRight w:val="0"/>
                      <w:marTop w:val="0"/>
                      <w:marBottom w:val="0"/>
                      <w:divBdr>
                        <w:top w:val="none" w:sz="0" w:space="0" w:color="auto"/>
                        <w:left w:val="none" w:sz="0" w:space="0" w:color="auto"/>
                        <w:bottom w:val="none" w:sz="0" w:space="0" w:color="auto"/>
                        <w:right w:val="none" w:sz="0" w:space="0" w:color="auto"/>
                      </w:divBdr>
                    </w:div>
                    <w:div w:id="554046604">
                      <w:marLeft w:val="0"/>
                      <w:marRight w:val="0"/>
                      <w:marTop w:val="0"/>
                      <w:marBottom w:val="0"/>
                      <w:divBdr>
                        <w:top w:val="none" w:sz="0" w:space="0" w:color="auto"/>
                        <w:left w:val="none" w:sz="0" w:space="0" w:color="auto"/>
                        <w:bottom w:val="none" w:sz="0" w:space="0" w:color="auto"/>
                        <w:right w:val="none" w:sz="0" w:space="0" w:color="auto"/>
                      </w:divBdr>
                    </w:div>
                    <w:div w:id="1344089223">
                      <w:marLeft w:val="0"/>
                      <w:marRight w:val="0"/>
                      <w:marTop w:val="0"/>
                      <w:marBottom w:val="0"/>
                      <w:divBdr>
                        <w:top w:val="none" w:sz="0" w:space="0" w:color="auto"/>
                        <w:left w:val="none" w:sz="0" w:space="0" w:color="auto"/>
                        <w:bottom w:val="none" w:sz="0" w:space="0" w:color="auto"/>
                        <w:right w:val="none" w:sz="0" w:space="0" w:color="auto"/>
                      </w:divBdr>
                    </w:div>
                    <w:div w:id="1581330409">
                      <w:marLeft w:val="0"/>
                      <w:marRight w:val="0"/>
                      <w:marTop w:val="0"/>
                      <w:marBottom w:val="0"/>
                      <w:divBdr>
                        <w:top w:val="none" w:sz="0" w:space="0" w:color="auto"/>
                        <w:left w:val="none" w:sz="0" w:space="0" w:color="auto"/>
                        <w:bottom w:val="none" w:sz="0" w:space="0" w:color="auto"/>
                        <w:right w:val="none" w:sz="0" w:space="0" w:color="auto"/>
                      </w:divBdr>
                    </w:div>
                    <w:div w:id="333144159">
                      <w:marLeft w:val="0"/>
                      <w:marRight w:val="0"/>
                      <w:marTop w:val="0"/>
                      <w:marBottom w:val="0"/>
                      <w:divBdr>
                        <w:top w:val="none" w:sz="0" w:space="0" w:color="auto"/>
                        <w:left w:val="none" w:sz="0" w:space="0" w:color="auto"/>
                        <w:bottom w:val="none" w:sz="0" w:space="0" w:color="auto"/>
                        <w:right w:val="none" w:sz="0" w:space="0" w:color="auto"/>
                      </w:divBdr>
                    </w:div>
                    <w:div w:id="801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32815">
      <w:bodyDiv w:val="1"/>
      <w:marLeft w:val="0"/>
      <w:marRight w:val="0"/>
      <w:marTop w:val="0"/>
      <w:marBottom w:val="0"/>
      <w:divBdr>
        <w:top w:val="none" w:sz="0" w:space="0" w:color="auto"/>
        <w:left w:val="none" w:sz="0" w:space="0" w:color="auto"/>
        <w:bottom w:val="none" w:sz="0" w:space="0" w:color="auto"/>
        <w:right w:val="none" w:sz="0" w:space="0" w:color="auto"/>
      </w:divBdr>
      <w:divsChild>
        <w:div w:id="2079934493">
          <w:marLeft w:val="0"/>
          <w:marRight w:val="0"/>
          <w:marTop w:val="0"/>
          <w:marBottom w:val="0"/>
          <w:divBdr>
            <w:top w:val="none" w:sz="0" w:space="0" w:color="auto"/>
            <w:left w:val="none" w:sz="0" w:space="0" w:color="auto"/>
            <w:bottom w:val="none" w:sz="0" w:space="0" w:color="auto"/>
            <w:right w:val="none" w:sz="0" w:space="0" w:color="auto"/>
          </w:divBdr>
          <w:divsChild>
            <w:div w:id="1565526757">
              <w:marLeft w:val="0"/>
              <w:marRight w:val="0"/>
              <w:marTop w:val="0"/>
              <w:marBottom w:val="0"/>
              <w:divBdr>
                <w:top w:val="none" w:sz="0" w:space="0" w:color="auto"/>
                <w:left w:val="none" w:sz="0" w:space="0" w:color="auto"/>
                <w:bottom w:val="none" w:sz="0" w:space="0" w:color="auto"/>
                <w:right w:val="none" w:sz="0" w:space="0" w:color="auto"/>
              </w:divBdr>
              <w:divsChild>
                <w:div w:id="1702393016">
                  <w:marLeft w:val="0"/>
                  <w:marRight w:val="0"/>
                  <w:marTop w:val="0"/>
                  <w:marBottom w:val="0"/>
                  <w:divBdr>
                    <w:top w:val="none" w:sz="0" w:space="0" w:color="auto"/>
                    <w:left w:val="none" w:sz="0" w:space="0" w:color="auto"/>
                    <w:bottom w:val="none" w:sz="0" w:space="0" w:color="auto"/>
                    <w:right w:val="none" w:sz="0" w:space="0" w:color="auto"/>
                  </w:divBdr>
                  <w:divsChild>
                    <w:div w:id="464743292">
                      <w:marLeft w:val="0"/>
                      <w:marRight w:val="0"/>
                      <w:marTop w:val="0"/>
                      <w:marBottom w:val="0"/>
                      <w:divBdr>
                        <w:top w:val="none" w:sz="0" w:space="0" w:color="auto"/>
                        <w:left w:val="none" w:sz="0" w:space="0" w:color="auto"/>
                        <w:bottom w:val="none" w:sz="0" w:space="0" w:color="auto"/>
                        <w:right w:val="none" w:sz="0" w:space="0" w:color="auto"/>
                      </w:divBdr>
                    </w:div>
                    <w:div w:id="621493658">
                      <w:marLeft w:val="0"/>
                      <w:marRight w:val="0"/>
                      <w:marTop w:val="0"/>
                      <w:marBottom w:val="0"/>
                      <w:divBdr>
                        <w:top w:val="none" w:sz="0" w:space="0" w:color="auto"/>
                        <w:left w:val="none" w:sz="0" w:space="0" w:color="auto"/>
                        <w:bottom w:val="none" w:sz="0" w:space="0" w:color="auto"/>
                        <w:right w:val="none" w:sz="0" w:space="0" w:color="auto"/>
                      </w:divBdr>
                    </w:div>
                    <w:div w:id="1204053457">
                      <w:marLeft w:val="0"/>
                      <w:marRight w:val="0"/>
                      <w:marTop w:val="0"/>
                      <w:marBottom w:val="0"/>
                      <w:divBdr>
                        <w:top w:val="none" w:sz="0" w:space="0" w:color="auto"/>
                        <w:left w:val="none" w:sz="0" w:space="0" w:color="auto"/>
                        <w:bottom w:val="none" w:sz="0" w:space="0" w:color="auto"/>
                        <w:right w:val="none" w:sz="0" w:space="0" w:color="auto"/>
                      </w:divBdr>
                    </w:div>
                    <w:div w:id="685254399">
                      <w:marLeft w:val="0"/>
                      <w:marRight w:val="0"/>
                      <w:marTop w:val="0"/>
                      <w:marBottom w:val="0"/>
                      <w:divBdr>
                        <w:top w:val="none" w:sz="0" w:space="0" w:color="auto"/>
                        <w:left w:val="none" w:sz="0" w:space="0" w:color="auto"/>
                        <w:bottom w:val="none" w:sz="0" w:space="0" w:color="auto"/>
                        <w:right w:val="none" w:sz="0" w:space="0" w:color="auto"/>
                      </w:divBdr>
                    </w:div>
                    <w:div w:id="263151600">
                      <w:marLeft w:val="0"/>
                      <w:marRight w:val="0"/>
                      <w:marTop w:val="0"/>
                      <w:marBottom w:val="0"/>
                      <w:divBdr>
                        <w:top w:val="none" w:sz="0" w:space="0" w:color="auto"/>
                        <w:left w:val="none" w:sz="0" w:space="0" w:color="auto"/>
                        <w:bottom w:val="none" w:sz="0" w:space="0" w:color="auto"/>
                        <w:right w:val="none" w:sz="0" w:space="0" w:color="auto"/>
                      </w:divBdr>
                    </w:div>
                    <w:div w:id="386487936">
                      <w:marLeft w:val="0"/>
                      <w:marRight w:val="0"/>
                      <w:marTop w:val="0"/>
                      <w:marBottom w:val="0"/>
                      <w:divBdr>
                        <w:top w:val="none" w:sz="0" w:space="0" w:color="auto"/>
                        <w:left w:val="none" w:sz="0" w:space="0" w:color="auto"/>
                        <w:bottom w:val="none" w:sz="0" w:space="0" w:color="auto"/>
                        <w:right w:val="none" w:sz="0" w:space="0" w:color="auto"/>
                      </w:divBdr>
                    </w:div>
                    <w:div w:id="259877651">
                      <w:marLeft w:val="0"/>
                      <w:marRight w:val="0"/>
                      <w:marTop w:val="0"/>
                      <w:marBottom w:val="0"/>
                      <w:divBdr>
                        <w:top w:val="none" w:sz="0" w:space="0" w:color="auto"/>
                        <w:left w:val="none" w:sz="0" w:space="0" w:color="auto"/>
                        <w:bottom w:val="none" w:sz="0" w:space="0" w:color="auto"/>
                        <w:right w:val="none" w:sz="0" w:space="0" w:color="auto"/>
                      </w:divBdr>
                    </w:div>
                    <w:div w:id="1715424256">
                      <w:marLeft w:val="0"/>
                      <w:marRight w:val="0"/>
                      <w:marTop w:val="0"/>
                      <w:marBottom w:val="0"/>
                      <w:divBdr>
                        <w:top w:val="none" w:sz="0" w:space="0" w:color="auto"/>
                        <w:left w:val="none" w:sz="0" w:space="0" w:color="auto"/>
                        <w:bottom w:val="none" w:sz="0" w:space="0" w:color="auto"/>
                        <w:right w:val="none" w:sz="0" w:space="0" w:color="auto"/>
                      </w:divBdr>
                    </w:div>
                    <w:div w:id="952321529">
                      <w:marLeft w:val="0"/>
                      <w:marRight w:val="0"/>
                      <w:marTop w:val="0"/>
                      <w:marBottom w:val="0"/>
                      <w:divBdr>
                        <w:top w:val="none" w:sz="0" w:space="0" w:color="auto"/>
                        <w:left w:val="none" w:sz="0" w:space="0" w:color="auto"/>
                        <w:bottom w:val="none" w:sz="0" w:space="0" w:color="auto"/>
                        <w:right w:val="none" w:sz="0" w:space="0" w:color="auto"/>
                      </w:divBdr>
                    </w:div>
                    <w:div w:id="1817601342">
                      <w:marLeft w:val="0"/>
                      <w:marRight w:val="0"/>
                      <w:marTop w:val="0"/>
                      <w:marBottom w:val="0"/>
                      <w:divBdr>
                        <w:top w:val="none" w:sz="0" w:space="0" w:color="auto"/>
                        <w:left w:val="none" w:sz="0" w:space="0" w:color="auto"/>
                        <w:bottom w:val="none" w:sz="0" w:space="0" w:color="auto"/>
                        <w:right w:val="none" w:sz="0" w:space="0" w:color="auto"/>
                      </w:divBdr>
                    </w:div>
                    <w:div w:id="492069010">
                      <w:marLeft w:val="0"/>
                      <w:marRight w:val="0"/>
                      <w:marTop w:val="0"/>
                      <w:marBottom w:val="0"/>
                      <w:divBdr>
                        <w:top w:val="none" w:sz="0" w:space="0" w:color="auto"/>
                        <w:left w:val="none" w:sz="0" w:space="0" w:color="auto"/>
                        <w:bottom w:val="none" w:sz="0" w:space="0" w:color="auto"/>
                        <w:right w:val="none" w:sz="0" w:space="0" w:color="auto"/>
                      </w:divBdr>
                    </w:div>
                    <w:div w:id="1646083547">
                      <w:marLeft w:val="0"/>
                      <w:marRight w:val="0"/>
                      <w:marTop w:val="0"/>
                      <w:marBottom w:val="0"/>
                      <w:divBdr>
                        <w:top w:val="none" w:sz="0" w:space="0" w:color="auto"/>
                        <w:left w:val="none" w:sz="0" w:space="0" w:color="auto"/>
                        <w:bottom w:val="none" w:sz="0" w:space="0" w:color="auto"/>
                        <w:right w:val="none" w:sz="0" w:space="0" w:color="auto"/>
                      </w:divBdr>
                    </w:div>
                    <w:div w:id="495345506">
                      <w:marLeft w:val="0"/>
                      <w:marRight w:val="0"/>
                      <w:marTop w:val="0"/>
                      <w:marBottom w:val="0"/>
                      <w:divBdr>
                        <w:top w:val="none" w:sz="0" w:space="0" w:color="auto"/>
                        <w:left w:val="none" w:sz="0" w:space="0" w:color="auto"/>
                        <w:bottom w:val="none" w:sz="0" w:space="0" w:color="auto"/>
                        <w:right w:val="none" w:sz="0" w:space="0" w:color="auto"/>
                      </w:divBdr>
                    </w:div>
                    <w:div w:id="1307473949">
                      <w:marLeft w:val="0"/>
                      <w:marRight w:val="0"/>
                      <w:marTop w:val="0"/>
                      <w:marBottom w:val="0"/>
                      <w:divBdr>
                        <w:top w:val="none" w:sz="0" w:space="0" w:color="auto"/>
                        <w:left w:val="none" w:sz="0" w:space="0" w:color="auto"/>
                        <w:bottom w:val="none" w:sz="0" w:space="0" w:color="auto"/>
                        <w:right w:val="none" w:sz="0" w:space="0" w:color="auto"/>
                      </w:divBdr>
                    </w:div>
                    <w:div w:id="339553361">
                      <w:marLeft w:val="0"/>
                      <w:marRight w:val="0"/>
                      <w:marTop w:val="0"/>
                      <w:marBottom w:val="0"/>
                      <w:divBdr>
                        <w:top w:val="none" w:sz="0" w:space="0" w:color="auto"/>
                        <w:left w:val="none" w:sz="0" w:space="0" w:color="auto"/>
                        <w:bottom w:val="none" w:sz="0" w:space="0" w:color="auto"/>
                        <w:right w:val="none" w:sz="0" w:space="0" w:color="auto"/>
                      </w:divBdr>
                    </w:div>
                    <w:div w:id="1099595514">
                      <w:marLeft w:val="0"/>
                      <w:marRight w:val="0"/>
                      <w:marTop w:val="0"/>
                      <w:marBottom w:val="0"/>
                      <w:divBdr>
                        <w:top w:val="none" w:sz="0" w:space="0" w:color="auto"/>
                        <w:left w:val="none" w:sz="0" w:space="0" w:color="auto"/>
                        <w:bottom w:val="none" w:sz="0" w:space="0" w:color="auto"/>
                        <w:right w:val="none" w:sz="0" w:space="0" w:color="auto"/>
                      </w:divBdr>
                    </w:div>
                    <w:div w:id="1810633715">
                      <w:marLeft w:val="0"/>
                      <w:marRight w:val="0"/>
                      <w:marTop w:val="0"/>
                      <w:marBottom w:val="0"/>
                      <w:divBdr>
                        <w:top w:val="none" w:sz="0" w:space="0" w:color="auto"/>
                        <w:left w:val="none" w:sz="0" w:space="0" w:color="auto"/>
                        <w:bottom w:val="none" w:sz="0" w:space="0" w:color="auto"/>
                        <w:right w:val="none" w:sz="0" w:space="0" w:color="auto"/>
                      </w:divBdr>
                    </w:div>
                    <w:div w:id="1654607029">
                      <w:marLeft w:val="0"/>
                      <w:marRight w:val="0"/>
                      <w:marTop w:val="0"/>
                      <w:marBottom w:val="0"/>
                      <w:divBdr>
                        <w:top w:val="none" w:sz="0" w:space="0" w:color="auto"/>
                        <w:left w:val="none" w:sz="0" w:space="0" w:color="auto"/>
                        <w:bottom w:val="none" w:sz="0" w:space="0" w:color="auto"/>
                        <w:right w:val="none" w:sz="0" w:space="0" w:color="auto"/>
                      </w:divBdr>
                    </w:div>
                    <w:div w:id="1235317410">
                      <w:marLeft w:val="0"/>
                      <w:marRight w:val="0"/>
                      <w:marTop w:val="0"/>
                      <w:marBottom w:val="0"/>
                      <w:divBdr>
                        <w:top w:val="none" w:sz="0" w:space="0" w:color="auto"/>
                        <w:left w:val="none" w:sz="0" w:space="0" w:color="auto"/>
                        <w:bottom w:val="none" w:sz="0" w:space="0" w:color="auto"/>
                        <w:right w:val="none" w:sz="0" w:space="0" w:color="auto"/>
                      </w:divBdr>
                    </w:div>
                    <w:div w:id="1846939231">
                      <w:marLeft w:val="0"/>
                      <w:marRight w:val="0"/>
                      <w:marTop w:val="0"/>
                      <w:marBottom w:val="0"/>
                      <w:divBdr>
                        <w:top w:val="none" w:sz="0" w:space="0" w:color="auto"/>
                        <w:left w:val="none" w:sz="0" w:space="0" w:color="auto"/>
                        <w:bottom w:val="none" w:sz="0" w:space="0" w:color="auto"/>
                        <w:right w:val="none" w:sz="0" w:space="0" w:color="auto"/>
                      </w:divBdr>
                    </w:div>
                    <w:div w:id="1650745653">
                      <w:marLeft w:val="0"/>
                      <w:marRight w:val="0"/>
                      <w:marTop w:val="0"/>
                      <w:marBottom w:val="0"/>
                      <w:divBdr>
                        <w:top w:val="none" w:sz="0" w:space="0" w:color="auto"/>
                        <w:left w:val="none" w:sz="0" w:space="0" w:color="auto"/>
                        <w:bottom w:val="none" w:sz="0" w:space="0" w:color="auto"/>
                        <w:right w:val="none" w:sz="0" w:space="0" w:color="auto"/>
                      </w:divBdr>
                    </w:div>
                    <w:div w:id="1427770490">
                      <w:marLeft w:val="0"/>
                      <w:marRight w:val="0"/>
                      <w:marTop w:val="0"/>
                      <w:marBottom w:val="0"/>
                      <w:divBdr>
                        <w:top w:val="none" w:sz="0" w:space="0" w:color="auto"/>
                        <w:left w:val="none" w:sz="0" w:space="0" w:color="auto"/>
                        <w:bottom w:val="none" w:sz="0" w:space="0" w:color="auto"/>
                        <w:right w:val="none" w:sz="0" w:space="0" w:color="auto"/>
                      </w:divBdr>
                    </w:div>
                    <w:div w:id="692069628">
                      <w:marLeft w:val="0"/>
                      <w:marRight w:val="0"/>
                      <w:marTop w:val="0"/>
                      <w:marBottom w:val="0"/>
                      <w:divBdr>
                        <w:top w:val="none" w:sz="0" w:space="0" w:color="auto"/>
                        <w:left w:val="none" w:sz="0" w:space="0" w:color="auto"/>
                        <w:bottom w:val="none" w:sz="0" w:space="0" w:color="auto"/>
                        <w:right w:val="none" w:sz="0" w:space="0" w:color="auto"/>
                      </w:divBdr>
                    </w:div>
                    <w:div w:id="1477722882">
                      <w:marLeft w:val="0"/>
                      <w:marRight w:val="0"/>
                      <w:marTop w:val="0"/>
                      <w:marBottom w:val="0"/>
                      <w:divBdr>
                        <w:top w:val="none" w:sz="0" w:space="0" w:color="auto"/>
                        <w:left w:val="none" w:sz="0" w:space="0" w:color="auto"/>
                        <w:bottom w:val="none" w:sz="0" w:space="0" w:color="auto"/>
                        <w:right w:val="none" w:sz="0" w:space="0" w:color="auto"/>
                      </w:divBdr>
                    </w:div>
                    <w:div w:id="1023894813">
                      <w:marLeft w:val="0"/>
                      <w:marRight w:val="0"/>
                      <w:marTop w:val="0"/>
                      <w:marBottom w:val="0"/>
                      <w:divBdr>
                        <w:top w:val="none" w:sz="0" w:space="0" w:color="auto"/>
                        <w:left w:val="none" w:sz="0" w:space="0" w:color="auto"/>
                        <w:bottom w:val="none" w:sz="0" w:space="0" w:color="auto"/>
                        <w:right w:val="none" w:sz="0" w:space="0" w:color="auto"/>
                      </w:divBdr>
                    </w:div>
                    <w:div w:id="894051856">
                      <w:marLeft w:val="0"/>
                      <w:marRight w:val="0"/>
                      <w:marTop w:val="0"/>
                      <w:marBottom w:val="0"/>
                      <w:divBdr>
                        <w:top w:val="none" w:sz="0" w:space="0" w:color="auto"/>
                        <w:left w:val="none" w:sz="0" w:space="0" w:color="auto"/>
                        <w:bottom w:val="none" w:sz="0" w:space="0" w:color="auto"/>
                        <w:right w:val="none" w:sz="0" w:space="0" w:color="auto"/>
                      </w:divBdr>
                    </w:div>
                    <w:div w:id="1455951430">
                      <w:marLeft w:val="0"/>
                      <w:marRight w:val="0"/>
                      <w:marTop w:val="0"/>
                      <w:marBottom w:val="0"/>
                      <w:divBdr>
                        <w:top w:val="none" w:sz="0" w:space="0" w:color="auto"/>
                        <w:left w:val="none" w:sz="0" w:space="0" w:color="auto"/>
                        <w:bottom w:val="none" w:sz="0" w:space="0" w:color="auto"/>
                        <w:right w:val="none" w:sz="0" w:space="0" w:color="auto"/>
                      </w:divBdr>
                    </w:div>
                    <w:div w:id="326370964">
                      <w:marLeft w:val="0"/>
                      <w:marRight w:val="0"/>
                      <w:marTop w:val="0"/>
                      <w:marBottom w:val="0"/>
                      <w:divBdr>
                        <w:top w:val="none" w:sz="0" w:space="0" w:color="auto"/>
                        <w:left w:val="none" w:sz="0" w:space="0" w:color="auto"/>
                        <w:bottom w:val="none" w:sz="0" w:space="0" w:color="auto"/>
                        <w:right w:val="none" w:sz="0" w:space="0" w:color="auto"/>
                      </w:divBdr>
                    </w:div>
                    <w:div w:id="1978796490">
                      <w:marLeft w:val="0"/>
                      <w:marRight w:val="0"/>
                      <w:marTop w:val="0"/>
                      <w:marBottom w:val="0"/>
                      <w:divBdr>
                        <w:top w:val="none" w:sz="0" w:space="0" w:color="auto"/>
                        <w:left w:val="none" w:sz="0" w:space="0" w:color="auto"/>
                        <w:bottom w:val="none" w:sz="0" w:space="0" w:color="auto"/>
                        <w:right w:val="none" w:sz="0" w:space="0" w:color="auto"/>
                      </w:divBdr>
                    </w:div>
                    <w:div w:id="66929345">
                      <w:marLeft w:val="0"/>
                      <w:marRight w:val="0"/>
                      <w:marTop w:val="0"/>
                      <w:marBottom w:val="0"/>
                      <w:divBdr>
                        <w:top w:val="none" w:sz="0" w:space="0" w:color="auto"/>
                        <w:left w:val="none" w:sz="0" w:space="0" w:color="auto"/>
                        <w:bottom w:val="none" w:sz="0" w:space="0" w:color="auto"/>
                        <w:right w:val="none" w:sz="0" w:space="0" w:color="auto"/>
                      </w:divBdr>
                    </w:div>
                    <w:div w:id="2063600016">
                      <w:marLeft w:val="0"/>
                      <w:marRight w:val="0"/>
                      <w:marTop w:val="0"/>
                      <w:marBottom w:val="0"/>
                      <w:divBdr>
                        <w:top w:val="none" w:sz="0" w:space="0" w:color="auto"/>
                        <w:left w:val="none" w:sz="0" w:space="0" w:color="auto"/>
                        <w:bottom w:val="none" w:sz="0" w:space="0" w:color="auto"/>
                        <w:right w:val="none" w:sz="0" w:space="0" w:color="auto"/>
                      </w:divBdr>
                    </w:div>
                    <w:div w:id="1389769166">
                      <w:marLeft w:val="0"/>
                      <w:marRight w:val="0"/>
                      <w:marTop w:val="0"/>
                      <w:marBottom w:val="0"/>
                      <w:divBdr>
                        <w:top w:val="none" w:sz="0" w:space="0" w:color="auto"/>
                        <w:left w:val="none" w:sz="0" w:space="0" w:color="auto"/>
                        <w:bottom w:val="none" w:sz="0" w:space="0" w:color="auto"/>
                        <w:right w:val="none" w:sz="0" w:space="0" w:color="auto"/>
                      </w:divBdr>
                    </w:div>
                    <w:div w:id="980573387">
                      <w:marLeft w:val="0"/>
                      <w:marRight w:val="0"/>
                      <w:marTop w:val="0"/>
                      <w:marBottom w:val="0"/>
                      <w:divBdr>
                        <w:top w:val="none" w:sz="0" w:space="0" w:color="auto"/>
                        <w:left w:val="none" w:sz="0" w:space="0" w:color="auto"/>
                        <w:bottom w:val="none" w:sz="0" w:space="0" w:color="auto"/>
                        <w:right w:val="none" w:sz="0" w:space="0" w:color="auto"/>
                      </w:divBdr>
                    </w:div>
                    <w:div w:id="1908803283">
                      <w:marLeft w:val="0"/>
                      <w:marRight w:val="0"/>
                      <w:marTop w:val="0"/>
                      <w:marBottom w:val="0"/>
                      <w:divBdr>
                        <w:top w:val="none" w:sz="0" w:space="0" w:color="auto"/>
                        <w:left w:val="none" w:sz="0" w:space="0" w:color="auto"/>
                        <w:bottom w:val="none" w:sz="0" w:space="0" w:color="auto"/>
                        <w:right w:val="none" w:sz="0" w:space="0" w:color="auto"/>
                      </w:divBdr>
                    </w:div>
                    <w:div w:id="1441298754">
                      <w:marLeft w:val="0"/>
                      <w:marRight w:val="0"/>
                      <w:marTop w:val="0"/>
                      <w:marBottom w:val="0"/>
                      <w:divBdr>
                        <w:top w:val="none" w:sz="0" w:space="0" w:color="auto"/>
                        <w:left w:val="none" w:sz="0" w:space="0" w:color="auto"/>
                        <w:bottom w:val="none" w:sz="0" w:space="0" w:color="auto"/>
                        <w:right w:val="none" w:sz="0" w:space="0" w:color="auto"/>
                      </w:divBdr>
                    </w:div>
                    <w:div w:id="2066488080">
                      <w:marLeft w:val="0"/>
                      <w:marRight w:val="0"/>
                      <w:marTop w:val="0"/>
                      <w:marBottom w:val="0"/>
                      <w:divBdr>
                        <w:top w:val="none" w:sz="0" w:space="0" w:color="auto"/>
                        <w:left w:val="none" w:sz="0" w:space="0" w:color="auto"/>
                        <w:bottom w:val="none" w:sz="0" w:space="0" w:color="auto"/>
                        <w:right w:val="none" w:sz="0" w:space="0" w:color="auto"/>
                      </w:divBdr>
                    </w:div>
                    <w:div w:id="987242195">
                      <w:marLeft w:val="0"/>
                      <w:marRight w:val="0"/>
                      <w:marTop w:val="0"/>
                      <w:marBottom w:val="0"/>
                      <w:divBdr>
                        <w:top w:val="none" w:sz="0" w:space="0" w:color="auto"/>
                        <w:left w:val="none" w:sz="0" w:space="0" w:color="auto"/>
                        <w:bottom w:val="none" w:sz="0" w:space="0" w:color="auto"/>
                        <w:right w:val="none" w:sz="0" w:space="0" w:color="auto"/>
                      </w:divBdr>
                    </w:div>
                    <w:div w:id="258486616">
                      <w:marLeft w:val="0"/>
                      <w:marRight w:val="0"/>
                      <w:marTop w:val="0"/>
                      <w:marBottom w:val="0"/>
                      <w:divBdr>
                        <w:top w:val="none" w:sz="0" w:space="0" w:color="auto"/>
                        <w:left w:val="none" w:sz="0" w:space="0" w:color="auto"/>
                        <w:bottom w:val="none" w:sz="0" w:space="0" w:color="auto"/>
                        <w:right w:val="none" w:sz="0" w:space="0" w:color="auto"/>
                      </w:divBdr>
                    </w:div>
                    <w:div w:id="311251067">
                      <w:marLeft w:val="0"/>
                      <w:marRight w:val="0"/>
                      <w:marTop w:val="0"/>
                      <w:marBottom w:val="0"/>
                      <w:divBdr>
                        <w:top w:val="none" w:sz="0" w:space="0" w:color="auto"/>
                        <w:left w:val="none" w:sz="0" w:space="0" w:color="auto"/>
                        <w:bottom w:val="none" w:sz="0" w:space="0" w:color="auto"/>
                        <w:right w:val="none" w:sz="0" w:space="0" w:color="auto"/>
                      </w:divBdr>
                    </w:div>
                    <w:div w:id="622923592">
                      <w:marLeft w:val="0"/>
                      <w:marRight w:val="0"/>
                      <w:marTop w:val="0"/>
                      <w:marBottom w:val="0"/>
                      <w:divBdr>
                        <w:top w:val="none" w:sz="0" w:space="0" w:color="auto"/>
                        <w:left w:val="none" w:sz="0" w:space="0" w:color="auto"/>
                        <w:bottom w:val="none" w:sz="0" w:space="0" w:color="auto"/>
                        <w:right w:val="none" w:sz="0" w:space="0" w:color="auto"/>
                      </w:divBdr>
                    </w:div>
                    <w:div w:id="1228105200">
                      <w:marLeft w:val="0"/>
                      <w:marRight w:val="0"/>
                      <w:marTop w:val="0"/>
                      <w:marBottom w:val="0"/>
                      <w:divBdr>
                        <w:top w:val="none" w:sz="0" w:space="0" w:color="auto"/>
                        <w:left w:val="none" w:sz="0" w:space="0" w:color="auto"/>
                        <w:bottom w:val="none" w:sz="0" w:space="0" w:color="auto"/>
                        <w:right w:val="none" w:sz="0" w:space="0" w:color="auto"/>
                      </w:divBdr>
                    </w:div>
                    <w:div w:id="1537310688">
                      <w:marLeft w:val="0"/>
                      <w:marRight w:val="0"/>
                      <w:marTop w:val="0"/>
                      <w:marBottom w:val="0"/>
                      <w:divBdr>
                        <w:top w:val="none" w:sz="0" w:space="0" w:color="auto"/>
                        <w:left w:val="none" w:sz="0" w:space="0" w:color="auto"/>
                        <w:bottom w:val="none" w:sz="0" w:space="0" w:color="auto"/>
                        <w:right w:val="none" w:sz="0" w:space="0" w:color="auto"/>
                      </w:divBdr>
                    </w:div>
                    <w:div w:id="1395857797">
                      <w:marLeft w:val="0"/>
                      <w:marRight w:val="0"/>
                      <w:marTop w:val="0"/>
                      <w:marBottom w:val="0"/>
                      <w:divBdr>
                        <w:top w:val="none" w:sz="0" w:space="0" w:color="auto"/>
                        <w:left w:val="none" w:sz="0" w:space="0" w:color="auto"/>
                        <w:bottom w:val="none" w:sz="0" w:space="0" w:color="auto"/>
                        <w:right w:val="none" w:sz="0" w:space="0" w:color="auto"/>
                      </w:divBdr>
                    </w:div>
                    <w:div w:id="354888238">
                      <w:marLeft w:val="0"/>
                      <w:marRight w:val="0"/>
                      <w:marTop w:val="0"/>
                      <w:marBottom w:val="0"/>
                      <w:divBdr>
                        <w:top w:val="none" w:sz="0" w:space="0" w:color="auto"/>
                        <w:left w:val="none" w:sz="0" w:space="0" w:color="auto"/>
                        <w:bottom w:val="none" w:sz="0" w:space="0" w:color="auto"/>
                        <w:right w:val="none" w:sz="0" w:space="0" w:color="auto"/>
                      </w:divBdr>
                    </w:div>
                    <w:div w:id="1182279029">
                      <w:marLeft w:val="0"/>
                      <w:marRight w:val="0"/>
                      <w:marTop w:val="0"/>
                      <w:marBottom w:val="0"/>
                      <w:divBdr>
                        <w:top w:val="none" w:sz="0" w:space="0" w:color="auto"/>
                        <w:left w:val="none" w:sz="0" w:space="0" w:color="auto"/>
                        <w:bottom w:val="none" w:sz="0" w:space="0" w:color="auto"/>
                        <w:right w:val="none" w:sz="0" w:space="0" w:color="auto"/>
                      </w:divBdr>
                    </w:div>
                    <w:div w:id="304438040">
                      <w:marLeft w:val="0"/>
                      <w:marRight w:val="0"/>
                      <w:marTop w:val="0"/>
                      <w:marBottom w:val="0"/>
                      <w:divBdr>
                        <w:top w:val="none" w:sz="0" w:space="0" w:color="auto"/>
                        <w:left w:val="none" w:sz="0" w:space="0" w:color="auto"/>
                        <w:bottom w:val="none" w:sz="0" w:space="0" w:color="auto"/>
                        <w:right w:val="none" w:sz="0" w:space="0" w:color="auto"/>
                      </w:divBdr>
                    </w:div>
                    <w:div w:id="1126779975">
                      <w:marLeft w:val="0"/>
                      <w:marRight w:val="0"/>
                      <w:marTop w:val="0"/>
                      <w:marBottom w:val="0"/>
                      <w:divBdr>
                        <w:top w:val="none" w:sz="0" w:space="0" w:color="auto"/>
                        <w:left w:val="none" w:sz="0" w:space="0" w:color="auto"/>
                        <w:bottom w:val="none" w:sz="0" w:space="0" w:color="auto"/>
                        <w:right w:val="none" w:sz="0" w:space="0" w:color="auto"/>
                      </w:divBdr>
                    </w:div>
                    <w:div w:id="1356037005">
                      <w:marLeft w:val="0"/>
                      <w:marRight w:val="0"/>
                      <w:marTop w:val="0"/>
                      <w:marBottom w:val="0"/>
                      <w:divBdr>
                        <w:top w:val="none" w:sz="0" w:space="0" w:color="auto"/>
                        <w:left w:val="none" w:sz="0" w:space="0" w:color="auto"/>
                        <w:bottom w:val="none" w:sz="0" w:space="0" w:color="auto"/>
                        <w:right w:val="none" w:sz="0" w:space="0" w:color="auto"/>
                      </w:divBdr>
                    </w:div>
                    <w:div w:id="2071998572">
                      <w:marLeft w:val="0"/>
                      <w:marRight w:val="0"/>
                      <w:marTop w:val="0"/>
                      <w:marBottom w:val="0"/>
                      <w:divBdr>
                        <w:top w:val="none" w:sz="0" w:space="0" w:color="auto"/>
                        <w:left w:val="none" w:sz="0" w:space="0" w:color="auto"/>
                        <w:bottom w:val="none" w:sz="0" w:space="0" w:color="auto"/>
                        <w:right w:val="none" w:sz="0" w:space="0" w:color="auto"/>
                      </w:divBdr>
                    </w:div>
                    <w:div w:id="939340297">
                      <w:marLeft w:val="0"/>
                      <w:marRight w:val="0"/>
                      <w:marTop w:val="0"/>
                      <w:marBottom w:val="0"/>
                      <w:divBdr>
                        <w:top w:val="none" w:sz="0" w:space="0" w:color="auto"/>
                        <w:left w:val="none" w:sz="0" w:space="0" w:color="auto"/>
                        <w:bottom w:val="none" w:sz="0" w:space="0" w:color="auto"/>
                        <w:right w:val="none" w:sz="0" w:space="0" w:color="auto"/>
                      </w:divBdr>
                    </w:div>
                    <w:div w:id="666447972">
                      <w:marLeft w:val="0"/>
                      <w:marRight w:val="0"/>
                      <w:marTop w:val="0"/>
                      <w:marBottom w:val="0"/>
                      <w:divBdr>
                        <w:top w:val="none" w:sz="0" w:space="0" w:color="auto"/>
                        <w:left w:val="none" w:sz="0" w:space="0" w:color="auto"/>
                        <w:bottom w:val="none" w:sz="0" w:space="0" w:color="auto"/>
                        <w:right w:val="none" w:sz="0" w:space="0" w:color="auto"/>
                      </w:divBdr>
                    </w:div>
                    <w:div w:id="2066365044">
                      <w:marLeft w:val="0"/>
                      <w:marRight w:val="0"/>
                      <w:marTop w:val="0"/>
                      <w:marBottom w:val="0"/>
                      <w:divBdr>
                        <w:top w:val="none" w:sz="0" w:space="0" w:color="auto"/>
                        <w:left w:val="none" w:sz="0" w:space="0" w:color="auto"/>
                        <w:bottom w:val="none" w:sz="0" w:space="0" w:color="auto"/>
                        <w:right w:val="none" w:sz="0" w:space="0" w:color="auto"/>
                      </w:divBdr>
                    </w:div>
                    <w:div w:id="16128647">
                      <w:marLeft w:val="0"/>
                      <w:marRight w:val="0"/>
                      <w:marTop w:val="0"/>
                      <w:marBottom w:val="0"/>
                      <w:divBdr>
                        <w:top w:val="none" w:sz="0" w:space="0" w:color="auto"/>
                        <w:left w:val="none" w:sz="0" w:space="0" w:color="auto"/>
                        <w:bottom w:val="none" w:sz="0" w:space="0" w:color="auto"/>
                        <w:right w:val="none" w:sz="0" w:space="0" w:color="auto"/>
                      </w:divBdr>
                    </w:div>
                    <w:div w:id="1131750154">
                      <w:marLeft w:val="0"/>
                      <w:marRight w:val="0"/>
                      <w:marTop w:val="0"/>
                      <w:marBottom w:val="0"/>
                      <w:divBdr>
                        <w:top w:val="none" w:sz="0" w:space="0" w:color="auto"/>
                        <w:left w:val="none" w:sz="0" w:space="0" w:color="auto"/>
                        <w:bottom w:val="none" w:sz="0" w:space="0" w:color="auto"/>
                        <w:right w:val="none" w:sz="0" w:space="0" w:color="auto"/>
                      </w:divBdr>
                    </w:div>
                    <w:div w:id="947471300">
                      <w:marLeft w:val="0"/>
                      <w:marRight w:val="0"/>
                      <w:marTop w:val="0"/>
                      <w:marBottom w:val="0"/>
                      <w:divBdr>
                        <w:top w:val="none" w:sz="0" w:space="0" w:color="auto"/>
                        <w:left w:val="none" w:sz="0" w:space="0" w:color="auto"/>
                        <w:bottom w:val="none" w:sz="0" w:space="0" w:color="auto"/>
                        <w:right w:val="none" w:sz="0" w:space="0" w:color="auto"/>
                      </w:divBdr>
                    </w:div>
                    <w:div w:id="1496994951">
                      <w:marLeft w:val="0"/>
                      <w:marRight w:val="0"/>
                      <w:marTop w:val="0"/>
                      <w:marBottom w:val="0"/>
                      <w:divBdr>
                        <w:top w:val="none" w:sz="0" w:space="0" w:color="auto"/>
                        <w:left w:val="none" w:sz="0" w:space="0" w:color="auto"/>
                        <w:bottom w:val="none" w:sz="0" w:space="0" w:color="auto"/>
                        <w:right w:val="none" w:sz="0" w:space="0" w:color="auto"/>
                      </w:divBdr>
                    </w:div>
                    <w:div w:id="1780837694">
                      <w:marLeft w:val="0"/>
                      <w:marRight w:val="0"/>
                      <w:marTop w:val="0"/>
                      <w:marBottom w:val="0"/>
                      <w:divBdr>
                        <w:top w:val="none" w:sz="0" w:space="0" w:color="auto"/>
                        <w:left w:val="none" w:sz="0" w:space="0" w:color="auto"/>
                        <w:bottom w:val="none" w:sz="0" w:space="0" w:color="auto"/>
                        <w:right w:val="none" w:sz="0" w:space="0" w:color="auto"/>
                      </w:divBdr>
                    </w:div>
                    <w:div w:id="2142770612">
                      <w:marLeft w:val="0"/>
                      <w:marRight w:val="0"/>
                      <w:marTop w:val="0"/>
                      <w:marBottom w:val="0"/>
                      <w:divBdr>
                        <w:top w:val="none" w:sz="0" w:space="0" w:color="auto"/>
                        <w:left w:val="none" w:sz="0" w:space="0" w:color="auto"/>
                        <w:bottom w:val="none" w:sz="0" w:space="0" w:color="auto"/>
                        <w:right w:val="none" w:sz="0" w:space="0" w:color="auto"/>
                      </w:divBdr>
                    </w:div>
                    <w:div w:id="365957864">
                      <w:marLeft w:val="0"/>
                      <w:marRight w:val="0"/>
                      <w:marTop w:val="0"/>
                      <w:marBottom w:val="0"/>
                      <w:divBdr>
                        <w:top w:val="none" w:sz="0" w:space="0" w:color="auto"/>
                        <w:left w:val="none" w:sz="0" w:space="0" w:color="auto"/>
                        <w:bottom w:val="none" w:sz="0" w:space="0" w:color="auto"/>
                        <w:right w:val="none" w:sz="0" w:space="0" w:color="auto"/>
                      </w:divBdr>
                    </w:div>
                    <w:div w:id="1798790236">
                      <w:marLeft w:val="0"/>
                      <w:marRight w:val="0"/>
                      <w:marTop w:val="0"/>
                      <w:marBottom w:val="0"/>
                      <w:divBdr>
                        <w:top w:val="none" w:sz="0" w:space="0" w:color="auto"/>
                        <w:left w:val="none" w:sz="0" w:space="0" w:color="auto"/>
                        <w:bottom w:val="none" w:sz="0" w:space="0" w:color="auto"/>
                        <w:right w:val="none" w:sz="0" w:space="0" w:color="auto"/>
                      </w:divBdr>
                    </w:div>
                    <w:div w:id="1220550402">
                      <w:marLeft w:val="0"/>
                      <w:marRight w:val="0"/>
                      <w:marTop w:val="0"/>
                      <w:marBottom w:val="0"/>
                      <w:divBdr>
                        <w:top w:val="none" w:sz="0" w:space="0" w:color="auto"/>
                        <w:left w:val="none" w:sz="0" w:space="0" w:color="auto"/>
                        <w:bottom w:val="none" w:sz="0" w:space="0" w:color="auto"/>
                        <w:right w:val="none" w:sz="0" w:space="0" w:color="auto"/>
                      </w:divBdr>
                    </w:div>
                    <w:div w:id="335766657">
                      <w:marLeft w:val="0"/>
                      <w:marRight w:val="0"/>
                      <w:marTop w:val="0"/>
                      <w:marBottom w:val="0"/>
                      <w:divBdr>
                        <w:top w:val="none" w:sz="0" w:space="0" w:color="auto"/>
                        <w:left w:val="none" w:sz="0" w:space="0" w:color="auto"/>
                        <w:bottom w:val="none" w:sz="0" w:space="0" w:color="auto"/>
                        <w:right w:val="none" w:sz="0" w:space="0" w:color="auto"/>
                      </w:divBdr>
                    </w:div>
                    <w:div w:id="1227765870">
                      <w:marLeft w:val="0"/>
                      <w:marRight w:val="0"/>
                      <w:marTop w:val="0"/>
                      <w:marBottom w:val="0"/>
                      <w:divBdr>
                        <w:top w:val="none" w:sz="0" w:space="0" w:color="auto"/>
                        <w:left w:val="none" w:sz="0" w:space="0" w:color="auto"/>
                        <w:bottom w:val="none" w:sz="0" w:space="0" w:color="auto"/>
                        <w:right w:val="none" w:sz="0" w:space="0" w:color="auto"/>
                      </w:divBdr>
                    </w:div>
                    <w:div w:id="1635017903">
                      <w:marLeft w:val="0"/>
                      <w:marRight w:val="0"/>
                      <w:marTop w:val="0"/>
                      <w:marBottom w:val="0"/>
                      <w:divBdr>
                        <w:top w:val="none" w:sz="0" w:space="0" w:color="auto"/>
                        <w:left w:val="none" w:sz="0" w:space="0" w:color="auto"/>
                        <w:bottom w:val="none" w:sz="0" w:space="0" w:color="auto"/>
                        <w:right w:val="none" w:sz="0" w:space="0" w:color="auto"/>
                      </w:divBdr>
                    </w:div>
                    <w:div w:id="926618129">
                      <w:marLeft w:val="0"/>
                      <w:marRight w:val="0"/>
                      <w:marTop w:val="0"/>
                      <w:marBottom w:val="0"/>
                      <w:divBdr>
                        <w:top w:val="none" w:sz="0" w:space="0" w:color="auto"/>
                        <w:left w:val="none" w:sz="0" w:space="0" w:color="auto"/>
                        <w:bottom w:val="none" w:sz="0" w:space="0" w:color="auto"/>
                        <w:right w:val="none" w:sz="0" w:space="0" w:color="auto"/>
                      </w:divBdr>
                    </w:div>
                    <w:div w:id="806896664">
                      <w:marLeft w:val="0"/>
                      <w:marRight w:val="0"/>
                      <w:marTop w:val="0"/>
                      <w:marBottom w:val="0"/>
                      <w:divBdr>
                        <w:top w:val="none" w:sz="0" w:space="0" w:color="auto"/>
                        <w:left w:val="none" w:sz="0" w:space="0" w:color="auto"/>
                        <w:bottom w:val="none" w:sz="0" w:space="0" w:color="auto"/>
                        <w:right w:val="none" w:sz="0" w:space="0" w:color="auto"/>
                      </w:divBdr>
                    </w:div>
                    <w:div w:id="1706977842">
                      <w:marLeft w:val="0"/>
                      <w:marRight w:val="0"/>
                      <w:marTop w:val="0"/>
                      <w:marBottom w:val="0"/>
                      <w:divBdr>
                        <w:top w:val="none" w:sz="0" w:space="0" w:color="auto"/>
                        <w:left w:val="none" w:sz="0" w:space="0" w:color="auto"/>
                        <w:bottom w:val="none" w:sz="0" w:space="0" w:color="auto"/>
                        <w:right w:val="none" w:sz="0" w:space="0" w:color="auto"/>
                      </w:divBdr>
                    </w:div>
                    <w:div w:id="929120103">
                      <w:marLeft w:val="0"/>
                      <w:marRight w:val="0"/>
                      <w:marTop w:val="0"/>
                      <w:marBottom w:val="0"/>
                      <w:divBdr>
                        <w:top w:val="none" w:sz="0" w:space="0" w:color="auto"/>
                        <w:left w:val="none" w:sz="0" w:space="0" w:color="auto"/>
                        <w:bottom w:val="none" w:sz="0" w:space="0" w:color="auto"/>
                        <w:right w:val="none" w:sz="0" w:space="0" w:color="auto"/>
                      </w:divBdr>
                    </w:div>
                    <w:div w:id="5600255">
                      <w:marLeft w:val="0"/>
                      <w:marRight w:val="0"/>
                      <w:marTop w:val="0"/>
                      <w:marBottom w:val="0"/>
                      <w:divBdr>
                        <w:top w:val="none" w:sz="0" w:space="0" w:color="auto"/>
                        <w:left w:val="none" w:sz="0" w:space="0" w:color="auto"/>
                        <w:bottom w:val="none" w:sz="0" w:space="0" w:color="auto"/>
                        <w:right w:val="none" w:sz="0" w:space="0" w:color="auto"/>
                      </w:divBdr>
                    </w:div>
                    <w:div w:id="426268235">
                      <w:marLeft w:val="0"/>
                      <w:marRight w:val="0"/>
                      <w:marTop w:val="0"/>
                      <w:marBottom w:val="0"/>
                      <w:divBdr>
                        <w:top w:val="none" w:sz="0" w:space="0" w:color="auto"/>
                        <w:left w:val="none" w:sz="0" w:space="0" w:color="auto"/>
                        <w:bottom w:val="none" w:sz="0" w:space="0" w:color="auto"/>
                        <w:right w:val="none" w:sz="0" w:space="0" w:color="auto"/>
                      </w:divBdr>
                    </w:div>
                    <w:div w:id="757366562">
                      <w:marLeft w:val="0"/>
                      <w:marRight w:val="0"/>
                      <w:marTop w:val="0"/>
                      <w:marBottom w:val="0"/>
                      <w:divBdr>
                        <w:top w:val="none" w:sz="0" w:space="0" w:color="auto"/>
                        <w:left w:val="none" w:sz="0" w:space="0" w:color="auto"/>
                        <w:bottom w:val="none" w:sz="0" w:space="0" w:color="auto"/>
                        <w:right w:val="none" w:sz="0" w:space="0" w:color="auto"/>
                      </w:divBdr>
                    </w:div>
                    <w:div w:id="1872574716">
                      <w:marLeft w:val="0"/>
                      <w:marRight w:val="0"/>
                      <w:marTop w:val="0"/>
                      <w:marBottom w:val="0"/>
                      <w:divBdr>
                        <w:top w:val="none" w:sz="0" w:space="0" w:color="auto"/>
                        <w:left w:val="none" w:sz="0" w:space="0" w:color="auto"/>
                        <w:bottom w:val="none" w:sz="0" w:space="0" w:color="auto"/>
                        <w:right w:val="none" w:sz="0" w:space="0" w:color="auto"/>
                      </w:divBdr>
                    </w:div>
                    <w:div w:id="986668863">
                      <w:marLeft w:val="0"/>
                      <w:marRight w:val="0"/>
                      <w:marTop w:val="0"/>
                      <w:marBottom w:val="0"/>
                      <w:divBdr>
                        <w:top w:val="none" w:sz="0" w:space="0" w:color="auto"/>
                        <w:left w:val="none" w:sz="0" w:space="0" w:color="auto"/>
                        <w:bottom w:val="none" w:sz="0" w:space="0" w:color="auto"/>
                        <w:right w:val="none" w:sz="0" w:space="0" w:color="auto"/>
                      </w:divBdr>
                    </w:div>
                    <w:div w:id="550121026">
                      <w:marLeft w:val="0"/>
                      <w:marRight w:val="0"/>
                      <w:marTop w:val="0"/>
                      <w:marBottom w:val="0"/>
                      <w:divBdr>
                        <w:top w:val="none" w:sz="0" w:space="0" w:color="auto"/>
                        <w:left w:val="none" w:sz="0" w:space="0" w:color="auto"/>
                        <w:bottom w:val="none" w:sz="0" w:space="0" w:color="auto"/>
                        <w:right w:val="none" w:sz="0" w:space="0" w:color="auto"/>
                      </w:divBdr>
                    </w:div>
                    <w:div w:id="891307931">
                      <w:marLeft w:val="0"/>
                      <w:marRight w:val="0"/>
                      <w:marTop w:val="0"/>
                      <w:marBottom w:val="0"/>
                      <w:divBdr>
                        <w:top w:val="none" w:sz="0" w:space="0" w:color="auto"/>
                        <w:left w:val="none" w:sz="0" w:space="0" w:color="auto"/>
                        <w:bottom w:val="none" w:sz="0" w:space="0" w:color="auto"/>
                        <w:right w:val="none" w:sz="0" w:space="0" w:color="auto"/>
                      </w:divBdr>
                    </w:div>
                    <w:div w:id="559904598">
                      <w:marLeft w:val="0"/>
                      <w:marRight w:val="0"/>
                      <w:marTop w:val="0"/>
                      <w:marBottom w:val="0"/>
                      <w:divBdr>
                        <w:top w:val="none" w:sz="0" w:space="0" w:color="auto"/>
                        <w:left w:val="none" w:sz="0" w:space="0" w:color="auto"/>
                        <w:bottom w:val="none" w:sz="0" w:space="0" w:color="auto"/>
                        <w:right w:val="none" w:sz="0" w:space="0" w:color="auto"/>
                      </w:divBdr>
                    </w:div>
                    <w:div w:id="1453860592">
                      <w:marLeft w:val="0"/>
                      <w:marRight w:val="0"/>
                      <w:marTop w:val="0"/>
                      <w:marBottom w:val="0"/>
                      <w:divBdr>
                        <w:top w:val="none" w:sz="0" w:space="0" w:color="auto"/>
                        <w:left w:val="none" w:sz="0" w:space="0" w:color="auto"/>
                        <w:bottom w:val="none" w:sz="0" w:space="0" w:color="auto"/>
                        <w:right w:val="none" w:sz="0" w:space="0" w:color="auto"/>
                      </w:divBdr>
                    </w:div>
                    <w:div w:id="1182209273">
                      <w:marLeft w:val="0"/>
                      <w:marRight w:val="0"/>
                      <w:marTop w:val="0"/>
                      <w:marBottom w:val="0"/>
                      <w:divBdr>
                        <w:top w:val="none" w:sz="0" w:space="0" w:color="auto"/>
                        <w:left w:val="none" w:sz="0" w:space="0" w:color="auto"/>
                        <w:bottom w:val="none" w:sz="0" w:space="0" w:color="auto"/>
                        <w:right w:val="none" w:sz="0" w:space="0" w:color="auto"/>
                      </w:divBdr>
                    </w:div>
                    <w:div w:id="729038370">
                      <w:marLeft w:val="0"/>
                      <w:marRight w:val="0"/>
                      <w:marTop w:val="0"/>
                      <w:marBottom w:val="0"/>
                      <w:divBdr>
                        <w:top w:val="none" w:sz="0" w:space="0" w:color="auto"/>
                        <w:left w:val="none" w:sz="0" w:space="0" w:color="auto"/>
                        <w:bottom w:val="none" w:sz="0" w:space="0" w:color="auto"/>
                        <w:right w:val="none" w:sz="0" w:space="0" w:color="auto"/>
                      </w:divBdr>
                    </w:div>
                    <w:div w:id="991328045">
                      <w:marLeft w:val="0"/>
                      <w:marRight w:val="0"/>
                      <w:marTop w:val="0"/>
                      <w:marBottom w:val="0"/>
                      <w:divBdr>
                        <w:top w:val="none" w:sz="0" w:space="0" w:color="auto"/>
                        <w:left w:val="none" w:sz="0" w:space="0" w:color="auto"/>
                        <w:bottom w:val="none" w:sz="0" w:space="0" w:color="auto"/>
                        <w:right w:val="none" w:sz="0" w:space="0" w:color="auto"/>
                      </w:divBdr>
                    </w:div>
                    <w:div w:id="563100384">
                      <w:marLeft w:val="0"/>
                      <w:marRight w:val="0"/>
                      <w:marTop w:val="0"/>
                      <w:marBottom w:val="0"/>
                      <w:divBdr>
                        <w:top w:val="none" w:sz="0" w:space="0" w:color="auto"/>
                        <w:left w:val="none" w:sz="0" w:space="0" w:color="auto"/>
                        <w:bottom w:val="none" w:sz="0" w:space="0" w:color="auto"/>
                        <w:right w:val="none" w:sz="0" w:space="0" w:color="auto"/>
                      </w:divBdr>
                    </w:div>
                    <w:div w:id="1195773771">
                      <w:marLeft w:val="0"/>
                      <w:marRight w:val="0"/>
                      <w:marTop w:val="0"/>
                      <w:marBottom w:val="0"/>
                      <w:divBdr>
                        <w:top w:val="none" w:sz="0" w:space="0" w:color="auto"/>
                        <w:left w:val="none" w:sz="0" w:space="0" w:color="auto"/>
                        <w:bottom w:val="none" w:sz="0" w:space="0" w:color="auto"/>
                        <w:right w:val="none" w:sz="0" w:space="0" w:color="auto"/>
                      </w:divBdr>
                    </w:div>
                    <w:div w:id="1190754294">
                      <w:marLeft w:val="0"/>
                      <w:marRight w:val="0"/>
                      <w:marTop w:val="0"/>
                      <w:marBottom w:val="0"/>
                      <w:divBdr>
                        <w:top w:val="none" w:sz="0" w:space="0" w:color="auto"/>
                        <w:left w:val="none" w:sz="0" w:space="0" w:color="auto"/>
                        <w:bottom w:val="none" w:sz="0" w:space="0" w:color="auto"/>
                        <w:right w:val="none" w:sz="0" w:space="0" w:color="auto"/>
                      </w:divBdr>
                    </w:div>
                    <w:div w:id="1052191261">
                      <w:marLeft w:val="0"/>
                      <w:marRight w:val="0"/>
                      <w:marTop w:val="0"/>
                      <w:marBottom w:val="0"/>
                      <w:divBdr>
                        <w:top w:val="none" w:sz="0" w:space="0" w:color="auto"/>
                        <w:left w:val="none" w:sz="0" w:space="0" w:color="auto"/>
                        <w:bottom w:val="none" w:sz="0" w:space="0" w:color="auto"/>
                        <w:right w:val="none" w:sz="0" w:space="0" w:color="auto"/>
                      </w:divBdr>
                    </w:div>
                    <w:div w:id="817959649">
                      <w:marLeft w:val="0"/>
                      <w:marRight w:val="0"/>
                      <w:marTop w:val="0"/>
                      <w:marBottom w:val="0"/>
                      <w:divBdr>
                        <w:top w:val="none" w:sz="0" w:space="0" w:color="auto"/>
                        <w:left w:val="none" w:sz="0" w:space="0" w:color="auto"/>
                        <w:bottom w:val="none" w:sz="0" w:space="0" w:color="auto"/>
                        <w:right w:val="none" w:sz="0" w:space="0" w:color="auto"/>
                      </w:divBdr>
                    </w:div>
                    <w:div w:id="15870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80108">
      <w:bodyDiv w:val="1"/>
      <w:marLeft w:val="0"/>
      <w:marRight w:val="0"/>
      <w:marTop w:val="0"/>
      <w:marBottom w:val="0"/>
      <w:divBdr>
        <w:top w:val="none" w:sz="0" w:space="0" w:color="auto"/>
        <w:left w:val="none" w:sz="0" w:space="0" w:color="auto"/>
        <w:bottom w:val="none" w:sz="0" w:space="0" w:color="auto"/>
        <w:right w:val="none" w:sz="0" w:space="0" w:color="auto"/>
      </w:divBdr>
      <w:divsChild>
        <w:div w:id="1845051330">
          <w:marLeft w:val="0"/>
          <w:marRight w:val="0"/>
          <w:marTop w:val="0"/>
          <w:marBottom w:val="0"/>
          <w:divBdr>
            <w:top w:val="none" w:sz="0" w:space="0" w:color="auto"/>
            <w:left w:val="none" w:sz="0" w:space="0" w:color="auto"/>
            <w:bottom w:val="none" w:sz="0" w:space="0" w:color="auto"/>
            <w:right w:val="none" w:sz="0" w:space="0" w:color="auto"/>
          </w:divBdr>
          <w:divsChild>
            <w:div w:id="232785049">
              <w:marLeft w:val="0"/>
              <w:marRight w:val="0"/>
              <w:marTop w:val="0"/>
              <w:marBottom w:val="0"/>
              <w:divBdr>
                <w:top w:val="none" w:sz="0" w:space="0" w:color="auto"/>
                <w:left w:val="none" w:sz="0" w:space="0" w:color="auto"/>
                <w:bottom w:val="none" w:sz="0" w:space="0" w:color="auto"/>
                <w:right w:val="none" w:sz="0" w:space="0" w:color="auto"/>
              </w:divBdr>
              <w:divsChild>
                <w:div w:id="767164870">
                  <w:marLeft w:val="0"/>
                  <w:marRight w:val="0"/>
                  <w:marTop w:val="0"/>
                  <w:marBottom w:val="0"/>
                  <w:divBdr>
                    <w:top w:val="none" w:sz="0" w:space="0" w:color="auto"/>
                    <w:left w:val="none" w:sz="0" w:space="0" w:color="auto"/>
                    <w:bottom w:val="none" w:sz="0" w:space="0" w:color="auto"/>
                    <w:right w:val="none" w:sz="0" w:space="0" w:color="auto"/>
                  </w:divBdr>
                  <w:divsChild>
                    <w:div w:id="1762139345">
                      <w:marLeft w:val="0"/>
                      <w:marRight w:val="0"/>
                      <w:marTop w:val="0"/>
                      <w:marBottom w:val="0"/>
                      <w:divBdr>
                        <w:top w:val="none" w:sz="0" w:space="0" w:color="auto"/>
                        <w:left w:val="none" w:sz="0" w:space="0" w:color="auto"/>
                        <w:bottom w:val="none" w:sz="0" w:space="0" w:color="auto"/>
                        <w:right w:val="none" w:sz="0" w:space="0" w:color="auto"/>
                      </w:divBdr>
                    </w:div>
                    <w:div w:id="216362803">
                      <w:marLeft w:val="0"/>
                      <w:marRight w:val="0"/>
                      <w:marTop w:val="0"/>
                      <w:marBottom w:val="0"/>
                      <w:divBdr>
                        <w:top w:val="none" w:sz="0" w:space="0" w:color="auto"/>
                        <w:left w:val="none" w:sz="0" w:space="0" w:color="auto"/>
                        <w:bottom w:val="none" w:sz="0" w:space="0" w:color="auto"/>
                        <w:right w:val="none" w:sz="0" w:space="0" w:color="auto"/>
                      </w:divBdr>
                    </w:div>
                    <w:div w:id="384835874">
                      <w:marLeft w:val="0"/>
                      <w:marRight w:val="0"/>
                      <w:marTop w:val="0"/>
                      <w:marBottom w:val="0"/>
                      <w:divBdr>
                        <w:top w:val="none" w:sz="0" w:space="0" w:color="auto"/>
                        <w:left w:val="none" w:sz="0" w:space="0" w:color="auto"/>
                        <w:bottom w:val="none" w:sz="0" w:space="0" w:color="auto"/>
                        <w:right w:val="none" w:sz="0" w:space="0" w:color="auto"/>
                      </w:divBdr>
                    </w:div>
                    <w:div w:id="903636162">
                      <w:marLeft w:val="0"/>
                      <w:marRight w:val="0"/>
                      <w:marTop w:val="0"/>
                      <w:marBottom w:val="0"/>
                      <w:divBdr>
                        <w:top w:val="none" w:sz="0" w:space="0" w:color="auto"/>
                        <w:left w:val="none" w:sz="0" w:space="0" w:color="auto"/>
                        <w:bottom w:val="none" w:sz="0" w:space="0" w:color="auto"/>
                        <w:right w:val="none" w:sz="0" w:space="0" w:color="auto"/>
                      </w:divBdr>
                    </w:div>
                    <w:div w:id="197621720">
                      <w:marLeft w:val="0"/>
                      <w:marRight w:val="0"/>
                      <w:marTop w:val="0"/>
                      <w:marBottom w:val="0"/>
                      <w:divBdr>
                        <w:top w:val="none" w:sz="0" w:space="0" w:color="auto"/>
                        <w:left w:val="none" w:sz="0" w:space="0" w:color="auto"/>
                        <w:bottom w:val="none" w:sz="0" w:space="0" w:color="auto"/>
                        <w:right w:val="none" w:sz="0" w:space="0" w:color="auto"/>
                      </w:divBdr>
                    </w:div>
                    <w:div w:id="1176307611">
                      <w:marLeft w:val="0"/>
                      <w:marRight w:val="0"/>
                      <w:marTop w:val="0"/>
                      <w:marBottom w:val="0"/>
                      <w:divBdr>
                        <w:top w:val="none" w:sz="0" w:space="0" w:color="auto"/>
                        <w:left w:val="none" w:sz="0" w:space="0" w:color="auto"/>
                        <w:bottom w:val="none" w:sz="0" w:space="0" w:color="auto"/>
                        <w:right w:val="none" w:sz="0" w:space="0" w:color="auto"/>
                      </w:divBdr>
                    </w:div>
                    <w:div w:id="1066416077">
                      <w:marLeft w:val="0"/>
                      <w:marRight w:val="0"/>
                      <w:marTop w:val="0"/>
                      <w:marBottom w:val="0"/>
                      <w:divBdr>
                        <w:top w:val="none" w:sz="0" w:space="0" w:color="auto"/>
                        <w:left w:val="none" w:sz="0" w:space="0" w:color="auto"/>
                        <w:bottom w:val="none" w:sz="0" w:space="0" w:color="auto"/>
                        <w:right w:val="none" w:sz="0" w:space="0" w:color="auto"/>
                      </w:divBdr>
                    </w:div>
                    <w:div w:id="1323897252">
                      <w:marLeft w:val="0"/>
                      <w:marRight w:val="0"/>
                      <w:marTop w:val="0"/>
                      <w:marBottom w:val="0"/>
                      <w:divBdr>
                        <w:top w:val="none" w:sz="0" w:space="0" w:color="auto"/>
                        <w:left w:val="none" w:sz="0" w:space="0" w:color="auto"/>
                        <w:bottom w:val="none" w:sz="0" w:space="0" w:color="auto"/>
                        <w:right w:val="none" w:sz="0" w:space="0" w:color="auto"/>
                      </w:divBdr>
                    </w:div>
                    <w:div w:id="1336028701">
                      <w:marLeft w:val="0"/>
                      <w:marRight w:val="0"/>
                      <w:marTop w:val="0"/>
                      <w:marBottom w:val="0"/>
                      <w:divBdr>
                        <w:top w:val="none" w:sz="0" w:space="0" w:color="auto"/>
                        <w:left w:val="none" w:sz="0" w:space="0" w:color="auto"/>
                        <w:bottom w:val="none" w:sz="0" w:space="0" w:color="auto"/>
                        <w:right w:val="none" w:sz="0" w:space="0" w:color="auto"/>
                      </w:divBdr>
                    </w:div>
                    <w:div w:id="784695070">
                      <w:marLeft w:val="0"/>
                      <w:marRight w:val="0"/>
                      <w:marTop w:val="0"/>
                      <w:marBottom w:val="0"/>
                      <w:divBdr>
                        <w:top w:val="none" w:sz="0" w:space="0" w:color="auto"/>
                        <w:left w:val="none" w:sz="0" w:space="0" w:color="auto"/>
                        <w:bottom w:val="none" w:sz="0" w:space="0" w:color="auto"/>
                        <w:right w:val="none" w:sz="0" w:space="0" w:color="auto"/>
                      </w:divBdr>
                    </w:div>
                    <w:div w:id="1196234610">
                      <w:marLeft w:val="0"/>
                      <w:marRight w:val="0"/>
                      <w:marTop w:val="0"/>
                      <w:marBottom w:val="0"/>
                      <w:divBdr>
                        <w:top w:val="none" w:sz="0" w:space="0" w:color="auto"/>
                        <w:left w:val="none" w:sz="0" w:space="0" w:color="auto"/>
                        <w:bottom w:val="none" w:sz="0" w:space="0" w:color="auto"/>
                        <w:right w:val="none" w:sz="0" w:space="0" w:color="auto"/>
                      </w:divBdr>
                    </w:div>
                    <w:div w:id="2067752204">
                      <w:marLeft w:val="0"/>
                      <w:marRight w:val="0"/>
                      <w:marTop w:val="0"/>
                      <w:marBottom w:val="0"/>
                      <w:divBdr>
                        <w:top w:val="none" w:sz="0" w:space="0" w:color="auto"/>
                        <w:left w:val="none" w:sz="0" w:space="0" w:color="auto"/>
                        <w:bottom w:val="none" w:sz="0" w:space="0" w:color="auto"/>
                        <w:right w:val="none" w:sz="0" w:space="0" w:color="auto"/>
                      </w:divBdr>
                    </w:div>
                    <w:div w:id="522742079">
                      <w:marLeft w:val="0"/>
                      <w:marRight w:val="0"/>
                      <w:marTop w:val="0"/>
                      <w:marBottom w:val="0"/>
                      <w:divBdr>
                        <w:top w:val="none" w:sz="0" w:space="0" w:color="auto"/>
                        <w:left w:val="none" w:sz="0" w:space="0" w:color="auto"/>
                        <w:bottom w:val="none" w:sz="0" w:space="0" w:color="auto"/>
                        <w:right w:val="none" w:sz="0" w:space="0" w:color="auto"/>
                      </w:divBdr>
                    </w:div>
                    <w:div w:id="820468561">
                      <w:marLeft w:val="0"/>
                      <w:marRight w:val="0"/>
                      <w:marTop w:val="0"/>
                      <w:marBottom w:val="0"/>
                      <w:divBdr>
                        <w:top w:val="none" w:sz="0" w:space="0" w:color="auto"/>
                        <w:left w:val="none" w:sz="0" w:space="0" w:color="auto"/>
                        <w:bottom w:val="none" w:sz="0" w:space="0" w:color="auto"/>
                        <w:right w:val="none" w:sz="0" w:space="0" w:color="auto"/>
                      </w:divBdr>
                    </w:div>
                    <w:div w:id="1545436012">
                      <w:marLeft w:val="0"/>
                      <w:marRight w:val="0"/>
                      <w:marTop w:val="0"/>
                      <w:marBottom w:val="0"/>
                      <w:divBdr>
                        <w:top w:val="none" w:sz="0" w:space="0" w:color="auto"/>
                        <w:left w:val="none" w:sz="0" w:space="0" w:color="auto"/>
                        <w:bottom w:val="none" w:sz="0" w:space="0" w:color="auto"/>
                        <w:right w:val="none" w:sz="0" w:space="0" w:color="auto"/>
                      </w:divBdr>
                    </w:div>
                    <w:div w:id="84305425">
                      <w:marLeft w:val="0"/>
                      <w:marRight w:val="0"/>
                      <w:marTop w:val="0"/>
                      <w:marBottom w:val="0"/>
                      <w:divBdr>
                        <w:top w:val="none" w:sz="0" w:space="0" w:color="auto"/>
                        <w:left w:val="none" w:sz="0" w:space="0" w:color="auto"/>
                        <w:bottom w:val="none" w:sz="0" w:space="0" w:color="auto"/>
                        <w:right w:val="none" w:sz="0" w:space="0" w:color="auto"/>
                      </w:divBdr>
                    </w:div>
                    <w:div w:id="960384387">
                      <w:marLeft w:val="0"/>
                      <w:marRight w:val="0"/>
                      <w:marTop w:val="0"/>
                      <w:marBottom w:val="0"/>
                      <w:divBdr>
                        <w:top w:val="none" w:sz="0" w:space="0" w:color="auto"/>
                        <w:left w:val="none" w:sz="0" w:space="0" w:color="auto"/>
                        <w:bottom w:val="none" w:sz="0" w:space="0" w:color="auto"/>
                        <w:right w:val="none" w:sz="0" w:space="0" w:color="auto"/>
                      </w:divBdr>
                    </w:div>
                    <w:div w:id="979069409">
                      <w:marLeft w:val="0"/>
                      <w:marRight w:val="0"/>
                      <w:marTop w:val="0"/>
                      <w:marBottom w:val="0"/>
                      <w:divBdr>
                        <w:top w:val="none" w:sz="0" w:space="0" w:color="auto"/>
                        <w:left w:val="none" w:sz="0" w:space="0" w:color="auto"/>
                        <w:bottom w:val="none" w:sz="0" w:space="0" w:color="auto"/>
                        <w:right w:val="none" w:sz="0" w:space="0" w:color="auto"/>
                      </w:divBdr>
                    </w:div>
                    <w:div w:id="2043239037">
                      <w:marLeft w:val="0"/>
                      <w:marRight w:val="0"/>
                      <w:marTop w:val="0"/>
                      <w:marBottom w:val="0"/>
                      <w:divBdr>
                        <w:top w:val="none" w:sz="0" w:space="0" w:color="auto"/>
                        <w:left w:val="none" w:sz="0" w:space="0" w:color="auto"/>
                        <w:bottom w:val="none" w:sz="0" w:space="0" w:color="auto"/>
                        <w:right w:val="none" w:sz="0" w:space="0" w:color="auto"/>
                      </w:divBdr>
                    </w:div>
                    <w:div w:id="335572640">
                      <w:marLeft w:val="0"/>
                      <w:marRight w:val="0"/>
                      <w:marTop w:val="0"/>
                      <w:marBottom w:val="0"/>
                      <w:divBdr>
                        <w:top w:val="none" w:sz="0" w:space="0" w:color="auto"/>
                        <w:left w:val="none" w:sz="0" w:space="0" w:color="auto"/>
                        <w:bottom w:val="none" w:sz="0" w:space="0" w:color="auto"/>
                        <w:right w:val="none" w:sz="0" w:space="0" w:color="auto"/>
                      </w:divBdr>
                    </w:div>
                    <w:div w:id="555554129">
                      <w:marLeft w:val="0"/>
                      <w:marRight w:val="0"/>
                      <w:marTop w:val="0"/>
                      <w:marBottom w:val="0"/>
                      <w:divBdr>
                        <w:top w:val="none" w:sz="0" w:space="0" w:color="auto"/>
                        <w:left w:val="none" w:sz="0" w:space="0" w:color="auto"/>
                        <w:bottom w:val="none" w:sz="0" w:space="0" w:color="auto"/>
                        <w:right w:val="none" w:sz="0" w:space="0" w:color="auto"/>
                      </w:divBdr>
                    </w:div>
                    <w:div w:id="1454399068">
                      <w:marLeft w:val="0"/>
                      <w:marRight w:val="0"/>
                      <w:marTop w:val="0"/>
                      <w:marBottom w:val="0"/>
                      <w:divBdr>
                        <w:top w:val="none" w:sz="0" w:space="0" w:color="auto"/>
                        <w:left w:val="none" w:sz="0" w:space="0" w:color="auto"/>
                        <w:bottom w:val="none" w:sz="0" w:space="0" w:color="auto"/>
                        <w:right w:val="none" w:sz="0" w:space="0" w:color="auto"/>
                      </w:divBdr>
                    </w:div>
                    <w:div w:id="527060216">
                      <w:marLeft w:val="0"/>
                      <w:marRight w:val="0"/>
                      <w:marTop w:val="0"/>
                      <w:marBottom w:val="0"/>
                      <w:divBdr>
                        <w:top w:val="none" w:sz="0" w:space="0" w:color="auto"/>
                        <w:left w:val="none" w:sz="0" w:space="0" w:color="auto"/>
                        <w:bottom w:val="none" w:sz="0" w:space="0" w:color="auto"/>
                        <w:right w:val="none" w:sz="0" w:space="0" w:color="auto"/>
                      </w:divBdr>
                    </w:div>
                    <w:div w:id="1545216097">
                      <w:marLeft w:val="0"/>
                      <w:marRight w:val="0"/>
                      <w:marTop w:val="0"/>
                      <w:marBottom w:val="0"/>
                      <w:divBdr>
                        <w:top w:val="none" w:sz="0" w:space="0" w:color="auto"/>
                        <w:left w:val="none" w:sz="0" w:space="0" w:color="auto"/>
                        <w:bottom w:val="none" w:sz="0" w:space="0" w:color="auto"/>
                        <w:right w:val="none" w:sz="0" w:space="0" w:color="auto"/>
                      </w:divBdr>
                    </w:div>
                    <w:div w:id="1250894112">
                      <w:marLeft w:val="0"/>
                      <w:marRight w:val="0"/>
                      <w:marTop w:val="0"/>
                      <w:marBottom w:val="0"/>
                      <w:divBdr>
                        <w:top w:val="none" w:sz="0" w:space="0" w:color="auto"/>
                        <w:left w:val="none" w:sz="0" w:space="0" w:color="auto"/>
                        <w:bottom w:val="none" w:sz="0" w:space="0" w:color="auto"/>
                        <w:right w:val="none" w:sz="0" w:space="0" w:color="auto"/>
                      </w:divBdr>
                    </w:div>
                    <w:div w:id="1241253188">
                      <w:marLeft w:val="0"/>
                      <w:marRight w:val="0"/>
                      <w:marTop w:val="0"/>
                      <w:marBottom w:val="0"/>
                      <w:divBdr>
                        <w:top w:val="none" w:sz="0" w:space="0" w:color="auto"/>
                        <w:left w:val="none" w:sz="0" w:space="0" w:color="auto"/>
                        <w:bottom w:val="none" w:sz="0" w:space="0" w:color="auto"/>
                        <w:right w:val="none" w:sz="0" w:space="0" w:color="auto"/>
                      </w:divBdr>
                    </w:div>
                    <w:div w:id="2047019334">
                      <w:marLeft w:val="0"/>
                      <w:marRight w:val="0"/>
                      <w:marTop w:val="0"/>
                      <w:marBottom w:val="0"/>
                      <w:divBdr>
                        <w:top w:val="none" w:sz="0" w:space="0" w:color="auto"/>
                        <w:left w:val="none" w:sz="0" w:space="0" w:color="auto"/>
                        <w:bottom w:val="none" w:sz="0" w:space="0" w:color="auto"/>
                        <w:right w:val="none" w:sz="0" w:space="0" w:color="auto"/>
                      </w:divBdr>
                    </w:div>
                    <w:div w:id="1336348271">
                      <w:marLeft w:val="0"/>
                      <w:marRight w:val="0"/>
                      <w:marTop w:val="0"/>
                      <w:marBottom w:val="0"/>
                      <w:divBdr>
                        <w:top w:val="none" w:sz="0" w:space="0" w:color="auto"/>
                        <w:left w:val="none" w:sz="0" w:space="0" w:color="auto"/>
                        <w:bottom w:val="none" w:sz="0" w:space="0" w:color="auto"/>
                        <w:right w:val="none" w:sz="0" w:space="0" w:color="auto"/>
                      </w:divBdr>
                    </w:div>
                    <w:div w:id="1102530824">
                      <w:marLeft w:val="0"/>
                      <w:marRight w:val="0"/>
                      <w:marTop w:val="0"/>
                      <w:marBottom w:val="0"/>
                      <w:divBdr>
                        <w:top w:val="none" w:sz="0" w:space="0" w:color="auto"/>
                        <w:left w:val="none" w:sz="0" w:space="0" w:color="auto"/>
                        <w:bottom w:val="none" w:sz="0" w:space="0" w:color="auto"/>
                        <w:right w:val="none" w:sz="0" w:space="0" w:color="auto"/>
                      </w:divBdr>
                    </w:div>
                    <w:div w:id="1678457889">
                      <w:marLeft w:val="0"/>
                      <w:marRight w:val="0"/>
                      <w:marTop w:val="0"/>
                      <w:marBottom w:val="0"/>
                      <w:divBdr>
                        <w:top w:val="none" w:sz="0" w:space="0" w:color="auto"/>
                        <w:left w:val="none" w:sz="0" w:space="0" w:color="auto"/>
                        <w:bottom w:val="none" w:sz="0" w:space="0" w:color="auto"/>
                        <w:right w:val="none" w:sz="0" w:space="0" w:color="auto"/>
                      </w:divBdr>
                    </w:div>
                    <w:div w:id="1719697354">
                      <w:marLeft w:val="0"/>
                      <w:marRight w:val="0"/>
                      <w:marTop w:val="0"/>
                      <w:marBottom w:val="0"/>
                      <w:divBdr>
                        <w:top w:val="none" w:sz="0" w:space="0" w:color="auto"/>
                        <w:left w:val="none" w:sz="0" w:space="0" w:color="auto"/>
                        <w:bottom w:val="none" w:sz="0" w:space="0" w:color="auto"/>
                        <w:right w:val="none" w:sz="0" w:space="0" w:color="auto"/>
                      </w:divBdr>
                    </w:div>
                    <w:div w:id="554783071">
                      <w:marLeft w:val="0"/>
                      <w:marRight w:val="0"/>
                      <w:marTop w:val="0"/>
                      <w:marBottom w:val="0"/>
                      <w:divBdr>
                        <w:top w:val="none" w:sz="0" w:space="0" w:color="auto"/>
                        <w:left w:val="none" w:sz="0" w:space="0" w:color="auto"/>
                        <w:bottom w:val="none" w:sz="0" w:space="0" w:color="auto"/>
                        <w:right w:val="none" w:sz="0" w:space="0" w:color="auto"/>
                      </w:divBdr>
                    </w:div>
                    <w:div w:id="945383781">
                      <w:marLeft w:val="0"/>
                      <w:marRight w:val="0"/>
                      <w:marTop w:val="0"/>
                      <w:marBottom w:val="0"/>
                      <w:divBdr>
                        <w:top w:val="none" w:sz="0" w:space="0" w:color="auto"/>
                        <w:left w:val="none" w:sz="0" w:space="0" w:color="auto"/>
                        <w:bottom w:val="none" w:sz="0" w:space="0" w:color="auto"/>
                        <w:right w:val="none" w:sz="0" w:space="0" w:color="auto"/>
                      </w:divBdr>
                    </w:div>
                    <w:div w:id="1646928177">
                      <w:marLeft w:val="0"/>
                      <w:marRight w:val="0"/>
                      <w:marTop w:val="0"/>
                      <w:marBottom w:val="0"/>
                      <w:divBdr>
                        <w:top w:val="none" w:sz="0" w:space="0" w:color="auto"/>
                        <w:left w:val="none" w:sz="0" w:space="0" w:color="auto"/>
                        <w:bottom w:val="none" w:sz="0" w:space="0" w:color="auto"/>
                        <w:right w:val="none" w:sz="0" w:space="0" w:color="auto"/>
                      </w:divBdr>
                    </w:div>
                    <w:div w:id="1847985767">
                      <w:marLeft w:val="0"/>
                      <w:marRight w:val="0"/>
                      <w:marTop w:val="0"/>
                      <w:marBottom w:val="0"/>
                      <w:divBdr>
                        <w:top w:val="none" w:sz="0" w:space="0" w:color="auto"/>
                        <w:left w:val="none" w:sz="0" w:space="0" w:color="auto"/>
                        <w:bottom w:val="none" w:sz="0" w:space="0" w:color="auto"/>
                        <w:right w:val="none" w:sz="0" w:space="0" w:color="auto"/>
                      </w:divBdr>
                    </w:div>
                    <w:div w:id="453712547">
                      <w:marLeft w:val="0"/>
                      <w:marRight w:val="0"/>
                      <w:marTop w:val="0"/>
                      <w:marBottom w:val="0"/>
                      <w:divBdr>
                        <w:top w:val="none" w:sz="0" w:space="0" w:color="auto"/>
                        <w:left w:val="none" w:sz="0" w:space="0" w:color="auto"/>
                        <w:bottom w:val="none" w:sz="0" w:space="0" w:color="auto"/>
                        <w:right w:val="none" w:sz="0" w:space="0" w:color="auto"/>
                      </w:divBdr>
                    </w:div>
                    <w:div w:id="1928416892">
                      <w:marLeft w:val="0"/>
                      <w:marRight w:val="0"/>
                      <w:marTop w:val="0"/>
                      <w:marBottom w:val="0"/>
                      <w:divBdr>
                        <w:top w:val="none" w:sz="0" w:space="0" w:color="auto"/>
                        <w:left w:val="none" w:sz="0" w:space="0" w:color="auto"/>
                        <w:bottom w:val="none" w:sz="0" w:space="0" w:color="auto"/>
                        <w:right w:val="none" w:sz="0" w:space="0" w:color="auto"/>
                      </w:divBdr>
                    </w:div>
                    <w:div w:id="346710647">
                      <w:marLeft w:val="0"/>
                      <w:marRight w:val="0"/>
                      <w:marTop w:val="0"/>
                      <w:marBottom w:val="0"/>
                      <w:divBdr>
                        <w:top w:val="none" w:sz="0" w:space="0" w:color="auto"/>
                        <w:left w:val="none" w:sz="0" w:space="0" w:color="auto"/>
                        <w:bottom w:val="none" w:sz="0" w:space="0" w:color="auto"/>
                        <w:right w:val="none" w:sz="0" w:space="0" w:color="auto"/>
                      </w:divBdr>
                    </w:div>
                    <w:div w:id="135073734">
                      <w:marLeft w:val="0"/>
                      <w:marRight w:val="0"/>
                      <w:marTop w:val="0"/>
                      <w:marBottom w:val="0"/>
                      <w:divBdr>
                        <w:top w:val="none" w:sz="0" w:space="0" w:color="auto"/>
                        <w:left w:val="none" w:sz="0" w:space="0" w:color="auto"/>
                        <w:bottom w:val="none" w:sz="0" w:space="0" w:color="auto"/>
                        <w:right w:val="none" w:sz="0" w:space="0" w:color="auto"/>
                      </w:divBdr>
                    </w:div>
                    <w:div w:id="803086700">
                      <w:marLeft w:val="0"/>
                      <w:marRight w:val="0"/>
                      <w:marTop w:val="0"/>
                      <w:marBottom w:val="0"/>
                      <w:divBdr>
                        <w:top w:val="none" w:sz="0" w:space="0" w:color="auto"/>
                        <w:left w:val="none" w:sz="0" w:space="0" w:color="auto"/>
                        <w:bottom w:val="none" w:sz="0" w:space="0" w:color="auto"/>
                        <w:right w:val="none" w:sz="0" w:space="0" w:color="auto"/>
                      </w:divBdr>
                    </w:div>
                    <w:div w:id="946693742">
                      <w:marLeft w:val="0"/>
                      <w:marRight w:val="0"/>
                      <w:marTop w:val="0"/>
                      <w:marBottom w:val="0"/>
                      <w:divBdr>
                        <w:top w:val="none" w:sz="0" w:space="0" w:color="auto"/>
                        <w:left w:val="none" w:sz="0" w:space="0" w:color="auto"/>
                        <w:bottom w:val="none" w:sz="0" w:space="0" w:color="auto"/>
                        <w:right w:val="none" w:sz="0" w:space="0" w:color="auto"/>
                      </w:divBdr>
                    </w:div>
                    <w:div w:id="755520163">
                      <w:marLeft w:val="0"/>
                      <w:marRight w:val="0"/>
                      <w:marTop w:val="0"/>
                      <w:marBottom w:val="0"/>
                      <w:divBdr>
                        <w:top w:val="none" w:sz="0" w:space="0" w:color="auto"/>
                        <w:left w:val="none" w:sz="0" w:space="0" w:color="auto"/>
                        <w:bottom w:val="none" w:sz="0" w:space="0" w:color="auto"/>
                        <w:right w:val="none" w:sz="0" w:space="0" w:color="auto"/>
                      </w:divBdr>
                    </w:div>
                    <w:div w:id="1495561649">
                      <w:marLeft w:val="0"/>
                      <w:marRight w:val="0"/>
                      <w:marTop w:val="0"/>
                      <w:marBottom w:val="0"/>
                      <w:divBdr>
                        <w:top w:val="none" w:sz="0" w:space="0" w:color="auto"/>
                        <w:left w:val="none" w:sz="0" w:space="0" w:color="auto"/>
                        <w:bottom w:val="none" w:sz="0" w:space="0" w:color="auto"/>
                        <w:right w:val="none" w:sz="0" w:space="0" w:color="auto"/>
                      </w:divBdr>
                    </w:div>
                    <w:div w:id="670332638">
                      <w:marLeft w:val="0"/>
                      <w:marRight w:val="0"/>
                      <w:marTop w:val="0"/>
                      <w:marBottom w:val="0"/>
                      <w:divBdr>
                        <w:top w:val="none" w:sz="0" w:space="0" w:color="auto"/>
                        <w:left w:val="none" w:sz="0" w:space="0" w:color="auto"/>
                        <w:bottom w:val="none" w:sz="0" w:space="0" w:color="auto"/>
                        <w:right w:val="none" w:sz="0" w:space="0" w:color="auto"/>
                      </w:divBdr>
                    </w:div>
                    <w:div w:id="1413627756">
                      <w:marLeft w:val="0"/>
                      <w:marRight w:val="0"/>
                      <w:marTop w:val="0"/>
                      <w:marBottom w:val="0"/>
                      <w:divBdr>
                        <w:top w:val="none" w:sz="0" w:space="0" w:color="auto"/>
                        <w:left w:val="none" w:sz="0" w:space="0" w:color="auto"/>
                        <w:bottom w:val="none" w:sz="0" w:space="0" w:color="auto"/>
                        <w:right w:val="none" w:sz="0" w:space="0" w:color="auto"/>
                      </w:divBdr>
                    </w:div>
                    <w:div w:id="694307210">
                      <w:marLeft w:val="0"/>
                      <w:marRight w:val="0"/>
                      <w:marTop w:val="0"/>
                      <w:marBottom w:val="0"/>
                      <w:divBdr>
                        <w:top w:val="none" w:sz="0" w:space="0" w:color="auto"/>
                        <w:left w:val="none" w:sz="0" w:space="0" w:color="auto"/>
                        <w:bottom w:val="none" w:sz="0" w:space="0" w:color="auto"/>
                        <w:right w:val="none" w:sz="0" w:space="0" w:color="auto"/>
                      </w:divBdr>
                    </w:div>
                    <w:div w:id="1210338585">
                      <w:marLeft w:val="0"/>
                      <w:marRight w:val="0"/>
                      <w:marTop w:val="0"/>
                      <w:marBottom w:val="0"/>
                      <w:divBdr>
                        <w:top w:val="none" w:sz="0" w:space="0" w:color="auto"/>
                        <w:left w:val="none" w:sz="0" w:space="0" w:color="auto"/>
                        <w:bottom w:val="none" w:sz="0" w:space="0" w:color="auto"/>
                        <w:right w:val="none" w:sz="0" w:space="0" w:color="auto"/>
                      </w:divBdr>
                    </w:div>
                    <w:div w:id="1355689045">
                      <w:marLeft w:val="0"/>
                      <w:marRight w:val="0"/>
                      <w:marTop w:val="0"/>
                      <w:marBottom w:val="0"/>
                      <w:divBdr>
                        <w:top w:val="none" w:sz="0" w:space="0" w:color="auto"/>
                        <w:left w:val="none" w:sz="0" w:space="0" w:color="auto"/>
                        <w:bottom w:val="none" w:sz="0" w:space="0" w:color="auto"/>
                        <w:right w:val="none" w:sz="0" w:space="0" w:color="auto"/>
                      </w:divBdr>
                    </w:div>
                    <w:div w:id="1009984190">
                      <w:marLeft w:val="0"/>
                      <w:marRight w:val="0"/>
                      <w:marTop w:val="0"/>
                      <w:marBottom w:val="0"/>
                      <w:divBdr>
                        <w:top w:val="none" w:sz="0" w:space="0" w:color="auto"/>
                        <w:left w:val="none" w:sz="0" w:space="0" w:color="auto"/>
                        <w:bottom w:val="none" w:sz="0" w:space="0" w:color="auto"/>
                        <w:right w:val="none" w:sz="0" w:space="0" w:color="auto"/>
                      </w:divBdr>
                    </w:div>
                    <w:div w:id="1439522023">
                      <w:marLeft w:val="0"/>
                      <w:marRight w:val="0"/>
                      <w:marTop w:val="0"/>
                      <w:marBottom w:val="0"/>
                      <w:divBdr>
                        <w:top w:val="none" w:sz="0" w:space="0" w:color="auto"/>
                        <w:left w:val="none" w:sz="0" w:space="0" w:color="auto"/>
                        <w:bottom w:val="none" w:sz="0" w:space="0" w:color="auto"/>
                        <w:right w:val="none" w:sz="0" w:space="0" w:color="auto"/>
                      </w:divBdr>
                    </w:div>
                    <w:div w:id="785003880">
                      <w:marLeft w:val="0"/>
                      <w:marRight w:val="0"/>
                      <w:marTop w:val="0"/>
                      <w:marBottom w:val="0"/>
                      <w:divBdr>
                        <w:top w:val="none" w:sz="0" w:space="0" w:color="auto"/>
                        <w:left w:val="none" w:sz="0" w:space="0" w:color="auto"/>
                        <w:bottom w:val="none" w:sz="0" w:space="0" w:color="auto"/>
                        <w:right w:val="none" w:sz="0" w:space="0" w:color="auto"/>
                      </w:divBdr>
                    </w:div>
                    <w:div w:id="1872494704">
                      <w:marLeft w:val="0"/>
                      <w:marRight w:val="0"/>
                      <w:marTop w:val="0"/>
                      <w:marBottom w:val="0"/>
                      <w:divBdr>
                        <w:top w:val="none" w:sz="0" w:space="0" w:color="auto"/>
                        <w:left w:val="none" w:sz="0" w:space="0" w:color="auto"/>
                        <w:bottom w:val="none" w:sz="0" w:space="0" w:color="auto"/>
                        <w:right w:val="none" w:sz="0" w:space="0" w:color="auto"/>
                      </w:divBdr>
                    </w:div>
                    <w:div w:id="1089277102">
                      <w:marLeft w:val="0"/>
                      <w:marRight w:val="0"/>
                      <w:marTop w:val="0"/>
                      <w:marBottom w:val="0"/>
                      <w:divBdr>
                        <w:top w:val="none" w:sz="0" w:space="0" w:color="auto"/>
                        <w:left w:val="none" w:sz="0" w:space="0" w:color="auto"/>
                        <w:bottom w:val="none" w:sz="0" w:space="0" w:color="auto"/>
                        <w:right w:val="none" w:sz="0" w:space="0" w:color="auto"/>
                      </w:divBdr>
                    </w:div>
                    <w:div w:id="97915427">
                      <w:marLeft w:val="0"/>
                      <w:marRight w:val="0"/>
                      <w:marTop w:val="0"/>
                      <w:marBottom w:val="0"/>
                      <w:divBdr>
                        <w:top w:val="none" w:sz="0" w:space="0" w:color="auto"/>
                        <w:left w:val="none" w:sz="0" w:space="0" w:color="auto"/>
                        <w:bottom w:val="none" w:sz="0" w:space="0" w:color="auto"/>
                        <w:right w:val="none" w:sz="0" w:space="0" w:color="auto"/>
                      </w:divBdr>
                    </w:div>
                    <w:div w:id="1754354671">
                      <w:marLeft w:val="0"/>
                      <w:marRight w:val="0"/>
                      <w:marTop w:val="0"/>
                      <w:marBottom w:val="0"/>
                      <w:divBdr>
                        <w:top w:val="none" w:sz="0" w:space="0" w:color="auto"/>
                        <w:left w:val="none" w:sz="0" w:space="0" w:color="auto"/>
                        <w:bottom w:val="none" w:sz="0" w:space="0" w:color="auto"/>
                        <w:right w:val="none" w:sz="0" w:space="0" w:color="auto"/>
                      </w:divBdr>
                    </w:div>
                    <w:div w:id="671105227">
                      <w:marLeft w:val="0"/>
                      <w:marRight w:val="0"/>
                      <w:marTop w:val="0"/>
                      <w:marBottom w:val="0"/>
                      <w:divBdr>
                        <w:top w:val="none" w:sz="0" w:space="0" w:color="auto"/>
                        <w:left w:val="none" w:sz="0" w:space="0" w:color="auto"/>
                        <w:bottom w:val="none" w:sz="0" w:space="0" w:color="auto"/>
                        <w:right w:val="none" w:sz="0" w:space="0" w:color="auto"/>
                      </w:divBdr>
                    </w:div>
                    <w:div w:id="1488285532">
                      <w:marLeft w:val="0"/>
                      <w:marRight w:val="0"/>
                      <w:marTop w:val="0"/>
                      <w:marBottom w:val="0"/>
                      <w:divBdr>
                        <w:top w:val="none" w:sz="0" w:space="0" w:color="auto"/>
                        <w:left w:val="none" w:sz="0" w:space="0" w:color="auto"/>
                        <w:bottom w:val="none" w:sz="0" w:space="0" w:color="auto"/>
                        <w:right w:val="none" w:sz="0" w:space="0" w:color="auto"/>
                      </w:divBdr>
                    </w:div>
                    <w:div w:id="1139762758">
                      <w:marLeft w:val="0"/>
                      <w:marRight w:val="0"/>
                      <w:marTop w:val="0"/>
                      <w:marBottom w:val="0"/>
                      <w:divBdr>
                        <w:top w:val="none" w:sz="0" w:space="0" w:color="auto"/>
                        <w:left w:val="none" w:sz="0" w:space="0" w:color="auto"/>
                        <w:bottom w:val="none" w:sz="0" w:space="0" w:color="auto"/>
                        <w:right w:val="none" w:sz="0" w:space="0" w:color="auto"/>
                      </w:divBdr>
                    </w:div>
                    <w:div w:id="626395634">
                      <w:marLeft w:val="0"/>
                      <w:marRight w:val="0"/>
                      <w:marTop w:val="0"/>
                      <w:marBottom w:val="0"/>
                      <w:divBdr>
                        <w:top w:val="none" w:sz="0" w:space="0" w:color="auto"/>
                        <w:left w:val="none" w:sz="0" w:space="0" w:color="auto"/>
                        <w:bottom w:val="none" w:sz="0" w:space="0" w:color="auto"/>
                        <w:right w:val="none" w:sz="0" w:space="0" w:color="auto"/>
                      </w:divBdr>
                    </w:div>
                    <w:div w:id="446000490">
                      <w:marLeft w:val="0"/>
                      <w:marRight w:val="0"/>
                      <w:marTop w:val="0"/>
                      <w:marBottom w:val="0"/>
                      <w:divBdr>
                        <w:top w:val="none" w:sz="0" w:space="0" w:color="auto"/>
                        <w:left w:val="none" w:sz="0" w:space="0" w:color="auto"/>
                        <w:bottom w:val="none" w:sz="0" w:space="0" w:color="auto"/>
                        <w:right w:val="none" w:sz="0" w:space="0" w:color="auto"/>
                      </w:divBdr>
                    </w:div>
                    <w:div w:id="557475943">
                      <w:marLeft w:val="0"/>
                      <w:marRight w:val="0"/>
                      <w:marTop w:val="0"/>
                      <w:marBottom w:val="0"/>
                      <w:divBdr>
                        <w:top w:val="none" w:sz="0" w:space="0" w:color="auto"/>
                        <w:left w:val="none" w:sz="0" w:space="0" w:color="auto"/>
                        <w:bottom w:val="none" w:sz="0" w:space="0" w:color="auto"/>
                        <w:right w:val="none" w:sz="0" w:space="0" w:color="auto"/>
                      </w:divBdr>
                    </w:div>
                    <w:div w:id="1793985107">
                      <w:marLeft w:val="0"/>
                      <w:marRight w:val="0"/>
                      <w:marTop w:val="0"/>
                      <w:marBottom w:val="0"/>
                      <w:divBdr>
                        <w:top w:val="none" w:sz="0" w:space="0" w:color="auto"/>
                        <w:left w:val="none" w:sz="0" w:space="0" w:color="auto"/>
                        <w:bottom w:val="none" w:sz="0" w:space="0" w:color="auto"/>
                        <w:right w:val="none" w:sz="0" w:space="0" w:color="auto"/>
                      </w:divBdr>
                    </w:div>
                    <w:div w:id="790053166">
                      <w:marLeft w:val="0"/>
                      <w:marRight w:val="0"/>
                      <w:marTop w:val="0"/>
                      <w:marBottom w:val="0"/>
                      <w:divBdr>
                        <w:top w:val="none" w:sz="0" w:space="0" w:color="auto"/>
                        <w:left w:val="none" w:sz="0" w:space="0" w:color="auto"/>
                        <w:bottom w:val="none" w:sz="0" w:space="0" w:color="auto"/>
                        <w:right w:val="none" w:sz="0" w:space="0" w:color="auto"/>
                      </w:divBdr>
                    </w:div>
                    <w:div w:id="310450808">
                      <w:marLeft w:val="0"/>
                      <w:marRight w:val="0"/>
                      <w:marTop w:val="0"/>
                      <w:marBottom w:val="0"/>
                      <w:divBdr>
                        <w:top w:val="none" w:sz="0" w:space="0" w:color="auto"/>
                        <w:left w:val="none" w:sz="0" w:space="0" w:color="auto"/>
                        <w:bottom w:val="none" w:sz="0" w:space="0" w:color="auto"/>
                        <w:right w:val="none" w:sz="0" w:space="0" w:color="auto"/>
                      </w:divBdr>
                    </w:div>
                    <w:div w:id="2042704966">
                      <w:marLeft w:val="0"/>
                      <w:marRight w:val="0"/>
                      <w:marTop w:val="0"/>
                      <w:marBottom w:val="0"/>
                      <w:divBdr>
                        <w:top w:val="none" w:sz="0" w:space="0" w:color="auto"/>
                        <w:left w:val="none" w:sz="0" w:space="0" w:color="auto"/>
                        <w:bottom w:val="none" w:sz="0" w:space="0" w:color="auto"/>
                        <w:right w:val="none" w:sz="0" w:space="0" w:color="auto"/>
                      </w:divBdr>
                    </w:div>
                    <w:div w:id="154995851">
                      <w:marLeft w:val="0"/>
                      <w:marRight w:val="0"/>
                      <w:marTop w:val="0"/>
                      <w:marBottom w:val="0"/>
                      <w:divBdr>
                        <w:top w:val="none" w:sz="0" w:space="0" w:color="auto"/>
                        <w:left w:val="none" w:sz="0" w:space="0" w:color="auto"/>
                        <w:bottom w:val="none" w:sz="0" w:space="0" w:color="auto"/>
                        <w:right w:val="none" w:sz="0" w:space="0" w:color="auto"/>
                      </w:divBdr>
                    </w:div>
                    <w:div w:id="1034037811">
                      <w:marLeft w:val="0"/>
                      <w:marRight w:val="0"/>
                      <w:marTop w:val="0"/>
                      <w:marBottom w:val="0"/>
                      <w:divBdr>
                        <w:top w:val="none" w:sz="0" w:space="0" w:color="auto"/>
                        <w:left w:val="none" w:sz="0" w:space="0" w:color="auto"/>
                        <w:bottom w:val="none" w:sz="0" w:space="0" w:color="auto"/>
                        <w:right w:val="none" w:sz="0" w:space="0" w:color="auto"/>
                      </w:divBdr>
                    </w:div>
                    <w:div w:id="1820002648">
                      <w:marLeft w:val="0"/>
                      <w:marRight w:val="0"/>
                      <w:marTop w:val="0"/>
                      <w:marBottom w:val="0"/>
                      <w:divBdr>
                        <w:top w:val="none" w:sz="0" w:space="0" w:color="auto"/>
                        <w:left w:val="none" w:sz="0" w:space="0" w:color="auto"/>
                        <w:bottom w:val="none" w:sz="0" w:space="0" w:color="auto"/>
                        <w:right w:val="none" w:sz="0" w:space="0" w:color="auto"/>
                      </w:divBdr>
                    </w:div>
                    <w:div w:id="57555117">
                      <w:marLeft w:val="0"/>
                      <w:marRight w:val="0"/>
                      <w:marTop w:val="0"/>
                      <w:marBottom w:val="0"/>
                      <w:divBdr>
                        <w:top w:val="none" w:sz="0" w:space="0" w:color="auto"/>
                        <w:left w:val="none" w:sz="0" w:space="0" w:color="auto"/>
                        <w:bottom w:val="none" w:sz="0" w:space="0" w:color="auto"/>
                        <w:right w:val="none" w:sz="0" w:space="0" w:color="auto"/>
                      </w:divBdr>
                    </w:div>
                    <w:div w:id="1297442860">
                      <w:marLeft w:val="0"/>
                      <w:marRight w:val="0"/>
                      <w:marTop w:val="0"/>
                      <w:marBottom w:val="0"/>
                      <w:divBdr>
                        <w:top w:val="none" w:sz="0" w:space="0" w:color="auto"/>
                        <w:left w:val="none" w:sz="0" w:space="0" w:color="auto"/>
                        <w:bottom w:val="none" w:sz="0" w:space="0" w:color="auto"/>
                        <w:right w:val="none" w:sz="0" w:space="0" w:color="auto"/>
                      </w:divBdr>
                    </w:div>
                    <w:div w:id="220992098">
                      <w:marLeft w:val="0"/>
                      <w:marRight w:val="0"/>
                      <w:marTop w:val="0"/>
                      <w:marBottom w:val="0"/>
                      <w:divBdr>
                        <w:top w:val="none" w:sz="0" w:space="0" w:color="auto"/>
                        <w:left w:val="none" w:sz="0" w:space="0" w:color="auto"/>
                        <w:bottom w:val="none" w:sz="0" w:space="0" w:color="auto"/>
                        <w:right w:val="none" w:sz="0" w:space="0" w:color="auto"/>
                      </w:divBdr>
                    </w:div>
                    <w:div w:id="1478955259">
                      <w:marLeft w:val="0"/>
                      <w:marRight w:val="0"/>
                      <w:marTop w:val="0"/>
                      <w:marBottom w:val="0"/>
                      <w:divBdr>
                        <w:top w:val="none" w:sz="0" w:space="0" w:color="auto"/>
                        <w:left w:val="none" w:sz="0" w:space="0" w:color="auto"/>
                        <w:bottom w:val="none" w:sz="0" w:space="0" w:color="auto"/>
                        <w:right w:val="none" w:sz="0" w:space="0" w:color="auto"/>
                      </w:divBdr>
                    </w:div>
                    <w:div w:id="1752848938">
                      <w:marLeft w:val="0"/>
                      <w:marRight w:val="0"/>
                      <w:marTop w:val="0"/>
                      <w:marBottom w:val="0"/>
                      <w:divBdr>
                        <w:top w:val="none" w:sz="0" w:space="0" w:color="auto"/>
                        <w:left w:val="none" w:sz="0" w:space="0" w:color="auto"/>
                        <w:bottom w:val="none" w:sz="0" w:space="0" w:color="auto"/>
                        <w:right w:val="none" w:sz="0" w:space="0" w:color="auto"/>
                      </w:divBdr>
                    </w:div>
                    <w:div w:id="632752458">
                      <w:marLeft w:val="0"/>
                      <w:marRight w:val="0"/>
                      <w:marTop w:val="0"/>
                      <w:marBottom w:val="0"/>
                      <w:divBdr>
                        <w:top w:val="none" w:sz="0" w:space="0" w:color="auto"/>
                        <w:left w:val="none" w:sz="0" w:space="0" w:color="auto"/>
                        <w:bottom w:val="none" w:sz="0" w:space="0" w:color="auto"/>
                        <w:right w:val="none" w:sz="0" w:space="0" w:color="auto"/>
                      </w:divBdr>
                    </w:div>
                    <w:div w:id="1669089135">
                      <w:marLeft w:val="0"/>
                      <w:marRight w:val="0"/>
                      <w:marTop w:val="0"/>
                      <w:marBottom w:val="0"/>
                      <w:divBdr>
                        <w:top w:val="none" w:sz="0" w:space="0" w:color="auto"/>
                        <w:left w:val="none" w:sz="0" w:space="0" w:color="auto"/>
                        <w:bottom w:val="none" w:sz="0" w:space="0" w:color="auto"/>
                        <w:right w:val="none" w:sz="0" w:space="0" w:color="auto"/>
                      </w:divBdr>
                    </w:div>
                    <w:div w:id="68891504">
                      <w:marLeft w:val="0"/>
                      <w:marRight w:val="0"/>
                      <w:marTop w:val="0"/>
                      <w:marBottom w:val="0"/>
                      <w:divBdr>
                        <w:top w:val="none" w:sz="0" w:space="0" w:color="auto"/>
                        <w:left w:val="none" w:sz="0" w:space="0" w:color="auto"/>
                        <w:bottom w:val="none" w:sz="0" w:space="0" w:color="auto"/>
                        <w:right w:val="none" w:sz="0" w:space="0" w:color="auto"/>
                      </w:divBdr>
                    </w:div>
                    <w:div w:id="1642690882">
                      <w:marLeft w:val="0"/>
                      <w:marRight w:val="0"/>
                      <w:marTop w:val="0"/>
                      <w:marBottom w:val="0"/>
                      <w:divBdr>
                        <w:top w:val="none" w:sz="0" w:space="0" w:color="auto"/>
                        <w:left w:val="none" w:sz="0" w:space="0" w:color="auto"/>
                        <w:bottom w:val="none" w:sz="0" w:space="0" w:color="auto"/>
                        <w:right w:val="none" w:sz="0" w:space="0" w:color="auto"/>
                      </w:divBdr>
                    </w:div>
                    <w:div w:id="61369298">
                      <w:marLeft w:val="0"/>
                      <w:marRight w:val="0"/>
                      <w:marTop w:val="0"/>
                      <w:marBottom w:val="0"/>
                      <w:divBdr>
                        <w:top w:val="none" w:sz="0" w:space="0" w:color="auto"/>
                        <w:left w:val="none" w:sz="0" w:space="0" w:color="auto"/>
                        <w:bottom w:val="none" w:sz="0" w:space="0" w:color="auto"/>
                        <w:right w:val="none" w:sz="0" w:space="0" w:color="auto"/>
                      </w:divBdr>
                    </w:div>
                    <w:div w:id="145828699">
                      <w:marLeft w:val="0"/>
                      <w:marRight w:val="0"/>
                      <w:marTop w:val="0"/>
                      <w:marBottom w:val="0"/>
                      <w:divBdr>
                        <w:top w:val="none" w:sz="0" w:space="0" w:color="auto"/>
                        <w:left w:val="none" w:sz="0" w:space="0" w:color="auto"/>
                        <w:bottom w:val="none" w:sz="0" w:space="0" w:color="auto"/>
                        <w:right w:val="none" w:sz="0" w:space="0" w:color="auto"/>
                      </w:divBdr>
                    </w:div>
                    <w:div w:id="1763338734">
                      <w:marLeft w:val="0"/>
                      <w:marRight w:val="0"/>
                      <w:marTop w:val="0"/>
                      <w:marBottom w:val="0"/>
                      <w:divBdr>
                        <w:top w:val="none" w:sz="0" w:space="0" w:color="auto"/>
                        <w:left w:val="none" w:sz="0" w:space="0" w:color="auto"/>
                        <w:bottom w:val="none" w:sz="0" w:space="0" w:color="auto"/>
                        <w:right w:val="none" w:sz="0" w:space="0" w:color="auto"/>
                      </w:divBdr>
                    </w:div>
                    <w:div w:id="16925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32328">
      <w:bodyDiv w:val="1"/>
      <w:marLeft w:val="0"/>
      <w:marRight w:val="0"/>
      <w:marTop w:val="0"/>
      <w:marBottom w:val="0"/>
      <w:divBdr>
        <w:top w:val="none" w:sz="0" w:space="0" w:color="auto"/>
        <w:left w:val="none" w:sz="0" w:space="0" w:color="auto"/>
        <w:bottom w:val="none" w:sz="0" w:space="0" w:color="auto"/>
        <w:right w:val="none" w:sz="0" w:space="0" w:color="auto"/>
      </w:divBdr>
    </w:div>
    <w:div w:id="313461346">
      <w:bodyDiv w:val="1"/>
      <w:marLeft w:val="0"/>
      <w:marRight w:val="0"/>
      <w:marTop w:val="0"/>
      <w:marBottom w:val="0"/>
      <w:divBdr>
        <w:top w:val="none" w:sz="0" w:space="0" w:color="auto"/>
        <w:left w:val="none" w:sz="0" w:space="0" w:color="auto"/>
        <w:bottom w:val="none" w:sz="0" w:space="0" w:color="auto"/>
        <w:right w:val="none" w:sz="0" w:space="0" w:color="auto"/>
      </w:divBdr>
      <w:divsChild>
        <w:div w:id="570233197">
          <w:marLeft w:val="0"/>
          <w:marRight w:val="0"/>
          <w:marTop w:val="0"/>
          <w:marBottom w:val="0"/>
          <w:divBdr>
            <w:top w:val="none" w:sz="0" w:space="0" w:color="auto"/>
            <w:left w:val="none" w:sz="0" w:space="0" w:color="auto"/>
            <w:bottom w:val="none" w:sz="0" w:space="0" w:color="auto"/>
            <w:right w:val="none" w:sz="0" w:space="0" w:color="auto"/>
          </w:divBdr>
          <w:divsChild>
            <w:div w:id="1747797131">
              <w:marLeft w:val="0"/>
              <w:marRight w:val="0"/>
              <w:marTop w:val="0"/>
              <w:marBottom w:val="0"/>
              <w:divBdr>
                <w:top w:val="none" w:sz="0" w:space="0" w:color="auto"/>
                <w:left w:val="none" w:sz="0" w:space="0" w:color="auto"/>
                <w:bottom w:val="none" w:sz="0" w:space="0" w:color="auto"/>
                <w:right w:val="none" w:sz="0" w:space="0" w:color="auto"/>
              </w:divBdr>
              <w:divsChild>
                <w:div w:id="2070835120">
                  <w:marLeft w:val="0"/>
                  <w:marRight w:val="0"/>
                  <w:marTop w:val="0"/>
                  <w:marBottom w:val="0"/>
                  <w:divBdr>
                    <w:top w:val="none" w:sz="0" w:space="0" w:color="auto"/>
                    <w:left w:val="none" w:sz="0" w:space="0" w:color="auto"/>
                    <w:bottom w:val="none" w:sz="0" w:space="0" w:color="auto"/>
                    <w:right w:val="none" w:sz="0" w:space="0" w:color="auto"/>
                  </w:divBdr>
                  <w:divsChild>
                    <w:div w:id="930049562">
                      <w:marLeft w:val="0"/>
                      <w:marRight w:val="0"/>
                      <w:marTop w:val="0"/>
                      <w:marBottom w:val="0"/>
                      <w:divBdr>
                        <w:top w:val="none" w:sz="0" w:space="0" w:color="auto"/>
                        <w:left w:val="none" w:sz="0" w:space="0" w:color="auto"/>
                        <w:bottom w:val="none" w:sz="0" w:space="0" w:color="auto"/>
                        <w:right w:val="none" w:sz="0" w:space="0" w:color="auto"/>
                      </w:divBdr>
                    </w:div>
                    <w:div w:id="260914807">
                      <w:marLeft w:val="0"/>
                      <w:marRight w:val="0"/>
                      <w:marTop w:val="0"/>
                      <w:marBottom w:val="0"/>
                      <w:divBdr>
                        <w:top w:val="none" w:sz="0" w:space="0" w:color="auto"/>
                        <w:left w:val="none" w:sz="0" w:space="0" w:color="auto"/>
                        <w:bottom w:val="none" w:sz="0" w:space="0" w:color="auto"/>
                        <w:right w:val="none" w:sz="0" w:space="0" w:color="auto"/>
                      </w:divBdr>
                    </w:div>
                    <w:div w:id="10960513">
                      <w:marLeft w:val="0"/>
                      <w:marRight w:val="0"/>
                      <w:marTop w:val="0"/>
                      <w:marBottom w:val="0"/>
                      <w:divBdr>
                        <w:top w:val="none" w:sz="0" w:space="0" w:color="auto"/>
                        <w:left w:val="none" w:sz="0" w:space="0" w:color="auto"/>
                        <w:bottom w:val="none" w:sz="0" w:space="0" w:color="auto"/>
                        <w:right w:val="none" w:sz="0" w:space="0" w:color="auto"/>
                      </w:divBdr>
                    </w:div>
                    <w:div w:id="104427847">
                      <w:marLeft w:val="0"/>
                      <w:marRight w:val="0"/>
                      <w:marTop w:val="0"/>
                      <w:marBottom w:val="0"/>
                      <w:divBdr>
                        <w:top w:val="none" w:sz="0" w:space="0" w:color="auto"/>
                        <w:left w:val="none" w:sz="0" w:space="0" w:color="auto"/>
                        <w:bottom w:val="none" w:sz="0" w:space="0" w:color="auto"/>
                        <w:right w:val="none" w:sz="0" w:space="0" w:color="auto"/>
                      </w:divBdr>
                    </w:div>
                    <w:div w:id="1706176874">
                      <w:marLeft w:val="0"/>
                      <w:marRight w:val="0"/>
                      <w:marTop w:val="0"/>
                      <w:marBottom w:val="0"/>
                      <w:divBdr>
                        <w:top w:val="none" w:sz="0" w:space="0" w:color="auto"/>
                        <w:left w:val="none" w:sz="0" w:space="0" w:color="auto"/>
                        <w:bottom w:val="none" w:sz="0" w:space="0" w:color="auto"/>
                        <w:right w:val="none" w:sz="0" w:space="0" w:color="auto"/>
                      </w:divBdr>
                    </w:div>
                    <w:div w:id="1202743623">
                      <w:marLeft w:val="0"/>
                      <w:marRight w:val="0"/>
                      <w:marTop w:val="0"/>
                      <w:marBottom w:val="0"/>
                      <w:divBdr>
                        <w:top w:val="none" w:sz="0" w:space="0" w:color="auto"/>
                        <w:left w:val="none" w:sz="0" w:space="0" w:color="auto"/>
                        <w:bottom w:val="none" w:sz="0" w:space="0" w:color="auto"/>
                        <w:right w:val="none" w:sz="0" w:space="0" w:color="auto"/>
                      </w:divBdr>
                    </w:div>
                    <w:div w:id="1840268549">
                      <w:marLeft w:val="0"/>
                      <w:marRight w:val="0"/>
                      <w:marTop w:val="0"/>
                      <w:marBottom w:val="0"/>
                      <w:divBdr>
                        <w:top w:val="none" w:sz="0" w:space="0" w:color="auto"/>
                        <w:left w:val="none" w:sz="0" w:space="0" w:color="auto"/>
                        <w:bottom w:val="none" w:sz="0" w:space="0" w:color="auto"/>
                        <w:right w:val="none" w:sz="0" w:space="0" w:color="auto"/>
                      </w:divBdr>
                    </w:div>
                    <w:div w:id="1985809713">
                      <w:marLeft w:val="0"/>
                      <w:marRight w:val="0"/>
                      <w:marTop w:val="0"/>
                      <w:marBottom w:val="0"/>
                      <w:divBdr>
                        <w:top w:val="none" w:sz="0" w:space="0" w:color="auto"/>
                        <w:left w:val="none" w:sz="0" w:space="0" w:color="auto"/>
                        <w:bottom w:val="none" w:sz="0" w:space="0" w:color="auto"/>
                        <w:right w:val="none" w:sz="0" w:space="0" w:color="auto"/>
                      </w:divBdr>
                    </w:div>
                    <w:div w:id="238757015">
                      <w:marLeft w:val="0"/>
                      <w:marRight w:val="0"/>
                      <w:marTop w:val="0"/>
                      <w:marBottom w:val="0"/>
                      <w:divBdr>
                        <w:top w:val="none" w:sz="0" w:space="0" w:color="auto"/>
                        <w:left w:val="none" w:sz="0" w:space="0" w:color="auto"/>
                        <w:bottom w:val="none" w:sz="0" w:space="0" w:color="auto"/>
                        <w:right w:val="none" w:sz="0" w:space="0" w:color="auto"/>
                      </w:divBdr>
                    </w:div>
                    <w:div w:id="1386177079">
                      <w:marLeft w:val="0"/>
                      <w:marRight w:val="0"/>
                      <w:marTop w:val="0"/>
                      <w:marBottom w:val="0"/>
                      <w:divBdr>
                        <w:top w:val="none" w:sz="0" w:space="0" w:color="auto"/>
                        <w:left w:val="none" w:sz="0" w:space="0" w:color="auto"/>
                        <w:bottom w:val="none" w:sz="0" w:space="0" w:color="auto"/>
                        <w:right w:val="none" w:sz="0" w:space="0" w:color="auto"/>
                      </w:divBdr>
                    </w:div>
                    <w:div w:id="61299672">
                      <w:marLeft w:val="0"/>
                      <w:marRight w:val="0"/>
                      <w:marTop w:val="0"/>
                      <w:marBottom w:val="0"/>
                      <w:divBdr>
                        <w:top w:val="none" w:sz="0" w:space="0" w:color="auto"/>
                        <w:left w:val="none" w:sz="0" w:space="0" w:color="auto"/>
                        <w:bottom w:val="none" w:sz="0" w:space="0" w:color="auto"/>
                        <w:right w:val="none" w:sz="0" w:space="0" w:color="auto"/>
                      </w:divBdr>
                    </w:div>
                    <w:div w:id="93089642">
                      <w:marLeft w:val="0"/>
                      <w:marRight w:val="0"/>
                      <w:marTop w:val="0"/>
                      <w:marBottom w:val="0"/>
                      <w:divBdr>
                        <w:top w:val="none" w:sz="0" w:space="0" w:color="auto"/>
                        <w:left w:val="none" w:sz="0" w:space="0" w:color="auto"/>
                        <w:bottom w:val="none" w:sz="0" w:space="0" w:color="auto"/>
                        <w:right w:val="none" w:sz="0" w:space="0" w:color="auto"/>
                      </w:divBdr>
                    </w:div>
                    <w:div w:id="1649213478">
                      <w:marLeft w:val="0"/>
                      <w:marRight w:val="0"/>
                      <w:marTop w:val="0"/>
                      <w:marBottom w:val="0"/>
                      <w:divBdr>
                        <w:top w:val="none" w:sz="0" w:space="0" w:color="auto"/>
                        <w:left w:val="none" w:sz="0" w:space="0" w:color="auto"/>
                        <w:bottom w:val="none" w:sz="0" w:space="0" w:color="auto"/>
                        <w:right w:val="none" w:sz="0" w:space="0" w:color="auto"/>
                      </w:divBdr>
                    </w:div>
                    <w:div w:id="1104306892">
                      <w:marLeft w:val="0"/>
                      <w:marRight w:val="0"/>
                      <w:marTop w:val="0"/>
                      <w:marBottom w:val="0"/>
                      <w:divBdr>
                        <w:top w:val="none" w:sz="0" w:space="0" w:color="auto"/>
                        <w:left w:val="none" w:sz="0" w:space="0" w:color="auto"/>
                        <w:bottom w:val="none" w:sz="0" w:space="0" w:color="auto"/>
                        <w:right w:val="none" w:sz="0" w:space="0" w:color="auto"/>
                      </w:divBdr>
                    </w:div>
                    <w:div w:id="1132403918">
                      <w:marLeft w:val="0"/>
                      <w:marRight w:val="0"/>
                      <w:marTop w:val="0"/>
                      <w:marBottom w:val="0"/>
                      <w:divBdr>
                        <w:top w:val="none" w:sz="0" w:space="0" w:color="auto"/>
                        <w:left w:val="none" w:sz="0" w:space="0" w:color="auto"/>
                        <w:bottom w:val="none" w:sz="0" w:space="0" w:color="auto"/>
                        <w:right w:val="none" w:sz="0" w:space="0" w:color="auto"/>
                      </w:divBdr>
                    </w:div>
                    <w:div w:id="258561986">
                      <w:marLeft w:val="0"/>
                      <w:marRight w:val="0"/>
                      <w:marTop w:val="0"/>
                      <w:marBottom w:val="0"/>
                      <w:divBdr>
                        <w:top w:val="none" w:sz="0" w:space="0" w:color="auto"/>
                        <w:left w:val="none" w:sz="0" w:space="0" w:color="auto"/>
                        <w:bottom w:val="none" w:sz="0" w:space="0" w:color="auto"/>
                        <w:right w:val="none" w:sz="0" w:space="0" w:color="auto"/>
                      </w:divBdr>
                    </w:div>
                    <w:div w:id="1541553001">
                      <w:marLeft w:val="0"/>
                      <w:marRight w:val="0"/>
                      <w:marTop w:val="0"/>
                      <w:marBottom w:val="0"/>
                      <w:divBdr>
                        <w:top w:val="none" w:sz="0" w:space="0" w:color="auto"/>
                        <w:left w:val="none" w:sz="0" w:space="0" w:color="auto"/>
                        <w:bottom w:val="none" w:sz="0" w:space="0" w:color="auto"/>
                        <w:right w:val="none" w:sz="0" w:space="0" w:color="auto"/>
                      </w:divBdr>
                    </w:div>
                    <w:div w:id="1097141584">
                      <w:marLeft w:val="0"/>
                      <w:marRight w:val="0"/>
                      <w:marTop w:val="0"/>
                      <w:marBottom w:val="0"/>
                      <w:divBdr>
                        <w:top w:val="none" w:sz="0" w:space="0" w:color="auto"/>
                        <w:left w:val="none" w:sz="0" w:space="0" w:color="auto"/>
                        <w:bottom w:val="none" w:sz="0" w:space="0" w:color="auto"/>
                        <w:right w:val="none" w:sz="0" w:space="0" w:color="auto"/>
                      </w:divBdr>
                    </w:div>
                    <w:div w:id="853035384">
                      <w:marLeft w:val="0"/>
                      <w:marRight w:val="0"/>
                      <w:marTop w:val="0"/>
                      <w:marBottom w:val="0"/>
                      <w:divBdr>
                        <w:top w:val="none" w:sz="0" w:space="0" w:color="auto"/>
                        <w:left w:val="none" w:sz="0" w:space="0" w:color="auto"/>
                        <w:bottom w:val="none" w:sz="0" w:space="0" w:color="auto"/>
                        <w:right w:val="none" w:sz="0" w:space="0" w:color="auto"/>
                      </w:divBdr>
                    </w:div>
                    <w:div w:id="475494511">
                      <w:marLeft w:val="0"/>
                      <w:marRight w:val="0"/>
                      <w:marTop w:val="0"/>
                      <w:marBottom w:val="0"/>
                      <w:divBdr>
                        <w:top w:val="none" w:sz="0" w:space="0" w:color="auto"/>
                        <w:left w:val="none" w:sz="0" w:space="0" w:color="auto"/>
                        <w:bottom w:val="none" w:sz="0" w:space="0" w:color="auto"/>
                        <w:right w:val="none" w:sz="0" w:space="0" w:color="auto"/>
                      </w:divBdr>
                    </w:div>
                    <w:div w:id="1896315382">
                      <w:marLeft w:val="0"/>
                      <w:marRight w:val="0"/>
                      <w:marTop w:val="0"/>
                      <w:marBottom w:val="0"/>
                      <w:divBdr>
                        <w:top w:val="none" w:sz="0" w:space="0" w:color="auto"/>
                        <w:left w:val="none" w:sz="0" w:space="0" w:color="auto"/>
                        <w:bottom w:val="none" w:sz="0" w:space="0" w:color="auto"/>
                        <w:right w:val="none" w:sz="0" w:space="0" w:color="auto"/>
                      </w:divBdr>
                    </w:div>
                    <w:div w:id="1865362261">
                      <w:marLeft w:val="0"/>
                      <w:marRight w:val="0"/>
                      <w:marTop w:val="0"/>
                      <w:marBottom w:val="0"/>
                      <w:divBdr>
                        <w:top w:val="none" w:sz="0" w:space="0" w:color="auto"/>
                        <w:left w:val="none" w:sz="0" w:space="0" w:color="auto"/>
                        <w:bottom w:val="none" w:sz="0" w:space="0" w:color="auto"/>
                        <w:right w:val="none" w:sz="0" w:space="0" w:color="auto"/>
                      </w:divBdr>
                    </w:div>
                    <w:div w:id="1805073828">
                      <w:marLeft w:val="0"/>
                      <w:marRight w:val="0"/>
                      <w:marTop w:val="0"/>
                      <w:marBottom w:val="0"/>
                      <w:divBdr>
                        <w:top w:val="none" w:sz="0" w:space="0" w:color="auto"/>
                        <w:left w:val="none" w:sz="0" w:space="0" w:color="auto"/>
                        <w:bottom w:val="none" w:sz="0" w:space="0" w:color="auto"/>
                        <w:right w:val="none" w:sz="0" w:space="0" w:color="auto"/>
                      </w:divBdr>
                    </w:div>
                    <w:div w:id="1543859421">
                      <w:marLeft w:val="0"/>
                      <w:marRight w:val="0"/>
                      <w:marTop w:val="0"/>
                      <w:marBottom w:val="0"/>
                      <w:divBdr>
                        <w:top w:val="none" w:sz="0" w:space="0" w:color="auto"/>
                        <w:left w:val="none" w:sz="0" w:space="0" w:color="auto"/>
                        <w:bottom w:val="none" w:sz="0" w:space="0" w:color="auto"/>
                        <w:right w:val="none" w:sz="0" w:space="0" w:color="auto"/>
                      </w:divBdr>
                    </w:div>
                    <w:div w:id="1894272973">
                      <w:marLeft w:val="0"/>
                      <w:marRight w:val="0"/>
                      <w:marTop w:val="0"/>
                      <w:marBottom w:val="0"/>
                      <w:divBdr>
                        <w:top w:val="none" w:sz="0" w:space="0" w:color="auto"/>
                        <w:left w:val="none" w:sz="0" w:space="0" w:color="auto"/>
                        <w:bottom w:val="none" w:sz="0" w:space="0" w:color="auto"/>
                        <w:right w:val="none" w:sz="0" w:space="0" w:color="auto"/>
                      </w:divBdr>
                    </w:div>
                    <w:div w:id="2090421636">
                      <w:marLeft w:val="0"/>
                      <w:marRight w:val="0"/>
                      <w:marTop w:val="0"/>
                      <w:marBottom w:val="0"/>
                      <w:divBdr>
                        <w:top w:val="none" w:sz="0" w:space="0" w:color="auto"/>
                        <w:left w:val="none" w:sz="0" w:space="0" w:color="auto"/>
                        <w:bottom w:val="none" w:sz="0" w:space="0" w:color="auto"/>
                        <w:right w:val="none" w:sz="0" w:space="0" w:color="auto"/>
                      </w:divBdr>
                    </w:div>
                    <w:div w:id="1902474299">
                      <w:marLeft w:val="0"/>
                      <w:marRight w:val="0"/>
                      <w:marTop w:val="0"/>
                      <w:marBottom w:val="0"/>
                      <w:divBdr>
                        <w:top w:val="none" w:sz="0" w:space="0" w:color="auto"/>
                        <w:left w:val="none" w:sz="0" w:space="0" w:color="auto"/>
                        <w:bottom w:val="none" w:sz="0" w:space="0" w:color="auto"/>
                        <w:right w:val="none" w:sz="0" w:space="0" w:color="auto"/>
                      </w:divBdr>
                    </w:div>
                    <w:div w:id="825049814">
                      <w:marLeft w:val="0"/>
                      <w:marRight w:val="0"/>
                      <w:marTop w:val="0"/>
                      <w:marBottom w:val="0"/>
                      <w:divBdr>
                        <w:top w:val="none" w:sz="0" w:space="0" w:color="auto"/>
                        <w:left w:val="none" w:sz="0" w:space="0" w:color="auto"/>
                        <w:bottom w:val="none" w:sz="0" w:space="0" w:color="auto"/>
                        <w:right w:val="none" w:sz="0" w:space="0" w:color="auto"/>
                      </w:divBdr>
                    </w:div>
                    <w:div w:id="398404174">
                      <w:marLeft w:val="0"/>
                      <w:marRight w:val="0"/>
                      <w:marTop w:val="0"/>
                      <w:marBottom w:val="0"/>
                      <w:divBdr>
                        <w:top w:val="none" w:sz="0" w:space="0" w:color="auto"/>
                        <w:left w:val="none" w:sz="0" w:space="0" w:color="auto"/>
                        <w:bottom w:val="none" w:sz="0" w:space="0" w:color="auto"/>
                        <w:right w:val="none" w:sz="0" w:space="0" w:color="auto"/>
                      </w:divBdr>
                    </w:div>
                    <w:div w:id="1942763310">
                      <w:marLeft w:val="0"/>
                      <w:marRight w:val="0"/>
                      <w:marTop w:val="0"/>
                      <w:marBottom w:val="0"/>
                      <w:divBdr>
                        <w:top w:val="none" w:sz="0" w:space="0" w:color="auto"/>
                        <w:left w:val="none" w:sz="0" w:space="0" w:color="auto"/>
                        <w:bottom w:val="none" w:sz="0" w:space="0" w:color="auto"/>
                        <w:right w:val="none" w:sz="0" w:space="0" w:color="auto"/>
                      </w:divBdr>
                    </w:div>
                    <w:div w:id="1717124583">
                      <w:marLeft w:val="0"/>
                      <w:marRight w:val="0"/>
                      <w:marTop w:val="0"/>
                      <w:marBottom w:val="0"/>
                      <w:divBdr>
                        <w:top w:val="none" w:sz="0" w:space="0" w:color="auto"/>
                        <w:left w:val="none" w:sz="0" w:space="0" w:color="auto"/>
                        <w:bottom w:val="none" w:sz="0" w:space="0" w:color="auto"/>
                        <w:right w:val="none" w:sz="0" w:space="0" w:color="auto"/>
                      </w:divBdr>
                    </w:div>
                    <w:div w:id="1869833802">
                      <w:marLeft w:val="0"/>
                      <w:marRight w:val="0"/>
                      <w:marTop w:val="0"/>
                      <w:marBottom w:val="0"/>
                      <w:divBdr>
                        <w:top w:val="none" w:sz="0" w:space="0" w:color="auto"/>
                        <w:left w:val="none" w:sz="0" w:space="0" w:color="auto"/>
                        <w:bottom w:val="none" w:sz="0" w:space="0" w:color="auto"/>
                        <w:right w:val="none" w:sz="0" w:space="0" w:color="auto"/>
                      </w:divBdr>
                    </w:div>
                    <w:div w:id="1544173393">
                      <w:marLeft w:val="0"/>
                      <w:marRight w:val="0"/>
                      <w:marTop w:val="0"/>
                      <w:marBottom w:val="0"/>
                      <w:divBdr>
                        <w:top w:val="none" w:sz="0" w:space="0" w:color="auto"/>
                        <w:left w:val="none" w:sz="0" w:space="0" w:color="auto"/>
                        <w:bottom w:val="none" w:sz="0" w:space="0" w:color="auto"/>
                        <w:right w:val="none" w:sz="0" w:space="0" w:color="auto"/>
                      </w:divBdr>
                    </w:div>
                    <w:div w:id="892542676">
                      <w:marLeft w:val="0"/>
                      <w:marRight w:val="0"/>
                      <w:marTop w:val="0"/>
                      <w:marBottom w:val="0"/>
                      <w:divBdr>
                        <w:top w:val="none" w:sz="0" w:space="0" w:color="auto"/>
                        <w:left w:val="none" w:sz="0" w:space="0" w:color="auto"/>
                        <w:bottom w:val="none" w:sz="0" w:space="0" w:color="auto"/>
                        <w:right w:val="none" w:sz="0" w:space="0" w:color="auto"/>
                      </w:divBdr>
                    </w:div>
                    <w:div w:id="1154103398">
                      <w:marLeft w:val="0"/>
                      <w:marRight w:val="0"/>
                      <w:marTop w:val="0"/>
                      <w:marBottom w:val="0"/>
                      <w:divBdr>
                        <w:top w:val="none" w:sz="0" w:space="0" w:color="auto"/>
                        <w:left w:val="none" w:sz="0" w:space="0" w:color="auto"/>
                        <w:bottom w:val="none" w:sz="0" w:space="0" w:color="auto"/>
                        <w:right w:val="none" w:sz="0" w:space="0" w:color="auto"/>
                      </w:divBdr>
                    </w:div>
                    <w:div w:id="940988703">
                      <w:marLeft w:val="0"/>
                      <w:marRight w:val="0"/>
                      <w:marTop w:val="0"/>
                      <w:marBottom w:val="0"/>
                      <w:divBdr>
                        <w:top w:val="none" w:sz="0" w:space="0" w:color="auto"/>
                        <w:left w:val="none" w:sz="0" w:space="0" w:color="auto"/>
                        <w:bottom w:val="none" w:sz="0" w:space="0" w:color="auto"/>
                        <w:right w:val="none" w:sz="0" w:space="0" w:color="auto"/>
                      </w:divBdr>
                    </w:div>
                    <w:div w:id="189488828">
                      <w:marLeft w:val="0"/>
                      <w:marRight w:val="0"/>
                      <w:marTop w:val="0"/>
                      <w:marBottom w:val="0"/>
                      <w:divBdr>
                        <w:top w:val="none" w:sz="0" w:space="0" w:color="auto"/>
                        <w:left w:val="none" w:sz="0" w:space="0" w:color="auto"/>
                        <w:bottom w:val="none" w:sz="0" w:space="0" w:color="auto"/>
                        <w:right w:val="none" w:sz="0" w:space="0" w:color="auto"/>
                      </w:divBdr>
                    </w:div>
                    <w:div w:id="2128112600">
                      <w:marLeft w:val="0"/>
                      <w:marRight w:val="0"/>
                      <w:marTop w:val="0"/>
                      <w:marBottom w:val="0"/>
                      <w:divBdr>
                        <w:top w:val="none" w:sz="0" w:space="0" w:color="auto"/>
                        <w:left w:val="none" w:sz="0" w:space="0" w:color="auto"/>
                        <w:bottom w:val="none" w:sz="0" w:space="0" w:color="auto"/>
                        <w:right w:val="none" w:sz="0" w:space="0" w:color="auto"/>
                      </w:divBdr>
                    </w:div>
                    <w:div w:id="18941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70684">
      <w:bodyDiv w:val="1"/>
      <w:marLeft w:val="0"/>
      <w:marRight w:val="0"/>
      <w:marTop w:val="0"/>
      <w:marBottom w:val="0"/>
      <w:divBdr>
        <w:top w:val="none" w:sz="0" w:space="0" w:color="auto"/>
        <w:left w:val="none" w:sz="0" w:space="0" w:color="auto"/>
        <w:bottom w:val="none" w:sz="0" w:space="0" w:color="auto"/>
        <w:right w:val="none" w:sz="0" w:space="0" w:color="auto"/>
      </w:divBdr>
      <w:divsChild>
        <w:div w:id="557057772">
          <w:marLeft w:val="0"/>
          <w:marRight w:val="0"/>
          <w:marTop w:val="0"/>
          <w:marBottom w:val="0"/>
          <w:divBdr>
            <w:top w:val="none" w:sz="0" w:space="0" w:color="auto"/>
            <w:left w:val="none" w:sz="0" w:space="0" w:color="auto"/>
            <w:bottom w:val="none" w:sz="0" w:space="0" w:color="auto"/>
            <w:right w:val="none" w:sz="0" w:space="0" w:color="auto"/>
          </w:divBdr>
          <w:divsChild>
            <w:div w:id="1523739002">
              <w:marLeft w:val="0"/>
              <w:marRight w:val="0"/>
              <w:marTop w:val="0"/>
              <w:marBottom w:val="0"/>
              <w:divBdr>
                <w:top w:val="none" w:sz="0" w:space="0" w:color="auto"/>
                <w:left w:val="none" w:sz="0" w:space="0" w:color="auto"/>
                <w:bottom w:val="none" w:sz="0" w:space="0" w:color="auto"/>
                <w:right w:val="none" w:sz="0" w:space="0" w:color="auto"/>
              </w:divBdr>
              <w:divsChild>
                <w:div w:id="1996833405">
                  <w:marLeft w:val="0"/>
                  <w:marRight w:val="0"/>
                  <w:marTop w:val="0"/>
                  <w:marBottom w:val="0"/>
                  <w:divBdr>
                    <w:top w:val="none" w:sz="0" w:space="0" w:color="auto"/>
                    <w:left w:val="none" w:sz="0" w:space="0" w:color="auto"/>
                    <w:bottom w:val="none" w:sz="0" w:space="0" w:color="auto"/>
                    <w:right w:val="none" w:sz="0" w:space="0" w:color="auto"/>
                  </w:divBdr>
                  <w:divsChild>
                    <w:div w:id="676611959">
                      <w:marLeft w:val="0"/>
                      <w:marRight w:val="0"/>
                      <w:marTop w:val="0"/>
                      <w:marBottom w:val="0"/>
                      <w:divBdr>
                        <w:top w:val="none" w:sz="0" w:space="0" w:color="auto"/>
                        <w:left w:val="none" w:sz="0" w:space="0" w:color="auto"/>
                        <w:bottom w:val="none" w:sz="0" w:space="0" w:color="auto"/>
                        <w:right w:val="none" w:sz="0" w:space="0" w:color="auto"/>
                      </w:divBdr>
                    </w:div>
                    <w:div w:id="1036082347">
                      <w:marLeft w:val="0"/>
                      <w:marRight w:val="0"/>
                      <w:marTop w:val="0"/>
                      <w:marBottom w:val="0"/>
                      <w:divBdr>
                        <w:top w:val="none" w:sz="0" w:space="0" w:color="auto"/>
                        <w:left w:val="none" w:sz="0" w:space="0" w:color="auto"/>
                        <w:bottom w:val="none" w:sz="0" w:space="0" w:color="auto"/>
                        <w:right w:val="none" w:sz="0" w:space="0" w:color="auto"/>
                      </w:divBdr>
                    </w:div>
                    <w:div w:id="934246918">
                      <w:marLeft w:val="0"/>
                      <w:marRight w:val="0"/>
                      <w:marTop w:val="0"/>
                      <w:marBottom w:val="0"/>
                      <w:divBdr>
                        <w:top w:val="none" w:sz="0" w:space="0" w:color="auto"/>
                        <w:left w:val="none" w:sz="0" w:space="0" w:color="auto"/>
                        <w:bottom w:val="none" w:sz="0" w:space="0" w:color="auto"/>
                        <w:right w:val="none" w:sz="0" w:space="0" w:color="auto"/>
                      </w:divBdr>
                    </w:div>
                    <w:div w:id="1427338410">
                      <w:marLeft w:val="0"/>
                      <w:marRight w:val="0"/>
                      <w:marTop w:val="0"/>
                      <w:marBottom w:val="0"/>
                      <w:divBdr>
                        <w:top w:val="none" w:sz="0" w:space="0" w:color="auto"/>
                        <w:left w:val="none" w:sz="0" w:space="0" w:color="auto"/>
                        <w:bottom w:val="none" w:sz="0" w:space="0" w:color="auto"/>
                        <w:right w:val="none" w:sz="0" w:space="0" w:color="auto"/>
                      </w:divBdr>
                    </w:div>
                    <w:div w:id="1204906530">
                      <w:marLeft w:val="0"/>
                      <w:marRight w:val="0"/>
                      <w:marTop w:val="0"/>
                      <w:marBottom w:val="0"/>
                      <w:divBdr>
                        <w:top w:val="none" w:sz="0" w:space="0" w:color="auto"/>
                        <w:left w:val="none" w:sz="0" w:space="0" w:color="auto"/>
                        <w:bottom w:val="none" w:sz="0" w:space="0" w:color="auto"/>
                        <w:right w:val="none" w:sz="0" w:space="0" w:color="auto"/>
                      </w:divBdr>
                    </w:div>
                    <w:div w:id="1351448297">
                      <w:marLeft w:val="0"/>
                      <w:marRight w:val="0"/>
                      <w:marTop w:val="0"/>
                      <w:marBottom w:val="0"/>
                      <w:divBdr>
                        <w:top w:val="none" w:sz="0" w:space="0" w:color="auto"/>
                        <w:left w:val="none" w:sz="0" w:space="0" w:color="auto"/>
                        <w:bottom w:val="none" w:sz="0" w:space="0" w:color="auto"/>
                        <w:right w:val="none" w:sz="0" w:space="0" w:color="auto"/>
                      </w:divBdr>
                    </w:div>
                    <w:div w:id="1770467154">
                      <w:marLeft w:val="0"/>
                      <w:marRight w:val="0"/>
                      <w:marTop w:val="0"/>
                      <w:marBottom w:val="0"/>
                      <w:divBdr>
                        <w:top w:val="none" w:sz="0" w:space="0" w:color="auto"/>
                        <w:left w:val="none" w:sz="0" w:space="0" w:color="auto"/>
                        <w:bottom w:val="none" w:sz="0" w:space="0" w:color="auto"/>
                        <w:right w:val="none" w:sz="0" w:space="0" w:color="auto"/>
                      </w:divBdr>
                    </w:div>
                    <w:div w:id="9262522">
                      <w:marLeft w:val="0"/>
                      <w:marRight w:val="0"/>
                      <w:marTop w:val="0"/>
                      <w:marBottom w:val="0"/>
                      <w:divBdr>
                        <w:top w:val="none" w:sz="0" w:space="0" w:color="auto"/>
                        <w:left w:val="none" w:sz="0" w:space="0" w:color="auto"/>
                        <w:bottom w:val="none" w:sz="0" w:space="0" w:color="auto"/>
                        <w:right w:val="none" w:sz="0" w:space="0" w:color="auto"/>
                      </w:divBdr>
                    </w:div>
                    <w:div w:id="1616330928">
                      <w:marLeft w:val="0"/>
                      <w:marRight w:val="0"/>
                      <w:marTop w:val="0"/>
                      <w:marBottom w:val="0"/>
                      <w:divBdr>
                        <w:top w:val="none" w:sz="0" w:space="0" w:color="auto"/>
                        <w:left w:val="none" w:sz="0" w:space="0" w:color="auto"/>
                        <w:bottom w:val="none" w:sz="0" w:space="0" w:color="auto"/>
                        <w:right w:val="none" w:sz="0" w:space="0" w:color="auto"/>
                      </w:divBdr>
                    </w:div>
                    <w:div w:id="1201630356">
                      <w:marLeft w:val="0"/>
                      <w:marRight w:val="0"/>
                      <w:marTop w:val="0"/>
                      <w:marBottom w:val="0"/>
                      <w:divBdr>
                        <w:top w:val="none" w:sz="0" w:space="0" w:color="auto"/>
                        <w:left w:val="none" w:sz="0" w:space="0" w:color="auto"/>
                        <w:bottom w:val="none" w:sz="0" w:space="0" w:color="auto"/>
                        <w:right w:val="none" w:sz="0" w:space="0" w:color="auto"/>
                      </w:divBdr>
                    </w:div>
                    <w:div w:id="55056848">
                      <w:marLeft w:val="0"/>
                      <w:marRight w:val="0"/>
                      <w:marTop w:val="0"/>
                      <w:marBottom w:val="0"/>
                      <w:divBdr>
                        <w:top w:val="none" w:sz="0" w:space="0" w:color="auto"/>
                        <w:left w:val="none" w:sz="0" w:space="0" w:color="auto"/>
                        <w:bottom w:val="none" w:sz="0" w:space="0" w:color="auto"/>
                        <w:right w:val="none" w:sz="0" w:space="0" w:color="auto"/>
                      </w:divBdr>
                    </w:div>
                    <w:div w:id="1438718550">
                      <w:marLeft w:val="0"/>
                      <w:marRight w:val="0"/>
                      <w:marTop w:val="0"/>
                      <w:marBottom w:val="0"/>
                      <w:divBdr>
                        <w:top w:val="none" w:sz="0" w:space="0" w:color="auto"/>
                        <w:left w:val="none" w:sz="0" w:space="0" w:color="auto"/>
                        <w:bottom w:val="none" w:sz="0" w:space="0" w:color="auto"/>
                        <w:right w:val="none" w:sz="0" w:space="0" w:color="auto"/>
                      </w:divBdr>
                    </w:div>
                    <w:div w:id="1763839281">
                      <w:marLeft w:val="0"/>
                      <w:marRight w:val="0"/>
                      <w:marTop w:val="0"/>
                      <w:marBottom w:val="0"/>
                      <w:divBdr>
                        <w:top w:val="none" w:sz="0" w:space="0" w:color="auto"/>
                        <w:left w:val="none" w:sz="0" w:space="0" w:color="auto"/>
                        <w:bottom w:val="none" w:sz="0" w:space="0" w:color="auto"/>
                        <w:right w:val="none" w:sz="0" w:space="0" w:color="auto"/>
                      </w:divBdr>
                    </w:div>
                    <w:div w:id="244847425">
                      <w:marLeft w:val="0"/>
                      <w:marRight w:val="0"/>
                      <w:marTop w:val="0"/>
                      <w:marBottom w:val="0"/>
                      <w:divBdr>
                        <w:top w:val="none" w:sz="0" w:space="0" w:color="auto"/>
                        <w:left w:val="none" w:sz="0" w:space="0" w:color="auto"/>
                        <w:bottom w:val="none" w:sz="0" w:space="0" w:color="auto"/>
                        <w:right w:val="none" w:sz="0" w:space="0" w:color="auto"/>
                      </w:divBdr>
                    </w:div>
                    <w:div w:id="1134831491">
                      <w:marLeft w:val="0"/>
                      <w:marRight w:val="0"/>
                      <w:marTop w:val="0"/>
                      <w:marBottom w:val="0"/>
                      <w:divBdr>
                        <w:top w:val="none" w:sz="0" w:space="0" w:color="auto"/>
                        <w:left w:val="none" w:sz="0" w:space="0" w:color="auto"/>
                        <w:bottom w:val="none" w:sz="0" w:space="0" w:color="auto"/>
                        <w:right w:val="none" w:sz="0" w:space="0" w:color="auto"/>
                      </w:divBdr>
                    </w:div>
                    <w:div w:id="1594122601">
                      <w:marLeft w:val="0"/>
                      <w:marRight w:val="0"/>
                      <w:marTop w:val="0"/>
                      <w:marBottom w:val="0"/>
                      <w:divBdr>
                        <w:top w:val="none" w:sz="0" w:space="0" w:color="auto"/>
                        <w:left w:val="none" w:sz="0" w:space="0" w:color="auto"/>
                        <w:bottom w:val="none" w:sz="0" w:space="0" w:color="auto"/>
                        <w:right w:val="none" w:sz="0" w:space="0" w:color="auto"/>
                      </w:divBdr>
                    </w:div>
                    <w:div w:id="483667329">
                      <w:marLeft w:val="0"/>
                      <w:marRight w:val="0"/>
                      <w:marTop w:val="0"/>
                      <w:marBottom w:val="0"/>
                      <w:divBdr>
                        <w:top w:val="none" w:sz="0" w:space="0" w:color="auto"/>
                        <w:left w:val="none" w:sz="0" w:space="0" w:color="auto"/>
                        <w:bottom w:val="none" w:sz="0" w:space="0" w:color="auto"/>
                        <w:right w:val="none" w:sz="0" w:space="0" w:color="auto"/>
                      </w:divBdr>
                    </w:div>
                    <w:div w:id="1164589498">
                      <w:marLeft w:val="0"/>
                      <w:marRight w:val="0"/>
                      <w:marTop w:val="0"/>
                      <w:marBottom w:val="0"/>
                      <w:divBdr>
                        <w:top w:val="none" w:sz="0" w:space="0" w:color="auto"/>
                        <w:left w:val="none" w:sz="0" w:space="0" w:color="auto"/>
                        <w:bottom w:val="none" w:sz="0" w:space="0" w:color="auto"/>
                        <w:right w:val="none" w:sz="0" w:space="0" w:color="auto"/>
                      </w:divBdr>
                    </w:div>
                    <w:div w:id="903490807">
                      <w:marLeft w:val="0"/>
                      <w:marRight w:val="0"/>
                      <w:marTop w:val="0"/>
                      <w:marBottom w:val="0"/>
                      <w:divBdr>
                        <w:top w:val="none" w:sz="0" w:space="0" w:color="auto"/>
                        <w:left w:val="none" w:sz="0" w:space="0" w:color="auto"/>
                        <w:bottom w:val="none" w:sz="0" w:space="0" w:color="auto"/>
                        <w:right w:val="none" w:sz="0" w:space="0" w:color="auto"/>
                      </w:divBdr>
                    </w:div>
                    <w:div w:id="258410639">
                      <w:marLeft w:val="0"/>
                      <w:marRight w:val="0"/>
                      <w:marTop w:val="0"/>
                      <w:marBottom w:val="0"/>
                      <w:divBdr>
                        <w:top w:val="none" w:sz="0" w:space="0" w:color="auto"/>
                        <w:left w:val="none" w:sz="0" w:space="0" w:color="auto"/>
                        <w:bottom w:val="none" w:sz="0" w:space="0" w:color="auto"/>
                        <w:right w:val="none" w:sz="0" w:space="0" w:color="auto"/>
                      </w:divBdr>
                    </w:div>
                    <w:div w:id="1534272374">
                      <w:marLeft w:val="0"/>
                      <w:marRight w:val="0"/>
                      <w:marTop w:val="0"/>
                      <w:marBottom w:val="0"/>
                      <w:divBdr>
                        <w:top w:val="none" w:sz="0" w:space="0" w:color="auto"/>
                        <w:left w:val="none" w:sz="0" w:space="0" w:color="auto"/>
                        <w:bottom w:val="none" w:sz="0" w:space="0" w:color="auto"/>
                        <w:right w:val="none" w:sz="0" w:space="0" w:color="auto"/>
                      </w:divBdr>
                    </w:div>
                    <w:div w:id="1780644062">
                      <w:marLeft w:val="0"/>
                      <w:marRight w:val="0"/>
                      <w:marTop w:val="0"/>
                      <w:marBottom w:val="0"/>
                      <w:divBdr>
                        <w:top w:val="none" w:sz="0" w:space="0" w:color="auto"/>
                        <w:left w:val="none" w:sz="0" w:space="0" w:color="auto"/>
                        <w:bottom w:val="none" w:sz="0" w:space="0" w:color="auto"/>
                        <w:right w:val="none" w:sz="0" w:space="0" w:color="auto"/>
                      </w:divBdr>
                    </w:div>
                    <w:div w:id="59131980">
                      <w:marLeft w:val="0"/>
                      <w:marRight w:val="0"/>
                      <w:marTop w:val="0"/>
                      <w:marBottom w:val="0"/>
                      <w:divBdr>
                        <w:top w:val="none" w:sz="0" w:space="0" w:color="auto"/>
                        <w:left w:val="none" w:sz="0" w:space="0" w:color="auto"/>
                        <w:bottom w:val="none" w:sz="0" w:space="0" w:color="auto"/>
                        <w:right w:val="none" w:sz="0" w:space="0" w:color="auto"/>
                      </w:divBdr>
                    </w:div>
                    <w:div w:id="458718508">
                      <w:marLeft w:val="0"/>
                      <w:marRight w:val="0"/>
                      <w:marTop w:val="0"/>
                      <w:marBottom w:val="0"/>
                      <w:divBdr>
                        <w:top w:val="none" w:sz="0" w:space="0" w:color="auto"/>
                        <w:left w:val="none" w:sz="0" w:space="0" w:color="auto"/>
                        <w:bottom w:val="none" w:sz="0" w:space="0" w:color="auto"/>
                        <w:right w:val="none" w:sz="0" w:space="0" w:color="auto"/>
                      </w:divBdr>
                    </w:div>
                    <w:div w:id="466557283">
                      <w:marLeft w:val="0"/>
                      <w:marRight w:val="0"/>
                      <w:marTop w:val="0"/>
                      <w:marBottom w:val="0"/>
                      <w:divBdr>
                        <w:top w:val="none" w:sz="0" w:space="0" w:color="auto"/>
                        <w:left w:val="none" w:sz="0" w:space="0" w:color="auto"/>
                        <w:bottom w:val="none" w:sz="0" w:space="0" w:color="auto"/>
                        <w:right w:val="none" w:sz="0" w:space="0" w:color="auto"/>
                      </w:divBdr>
                    </w:div>
                    <w:div w:id="1894660260">
                      <w:marLeft w:val="0"/>
                      <w:marRight w:val="0"/>
                      <w:marTop w:val="0"/>
                      <w:marBottom w:val="0"/>
                      <w:divBdr>
                        <w:top w:val="none" w:sz="0" w:space="0" w:color="auto"/>
                        <w:left w:val="none" w:sz="0" w:space="0" w:color="auto"/>
                        <w:bottom w:val="none" w:sz="0" w:space="0" w:color="auto"/>
                        <w:right w:val="none" w:sz="0" w:space="0" w:color="auto"/>
                      </w:divBdr>
                    </w:div>
                    <w:div w:id="2027245195">
                      <w:marLeft w:val="0"/>
                      <w:marRight w:val="0"/>
                      <w:marTop w:val="0"/>
                      <w:marBottom w:val="0"/>
                      <w:divBdr>
                        <w:top w:val="none" w:sz="0" w:space="0" w:color="auto"/>
                        <w:left w:val="none" w:sz="0" w:space="0" w:color="auto"/>
                        <w:bottom w:val="none" w:sz="0" w:space="0" w:color="auto"/>
                        <w:right w:val="none" w:sz="0" w:space="0" w:color="auto"/>
                      </w:divBdr>
                    </w:div>
                    <w:div w:id="1432970709">
                      <w:marLeft w:val="0"/>
                      <w:marRight w:val="0"/>
                      <w:marTop w:val="0"/>
                      <w:marBottom w:val="0"/>
                      <w:divBdr>
                        <w:top w:val="none" w:sz="0" w:space="0" w:color="auto"/>
                        <w:left w:val="none" w:sz="0" w:space="0" w:color="auto"/>
                        <w:bottom w:val="none" w:sz="0" w:space="0" w:color="auto"/>
                        <w:right w:val="none" w:sz="0" w:space="0" w:color="auto"/>
                      </w:divBdr>
                    </w:div>
                    <w:div w:id="1439989035">
                      <w:marLeft w:val="0"/>
                      <w:marRight w:val="0"/>
                      <w:marTop w:val="0"/>
                      <w:marBottom w:val="0"/>
                      <w:divBdr>
                        <w:top w:val="none" w:sz="0" w:space="0" w:color="auto"/>
                        <w:left w:val="none" w:sz="0" w:space="0" w:color="auto"/>
                        <w:bottom w:val="none" w:sz="0" w:space="0" w:color="auto"/>
                        <w:right w:val="none" w:sz="0" w:space="0" w:color="auto"/>
                      </w:divBdr>
                    </w:div>
                    <w:div w:id="124856632">
                      <w:marLeft w:val="0"/>
                      <w:marRight w:val="0"/>
                      <w:marTop w:val="0"/>
                      <w:marBottom w:val="0"/>
                      <w:divBdr>
                        <w:top w:val="none" w:sz="0" w:space="0" w:color="auto"/>
                        <w:left w:val="none" w:sz="0" w:space="0" w:color="auto"/>
                        <w:bottom w:val="none" w:sz="0" w:space="0" w:color="auto"/>
                        <w:right w:val="none" w:sz="0" w:space="0" w:color="auto"/>
                      </w:divBdr>
                    </w:div>
                    <w:div w:id="1784299242">
                      <w:marLeft w:val="0"/>
                      <w:marRight w:val="0"/>
                      <w:marTop w:val="0"/>
                      <w:marBottom w:val="0"/>
                      <w:divBdr>
                        <w:top w:val="none" w:sz="0" w:space="0" w:color="auto"/>
                        <w:left w:val="none" w:sz="0" w:space="0" w:color="auto"/>
                        <w:bottom w:val="none" w:sz="0" w:space="0" w:color="auto"/>
                        <w:right w:val="none" w:sz="0" w:space="0" w:color="auto"/>
                      </w:divBdr>
                    </w:div>
                    <w:div w:id="790131433">
                      <w:marLeft w:val="0"/>
                      <w:marRight w:val="0"/>
                      <w:marTop w:val="0"/>
                      <w:marBottom w:val="0"/>
                      <w:divBdr>
                        <w:top w:val="none" w:sz="0" w:space="0" w:color="auto"/>
                        <w:left w:val="none" w:sz="0" w:space="0" w:color="auto"/>
                        <w:bottom w:val="none" w:sz="0" w:space="0" w:color="auto"/>
                        <w:right w:val="none" w:sz="0" w:space="0" w:color="auto"/>
                      </w:divBdr>
                    </w:div>
                    <w:div w:id="69012459">
                      <w:marLeft w:val="0"/>
                      <w:marRight w:val="0"/>
                      <w:marTop w:val="0"/>
                      <w:marBottom w:val="0"/>
                      <w:divBdr>
                        <w:top w:val="none" w:sz="0" w:space="0" w:color="auto"/>
                        <w:left w:val="none" w:sz="0" w:space="0" w:color="auto"/>
                        <w:bottom w:val="none" w:sz="0" w:space="0" w:color="auto"/>
                        <w:right w:val="none" w:sz="0" w:space="0" w:color="auto"/>
                      </w:divBdr>
                    </w:div>
                    <w:div w:id="1254241078">
                      <w:marLeft w:val="0"/>
                      <w:marRight w:val="0"/>
                      <w:marTop w:val="0"/>
                      <w:marBottom w:val="0"/>
                      <w:divBdr>
                        <w:top w:val="none" w:sz="0" w:space="0" w:color="auto"/>
                        <w:left w:val="none" w:sz="0" w:space="0" w:color="auto"/>
                        <w:bottom w:val="none" w:sz="0" w:space="0" w:color="auto"/>
                        <w:right w:val="none" w:sz="0" w:space="0" w:color="auto"/>
                      </w:divBdr>
                    </w:div>
                    <w:div w:id="761872729">
                      <w:marLeft w:val="0"/>
                      <w:marRight w:val="0"/>
                      <w:marTop w:val="0"/>
                      <w:marBottom w:val="0"/>
                      <w:divBdr>
                        <w:top w:val="none" w:sz="0" w:space="0" w:color="auto"/>
                        <w:left w:val="none" w:sz="0" w:space="0" w:color="auto"/>
                        <w:bottom w:val="none" w:sz="0" w:space="0" w:color="auto"/>
                        <w:right w:val="none" w:sz="0" w:space="0" w:color="auto"/>
                      </w:divBdr>
                    </w:div>
                    <w:div w:id="170149603">
                      <w:marLeft w:val="0"/>
                      <w:marRight w:val="0"/>
                      <w:marTop w:val="0"/>
                      <w:marBottom w:val="0"/>
                      <w:divBdr>
                        <w:top w:val="none" w:sz="0" w:space="0" w:color="auto"/>
                        <w:left w:val="none" w:sz="0" w:space="0" w:color="auto"/>
                        <w:bottom w:val="none" w:sz="0" w:space="0" w:color="auto"/>
                        <w:right w:val="none" w:sz="0" w:space="0" w:color="auto"/>
                      </w:divBdr>
                    </w:div>
                    <w:div w:id="236404497">
                      <w:marLeft w:val="0"/>
                      <w:marRight w:val="0"/>
                      <w:marTop w:val="0"/>
                      <w:marBottom w:val="0"/>
                      <w:divBdr>
                        <w:top w:val="none" w:sz="0" w:space="0" w:color="auto"/>
                        <w:left w:val="none" w:sz="0" w:space="0" w:color="auto"/>
                        <w:bottom w:val="none" w:sz="0" w:space="0" w:color="auto"/>
                        <w:right w:val="none" w:sz="0" w:space="0" w:color="auto"/>
                      </w:divBdr>
                    </w:div>
                    <w:div w:id="185826952">
                      <w:marLeft w:val="0"/>
                      <w:marRight w:val="0"/>
                      <w:marTop w:val="0"/>
                      <w:marBottom w:val="0"/>
                      <w:divBdr>
                        <w:top w:val="none" w:sz="0" w:space="0" w:color="auto"/>
                        <w:left w:val="none" w:sz="0" w:space="0" w:color="auto"/>
                        <w:bottom w:val="none" w:sz="0" w:space="0" w:color="auto"/>
                        <w:right w:val="none" w:sz="0" w:space="0" w:color="auto"/>
                      </w:divBdr>
                    </w:div>
                    <w:div w:id="1549948701">
                      <w:marLeft w:val="0"/>
                      <w:marRight w:val="0"/>
                      <w:marTop w:val="0"/>
                      <w:marBottom w:val="0"/>
                      <w:divBdr>
                        <w:top w:val="none" w:sz="0" w:space="0" w:color="auto"/>
                        <w:left w:val="none" w:sz="0" w:space="0" w:color="auto"/>
                        <w:bottom w:val="none" w:sz="0" w:space="0" w:color="auto"/>
                        <w:right w:val="none" w:sz="0" w:space="0" w:color="auto"/>
                      </w:divBdr>
                    </w:div>
                    <w:div w:id="628586203">
                      <w:marLeft w:val="0"/>
                      <w:marRight w:val="0"/>
                      <w:marTop w:val="0"/>
                      <w:marBottom w:val="0"/>
                      <w:divBdr>
                        <w:top w:val="none" w:sz="0" w:space="0" w:color="auto"/>
                        <w:left w:val="none" w:sz="0" w:space="0" w:color="auto"/>
                        <w:bottom w:val="none" w:sz="0" w:space="0" w:color="auto"/>
                        <w:right w:val="none" w:sz="0" w:space="0" w:color="auto"/>
                      </w:divBdr>
                    </w:div>
                    <w:div w:id="1324166797">
                      <w:marLeft w:val="0"/>
                      <w:marRight w:val="0"/>
                      <w:marTop w:val="0"/>
                      <w:marBottom w:val="0"/>
                      <w:divBdr>
                        <w:top w:val="none" w:sz="0" w:space="0" w:color="auto"/>
                        <w:left w:val="none" w:sz="0" w:space="0" w:color="auto"/>
                        <w:bottom w:val="none" w:sz="0" w:space="0" w:color="auto"/>
                        <w:right w:val="none" w:sz="0" w:space="0" w:color="auto"/>
                      </w:divBdr>
                    </w:div>
                    <w:div w:id="2033260988">
                      <w:marLeft w:val="0"/>
                      <w:marRight w:val="0"/>
                      <w:marTop w:val="0"/>
                      <w:marBottom w:val="0"/>
                      <w:divBdr>
                        <w:top w:val="none" w:sz="0" w:space="0" w:color="auto"/>
                        <w:left w:val="none" w:sz="0" w:space="0" w:color="auto"/>
                        <w:bottom w:val="none" w:sz="0" w:space="0" w:color="auto"/>
                        <w:right w:val="none" w:sz="0" w:space="0" w:color="auto"/>
                      </w:divBdr>
                    </w:div>
                    <w:div w:id="1392194825">
                      <w:marLeft w:val="0"/>
                      <w:marRight w:val="0"/>
                      <w:marTop w:val="0"/>
                      <w:marBottom w:val="0"/>
                      <w:divBdr>
                        <w:top w:val="none" w:sz="0" w:space="0" w:color="auto"/>
                        <w:left w:val="none" w:sz="0" w:space="0" w:color="auto"/>
                        <w:bottom w:val="none" w:sz="0" w:space="0" w:color="auto"/>
                        <w:right w:val="none" w:sz="0" w:space="0" w:color="auto"/>
                      </w:divBdr>
                    </w:div>
                    <w:div w:id="903570203">
                      <w:marLeft w:val="0"/>
                      <w:marRight w:val="0"/>
                      <w:marTop w:val="0"/>
                      <w:marBottom w:val="0"/>
                      <w:divBdr>
                        <w:top w:val="none" w:sz="0" w:space="0" w:color="auto"/>
                        <w:left w:val="none" w:sz="0" w:space="0" w:color="auto"/>
                        <w:bottom w:val="none" w:sz="0" w:space="0" w:color="auto"/>
                        <w:right w:val="none" w:sz="0" w:space="0" w:color="auto"/>
                      </w:divBdr>
                    </w:div>
                    <w:div w:id="658386852">
                      <w:marLeft w:val="0"/>
                      <w:marRight w:val="0"/>
                      <w:marTop w:val="0"/>
                      <w:marBottom w:val="0"/>
                      <w:divBdr>
                        <w:top w:val="none" w:sz="0" w:space="0" w:color="auto"/>
                        <w:left w:val="none" w:sz="0" w:space="0" w:color="auto"/>
                        <w:bottom w:val="none" w:sz="0" w:space="0" w:color="auto"/>
                        <w:right w:val="none" w:sz="0" w:space="0" w:color="auto"/>
                      </w:divBdr>
                    </w:div>
                    <w:div w:id="859322390">
                      <w:marLeft w:val="0"/>
                      <w:marRight w:val="0"/>
                      <w:marTop w:val="0"/>
                      <w:marBottom w:val="0"/>
                      <w:divBdr>
                        <w:top w:val="none" w:sz="0" w:space="0" w:color="auto"/>
                        <w:left w:val="none" w:sz="0" w:space="0" w:color="auto"/>
                        <w:bottom w:val="none" w:sz="0" w:space="0" w:color="auto"/>
                        <w:right w:val="none" w:sz="0" w:space="0" w:color="auto"/>
                      </w:divBdr>
                    </w:div>
                    <w:div w:id="783497878">
                      <w:marLeft w:val="0"/>
                      <w:marRight w:val="0"/>
                      <w:marTop w:val="0"/>
                      <w:marBottom w:val="0"/>
                      <w:divBdr>
                        <w:top w:val="none" w:sz="0" w:space="0" w:color="auto"/>
                        <w:left w:val="none" w:sz="0" w:space="0" w:color="auto"/>
                        <w:bottom w:val="none" w:sz="0" w:space="0" w:color="auto"/>
                        <w:right w:val="none" w:sz="0" w:space="0" w:color="auto"/>
                      </w:divBdr>
                    </w:div>
                    <w:div w:id="608437301">
                      <w:marLeft w:val="0"/>
                      <w:marRight w:val="0"/>
                      <w:marTop w:val="0"/>
                      <w:marBottom w:val="0"/>
                      <w:divBdr>
                        <w:top w:val="none" w:sz="0" w:space="0" w:color="auto"/>
                        <w:left w:val="none" w:sz="0" w:space="0" w:color="auto"/>
                        <w:bottom w:val="none" w:sz="0" w:space="0" w:color="auto"/>
                        <w:right w:val="none" w:sz="0" w:space="0" w:color="auto"/>
                      </w:divBdr>
                    </w:div>
                    <w:div w:id="1884097893">
                      <w:marLeft w:val="0"/>
                      <w:marRight w:val="0"/>
                      <w:marTop w:val="0"/>
                      <w:marBottom w:val="0"/>
                      <w:divBdr>
                        <w:top w:val="none" w:sz="0" w:space="0" w:color="auto"/>
                        <w:left w:val="none" w:sz="0" w:space="0" w:color="auto"/>
                        <w:bottom w:val="none" w:sz="0" w:space="0" w:color="auto"/>
                        <w:right w:val="none" w:sz="0" w:space="0" w:color="auto"/>
                      </w:divBdr>
                    </w:div>
                    <w:div w:id="1818063272">
                      <w:marLeft w:val="0"/>
                      <w:marRight w:val="0"/>
                      <w:marTop w:val="0"/>
                      <w:marBottom w:val="0"/>
                      <w:divBdr>
                        <w:top w:val="none" w:sz="0" w:space="0" w:color="auto"/>
                        <w:left w:val="none" w:sz="0" w:space="0" w:color="auto"/>
                        <w:bottom w:val="none" w:sz="0" w:space="0" w:color="auto"/>
                        <w:right w:val="none" w:sz="0" w:space="0" w:color="auto"/>
                      </w:divBdr>
                    </w:div>
                    <w:div w:id="1849446867">
                      <w:marLeft w:val="0"/>
                      <w:marRight w:val="0"/>
                      <w:marTop w:val="0"/>
                      <w:marBottom w:val="0"/>
                      <w:divBdr>
                        <w:top w:val="none" w:sz="0" w:space="0" w:color="auto"/>
                        <w:left w:val="none" w:sz="0" w:space="0" w:color="auto"/>
                        <w:bottom w:val="none" w:sz="0" w:space="0" w:color="auto"/>
                        <w:right w:val="none" w:sz="0" w:space="0" w:color="auto"/>
                      </w:divBdr>
                    </w:div>
                    <w:div w:id="916982698">
                      <w:marLeft w:val="0"/>
                      <w:marRight w:val="0"/>
                      <w:marTop w:val="0"/>
                      <w:marBottom w:val="0"/>
                      <w:divBdr>
                        <w:top w:val="none" w:sz="0" w:space="0" w:color="auto"/>
                        <w:left w:val="none" w:sz="0" w:space="0" w:color="auto"/>
                        <w:bottom w:val="none" w:sz="0" w:space="0" w:color="auto"/>
                        <w:right w:val="none" w:sz="0" w:space="0" w:color="auto"/>
                      </w:divBdr>
                    </w:div>
                    <w:div w:id="2130396702">
                      <w:marLeft w:val="0"/>
                      <w:marRight w:val="0"/>
                      <w:marTop w:val="0"/>
                      <w:marBottom w:val="0"/>
                      <w:divBdr>
                        <w:top w:val="none" w:sz="0" w:space="0" w:color="auto"/>
                        <w:left w:val="none" w:sz="0" w:space="0" w:color="auto"/>
                        <w:bottom w:val="none" w:sz="0" w:space="0" w:color="auto"/>
                        <w:right w:val="none" w:sz="0" w:space="0" w:color="auto"/>
                      </w:divBdr>
                    </w:div>
                    <w:div w:id="2046442158">
                      <w:marLeft w:val="0"/>
                      <w:marRight w:val="0"/>
                      <w:marTop w:val="0"/>
                      <w:marBottom w:val="0"/>
                      <w:divBdr>
                        <w:top w:val="none" w:sz="0" w:space="0" w:color="auto"/>
                        <w:left w:val="none" w:sz="0" w:space="0" w:color="auto"/>
                        <w:bottom w:val="none" w:sz="0" w:space="0" w:color="auto"/>
                        <w:right w:val="none" w:sz="0" w:space="0" w:color="auto"/>
                      </w:divBdr>
                    </w:div>
                    <w:div w:id="1185708220">
                      <w:marLeft w:val="0"/>
                      <w:marRight w:val="0"/>
                      <w:marTop w:val="0"/>
                      <w:marBottom w:val="0"/>
                      <w:divBdr>
                        <w:top w:val="none" w:sz="0" w:space="0" w:color="auto"/>
                        <w:left w:val="none" w:sz="0" w:space="0" w:color="auto"/>
                        <w:bottom w:val="none" w:sz="0" w:space="0" w:color="auto"/>
                        <w:right w:val="none" w:sz="0" w:space="0" w:color="auto"/>
                      </w:divBdr>
                    </w:div>
                    <w:div w:id="31998098">
                      <w:marLeft w:val="0"/>
                      <w:marRight w:val="0"/>
                      <w:marTop w:val="0"/>
                      <w:marBottom w:val="0"/>
                      <w:divBdr>
                        <w:top w:val="none" w:sz="0" w:space="0" w:color="auto"/>
                        <w:left w:val="none" w:sz="0" w:space="0" w:color="auto"/>
                        <w:bottom w:val="none" w:sz="0" w:space="0" w:color="auto"/>
                        <w:right w:val="none" w:sz="0" w:space="0" w:color="auto"/>
                      </w:divBdr>
                    </w:div>
                    <w:div w:id="874197472">
                      <w:marLeft w:val="0"/>
                      <w:marRight w:val="0"/>
                      <w:marTop w:val="0"/>
                      <w:marBottom w:val="0"/>
                      <w:divBdr>
                        <w:top w:val="none" w:sz="0" w:space="0" w:color="auto"/>
                        <w:left w:val="none" w:sz="0" w:space="0" w:color="auto"/>
                        <w:bottom w:val="none" w:sz="0" w:space="0" w:color="auto"/>
                        <w:right w:val="none" w:sz="0" w:space="0" w:color="auto"/>
                      </w:divBdr>
                    </w:div>
                    <w:div w:id="55007205">
                      <w:marLeft w:val="0"/>
                      <w:marRight w:val="0"/>
                      <w:marTop w:val="0"/>
                      <w:marBottom w:val="0"/>
                      <w:divBdr>
                        <w:top w:val="none" w:sz="0" w:space="0" w:color="auto"/>
                        <w:left w:val="none" w:sz="0" w:space="0" w:color="auto"/>
                        <w:bottom w:val="none" w:sz="0" w:space="0" w:color="auto"/>
                        <w:right w:val="none" w:sz="0" w:space="0" w:color="auto"/>
                      </w:divBdr>
                    </w:div>
                    <w:div w:id="2146894273">
                      <w:marLeft w:val="0"/>
                      <w:marRight w:val="0"/>
                      <w:marTop w:val="0"/>
                      <w:marBottom w:val="0"/>
                      <w:divBdr>
                        <w:top w:val="none" w:sz="0" w:space="0" w:color="auto"/>
                        <w:left w:val="none" w:sz="0" w:space="0" w:color="auto"/>
                        <w:bottom w:val="none" w:sz="0" w:space="0" w:color="auto"/>
                        <w:right w:val="none" w:sz="0" w:space="0" w:color="auto"/>
                      </w:divBdr>
                    </w:div>
                    <w:div w:id="1264611540">
                      <w:marLeft w:val="0"/>
                      <w:marRight w:val="0"/>
                      <w:marTop w:val="0"/>
                      <w:marBottom w:val="0"/>
                      <w:divBdr>
                        <w:top w:val="none" w:sz="0" w:space="0" w:color="auto"/>
                        <w:left w:val="none" w:sz="0" w:space="0" w:color="auto"/>
                        <w:bottom w:val="none" w:sz="0" w:space="0" w:color="auto"/>
                        <w:right w:val="none" w:sz="0" w:space="0" w:color="auto"/>
                      </w:divBdr>
                    </w:div>
                    <w:div w:id="3943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49606">
      <w:bodyDiv w:val="1"/>
      <w:marLeft w:val="0"/>
      <w:marRight w:val="0"/>
      <w:marTop w:val="0"/>
      <w:marBottom w:val="0"/>
      <w:divBdr>
        <w:top w:val="none" w:sz="0" w:space="0" w:color="auto"/>
        <w:left w:val="none" w:sz="0" w:space="0" w:color="auto"/>
        <w:bottom w:val="none" w:sz="0" w:space="0" w:color="auto"/>
        <w:right w:val="none" w:sz="0" w:space="0" w:color="auto"/>
      </w:divBdr>
      <w:divsChild>
        <w:div w:id="694119262">
          <w:marLeft w:val="0"/>
          <w:marRight w:val="0"/>
          <w:marTop w:val="0"/>
          <w:marBottom w:val="0"/>
          <w:divBdr>
            <w:top w:val="none" w:sz="0" w:space="0" w:color="auto"/>
            <w:left w:val="none" w:sz="0" w:space="0" w:color="auto"/>
            <w:bottom w:val="none" w:sz="0" w:space="0" w:color="auto"/>
            <w:right w:val="none" w:sz="0" w:space="0" w:color="auto"/>
          </w:divBdr>
          <w:divsChild>
            <w:div w:id="1576017303">
              <w:marLeft w:val="0"/>
              <w:marRight w:val="0"/>
              <w:marTop w:val="0"/>
              <w:marBottom w:val="0"/>
              <w:divBdr>
                <w:top w:val="none" w:sz="0" w:space="0" w:color="auto"/>
                <w:left w:val="none" w:sz="0" w:space="0" w:color="auto"/>
                <w:bottom w:val="none" w:sz="0" w:space="0" w:color="auto"/>
                <w:right w:val="none" w:sz="0" w:space="0" w:color="auto"/>
              </w:divBdr>
              <w:divsChild>
                <w:div w:id="653224573">
                  <w:marLeft w:val="0"/>
                  <w:marRight w:val="0"/>
                  <w:marTop w:val="0"/>
                  <w:marBottom w:val="0"/>
                  <w:divBdr>
                    <w:top w:val="none" w:sz="0" w:space="0" w:color="auto"/>
                    <w:left w:val="none" w:sz="0" w:space="0" w:color="auto"/>
                    <w:bottom w:val="none" w:sz="0" w:space="0" w:color="auto"/>
                    <w:right w:val="none" w:sz="0" w:space="0" w:color="auto"/>
                  </w:divBdr>
                  <w:divsChild>
                    <w:div w:id="1347170357">
                      <w:marLeft w:val="0"/>
                      <w:marRight w:val="0"/>
                      <w:marTop w:val="0"/>
                      <w:marBottom w:val="0"/>
                      <w:divBdr>
                        <w:top w:val="none" w:sz="0" w:space="0" w:color="auto"/>
                        <w:left w:val="none" w:sz="0" w:space="0" w:color="auto"/>
                        <w:bottom w:val="none" w:sz="0" w:space="0" w:color="auto"/>
                        <w:right w:val="none" w:sz="0" w:space="0" w:color="auto"/>
                      </w:divBdr>
                    </w:div>
                    <w:div w:id="1863473554">
                      <w:marLeft w:val="0"/>
                      <w:marRight w:val="0"/>
                      <w:marTop w:val="0"/>
                      <w:marBottom w:val="0"/>
                      <w:divBdr>
                        <w:top w:val="none" w:sz="0" w:space="0" w:color="auto"/>
                        <w:left w:val="none" w:sz="0" w:space="0" w:color="auto"/>
                        <w:bottom w:val="none" w:sz="0" w:space="0" w:color="auto"/>
                        <w:right w:val="none" w:sz="0" w:space="0" w:color="auto"/>
                      </w:divBdr>
                    </w:div>
                    <w:div w:id="1342009174">
                      <w:marLeft w:val="0"/>
                      <w:marRight w:val="0"/>
                      <w:marTop w:val="0"/>
                      <w:marBottom w:val="0"/>
                      <w:divBdr>
                        <w:top w:val="none" w:sz="0" w:space="0" w:color="auto"/>
                        <w:left w:val="none" w:sz="0" w:space="0" w:color="auto"/>
                        <w:bottom w:val="none" w:sz="0" w:space="0" w:color="auto"/>
                        <w:right w:val="none" w:sz="0" w:space="0" w:color="auto"/>
                      </w:divBdr>
                    </w:div>
                    <w:div w:id="1912227698">
                      <w:marLeft w:val="0"/>
                      <w:marRight w:val="0"/>
                      <w:marTop w:val="0"/>
                      <w:marBottom w:val="0"/>
                      <w:divBdr>
                        <w:top w:val="none" w:sz="0" w:space="0" w:color="auto"/>
                        <w:left w:val="none" w:sz="0" w:space="0" w:color="auto"/>
                        <w:bottom w:val="none" w:sz="0" w:space="0" w:color="auto"/>
                        <w:right w:val="none" w:sz="0" w:space="0" w:color="auto"/>
                      </w:divBdr>
                    </w:div>
                    <w:div w:id="10691526">
                      <w:marLeft w:val="0"/>
                      <w:marRight w:val="0"/>
                      <w:marTop w:val="0"/>
                      <w:marBottom w:val="0"/>
                      <w:divBdr>
                        <w:top w:val="none" w:sz="0" w:space="0" w:color="auto"/>
                        <w:left w:val="none" w:sz="0" w:space="0" w:color="auto"/>
                        <w:bottom w:val="none" w:sz="0" w:space="0" w:color="auto"/>
                        <w:right w:val="none" w:sz="0" w:space="0" w:color="auto"/>
                      </w:divBdr>
                    </w:div>
                    <w:div w:id="2053964653">
                      <w:marLeft w:val="0"/>
                      <w:marRight w:val="0"/>
                      <w:marTop w:val="0"/>
                      <w:marBottom w:val="0"/>
                      <w:divBdr>
                        <w:top w:val="none" w:sz="0" w:space="0" w:color="auto"/>
                        <w:left w:val="none" w:sz="0" w:space="0" w:color="auto"/>
                        <w:bottom w:val="none" w:sz="0" w:space="0" w:color="auto"/>
                        <w:right w:val="none" w:sz="0" w:space="0" w:color="auto"/>
                      </w:divBdr>
                    </w:div>
                    <w:div w:id="63450215">
                      <w:marLeft w:val="0"/>
                      <w:marRight w:val="0"/>
                      <w:marTop w:val="0"/>
                      <w:marBottom w:val="0"/>
                      <w:divBdr>
                        <w:top w:val="none" w:sz="0" w:space="0" w:color="auto"/>
                        <w:left w:val="none" w:sz="0" w:space="0" w:color="auto"/>
                        <w:bottom w:val="none" w:sz="0" w:space="0" w:color="auto"/>
                        <w:right w:val="none" w:sz="0" w:space="0" w:color="auto"/>
                      </w:divBdr>
                    </w:div>
                    <w:div w:id="122625549">
                      <w:marLeft w:val="0"/>
                      <w:marRight w:val="0"/>
                      <w:marTop w:val="0"/>
                      <w:marBottom w:val="0"/>
                      <w:divBdr>
                        <w:top w:val="none" w:sz="0" w:space="0" w:color="auto"/>
                        <w:left w:val="none" w:sz="0" w:space="0" w:color="auto"/>
                        <w:bottom w:val="none" w:sz="0" w:space="0" w:color="auto"/>
                        <w:right w:val="none" w:sz="0" w:space="0" w:color="auto"/>
                      </w:divBdr>
                    </w:div>
                    <w:div w:id="1637029617">
                      <w:marLeft w:val="0"/>
                      <w:marRight w:val="0"/>
                      <w:marTop w:val="0"/>
                      <w:marBottom w:val="0"/>
                      <w:divBdr>
                        <w:top w:val="none" w:sz="0" w:space="0" w:color="auto"/>
                        <w:left w:val="none" w:sz="0" w:space="0" w:color="auto"/>
                        <w:bottom w:val="none" w:sz="0" w:space="0" w:color="auto"/>
                        <w:right w:val="none" w:sz="0" w:space="0" w:color="auto"/>
                      </w:divBdr>
                    </w:div>
                    <w:div w:id="773523279">
                      <w:marLeft w:val="0"/>
                      <w:marRight w:val="0"/>
                      <w:marTop w:val="0"/>
                      <w:marBottom w:val="0"/>
                      <w:divBdr>
                        <w:top w:val="none" w:sz="0" w:space="0" w:color="auto"/>
                        <w:left w:val="none" w:sz="0" w:space="0" w:color="auto"/>
                        <w:bottom w:val="none" w:sz="0" w:space="0" w:color="auto"/>
                        <w:right w:val="none" w:sz="0" w:space="0" w:color="auto"/>
                      </w:divBdr>
                    </w:div>
                    <w:div w:id="1927419049">
                      <w:marLeft w:val="0"/>
                      <w:marRight w:val="0"/>
                      <w:marTop w:val="0"/>
                      <w:marBottom w:val="0"/>
                      <w:divBdr>
                        <w:top w:val="none" w:sz="0" w:space="0" w:color="auto"/>
                        <w:left w:val="none" w:sz="0" w:space="0" w:color="auto"/>
                        <w:bottom w:val="none" w:sz="0" w:space="0" w:color="auto"/>
                        <w:right w:val="none" w:sz="0" w:space="0" w:color="auto"/>
                      </w:divBdr>
                    </w:div>
                    <w:div w:id="846093512">
                      <w:marLeft w:val="0"/>
                      <w:marRight w:val="0"/>
                      <w:marTop w:val="0"/>
                      <w:marBottom w:val="0"/>
                      <w:divBdr>
                        <w:top w:val="none" w:sz="0" w:space="0" w:color="auto"/>
                        <w:left w:val="none" w:sz="0" w:space="0" w:color="auto"/>
                        <w:bottom w:val="none" w:sz="0" w:space="0" w:color="auto"/>
                        <w:right w:val="none" w:sz="0" w:space="0" w:color="auto"/>
                      </w:divBdr>
                    </w:div>
                    <w:div w:id="1992900584">
                      <w:marLeft w:val="0"/>
                      <w:marRight w:val="0"/>
                      <w:marTop w:val="0"/>
                      <w:marBottom w:val="0"/>
                      <w:divBdr>
                        <w:top w:val="none" w:sz="0" w:space="0" w:color="auto"/>
                        <w:left w:val="none" w:sz="0" w:space="0" w:color="auto"/>
                        <w:bottom w:val="none" w:sz="0" w:space="0" w:color="auto"/>
                        <w:right w:val="none" w:sz="0" w:space="0" w:color="auto"/>
                      </w:divBdr>
                    </w:div>
                    <w:div w:id="1269778446">
                      <w:marLeft w:val="0"/>
                      <w:marRight w:val="0"/>
                      <w:marTop w:val="0"/>
                      <w:marBottom w:val="0"/>
                      <w:divBdr>
                        <w:top w:val="none" w:sz="0" w:space="0" w:color="auto"/>
                        <w:left w:val="none" w:sz="0" w:space="0" w:color="auto"/>
                        <w:bottom w:val="none" w:sz="0" w:space="0" w:color="auto"/>
                        <w:right w:val="none" w:sz="0" w:space="0" w:color="auto"/>
                      </w:divBdr>
                    </w:div>
                    <w:div w:id="1688098763">
                      <w:marLeft w:val="0"/>
                      <w:marRight w:val="0"/>
                      <w:marTop w:val="0"/>
                      <w:marBottom w:val="0"/>
                      <w:divBdr>
                        <w:top w:val="none" w:sz="0" w:space="0" w:color="auto"/>
                        <w:left w:val="none" w:sz="0" w:space="0" w:color="auto"/>
                        <w:bottom w:val="none" w:sz="0" w:space="0" w:color="auto"/>
                        <w:right w:val="none" w:sz="0" w:space="0" w:color="auto"/>
                      </w:divBdr>
                    </w:div>
                    <w:div w:id="925531232">
                      <w:marLeft w:val="0"/>
                      <w:marRight w:val="0"/>
                      <w:marTop w:val="0"/>
                      <w:marBottom w:val="0"/>
                      <w:divBdr>
                        <w:top w:val="none" w:sz="0" w:space="0" w:color="auto"/>
                        <w:left w:val="none" w:sz="0" w:space="0" w:color="auto"/>
                        <w:bottom w:val="none" w:sz="0" w:space="0" w:color="auto"/>
                        <w:right w:val="none" w:sz="0" w:space="0" w:color="auto"/>
                      </w:divBdr>
                    </w:div>
                    <w:div w:id="617419262">
                      <w:marLeft w:val="0"/>
                      <w:marRight w:val="0"/>
                      <w:marTop w:val="0"/>
                      <w:marBottom w:val="0"/>
                      <w:divBdr>
                        <w:top w:val="none" w:sz="0" w:space="0" w:color="auto"/>
                        <w:left w:val="none" w:sz="0" w:space="0" w:color="auto"/>
                        <w:bottom w:val="none" w:sz="0" w:space="0" w:color="auto"/>
                        <w:right w:val="none" w:sz="0" w:space="0" w:color="auto"/>
                      </w:divBdr>
                    </w:div>
                    <w:div w:id="1549145815">
                      <w:marLeft w:val="0"/>
                      <w:marRight w:val="0"/>
                      <w:marTop w:val="0"/>
                      <w:marBottom w:val="0"/>
                      <w:divBdr>
                        <w:top w:val="none" w:sz="0" w:space="0" w:color="auto"/>
                        <w:left w:val="none" w:sz="0" w:space="0" w:color="auto"/>
                        <w:bottom w:val="none" w:sz="0" w:space="0" w:color="auto"/>
                        <w:right w:val="none" w:sz="0" w:space="0" w:color="auto"/>
                      </w:divBdr>
                    </w:div>
                    <w:div w:id="966739749">
                      <w:marLeft w:val="0"/>
                      <w:marRight w:val="0"/>
                      <w:marTop w:val="0"/>
                      <w:marBottom w:val="0"/>
                      <w:divBdr>
                        <w:top w:val="none" w:sz="0" w:space="0" w:color="auto"/>
                        <w:left w:val="none" w:sz="0" w:space="0" w:color="auto"/>
                        <w:bottom w:val="none" w:sz="0" w:space="0" w:color="auto"/>
                        <w:right w:val="none" w:sz="0" w:space="0" w:color="auto"/>
                      </w:divBdr>
                    </w:div>
                    <w:div w:id="2077781092">
                      <w:marLeft w:val="0"/>
                      <w:marRight w:val="0"/>
                      <w:marTop w:val="0"/>
                      <w:marBottom w:val="0"/>
                      <w:divBdr>
                        <w:top w:val="none" w:sz="0" w:space="0" w:color="auto"/>
                        <w:left w:val="none" w:sz="0" w:space="0" w:color="auto"/>
                        <w:bottom w:val="none" w:sz="0" w:space="0" w:color="auto"/>
                        <w:right w:val="none" w:sz="0" w:space="0" w:color="auto"/>
                      </w:divBdr>
                    </w:div>
                    <w:div w:id="1750617243">
                      <w:marLeft w:val="0"/>
                      <w:marRight w:val="0"/>
                      <w:marTop w:val="0"/>
                      <w:marBottom w:val="0"/>
                      <w:divBdr>
                        <w:top w:val="none" w:sz="0" w:space="0" w:color="auto"/>
                        <w:left w:val="none" w:sz="0" w:space="0" w:color="auto"/>
                        <w:bottom w:val="none" w:sz="0" w:space="0" w:color="auto"/>
                        <w:right w:val="none" w:sz="0" w:space="0" w:color="auto"/>
                      </w:divBdr>
                    </w:div>
                    <w:div w:id="1969629815">
                      <w:marLeft w:val="0"/>
                      <w:marRight w:val="0"/>
                      <w:marTop w:val="0"/>
                      <w:marBottom w:val="0"/>
                      <w:divBdr>
                        <w:top w:val="none" w:sz="0" w:space="0" w:color="auto"/>
                        <w:left w:val="none" w:sz="0" w:space="0" w:color="auto"/>
                        <w:bottom w:val="none" w:sz="0" w:space="0" w:color="auto"/>
                        <w:right w:val="none" w:sz="0" w:space="0" w:color="auto"/>
                      </w:divBdr>
                    </w:div>
                    <w:div w:id="482042486">
                      <w:marLeft w:val="0"/>
                      <w:marRight w:val="0"/>
                      <w:marTop w:val="0"/>
                      <w:marBottom w:val="0"/>
                      <w:divBdr>
                        <w:top w:val="none" w:sz="0" w:space="0" w:color="auto"/>
                        <w:left w:val="none" w:sz="0" w:space="0" w:color="auto"/>
                        <w:bottom w:val="none" w:sz="0" w:space="0" w:color="auto"/>
                        <w:right w:val="none" w:sz="0" w:space="0" w:color="auto"/>
                      </w:divBdr>
                    </w:div>
                    <w:div w:id="1813212486">
                      <w:marLeft w:val="0"/>
                      <w:marRight w:val="0"/>
                      <w:marTop w:val="0"/>
                      <w:marBottom w:val="0"/>
                      <w:divBdr>
                        <w:top w:val="none" w:sz="0" w:space="0" w:color="auto"/>
                        <w:left w:val="none" w:sz="0" w:space="0" w:color="auto"/>
                        <w:bottom w:val="none" w:sz="0" w:space="0" w:color="auto"/>
                        <w:right w:val="none" w:sz="0" w:space="0" w:color="auto"/>
                      </w:divBdr>
                    </w:div>
                    <w:div w:id="814564227">
                      <w:marLeft w:val="0"/>
                      <w:marRight w:val="0"/>
                      <w:marTop w:val="0"/>
                      <w:marBottom w:val="0"/>
                      <w:divBdr>
                        <w:top w:val="none" w:sz="0" w:space="0" w:color="auto"/>
                        <w:left w:val="none" w:sz="0" w:space="0" w:color="auto"/>
                        <w:bottom w:val="none" w:sz="0" w:space="0" w:color="auto"/>
                        <w:right w:val="none" w:sz="0" w:space="0" w:color="auto"/>
                      </w:divBdr>
                    </w:div>
                    <w:div w:id="235869109">
                      <w:marLeft w:val="0"/>
                      <w:marRight w:val="0"/>
                      <w:marTop w:val="0"/>
                      <w:marBottom w:val="0"/>
                      <w:divBdr>
                        <w:top w:val="none" w:sz="0" w:space="0" w:color="auto"/>
                        <w:left w:val="none" w:sz="0" w:space="0" w:color="auto"/>
                        <w:bottom w:val="none" w:sz="0" w:space="0" w:color="auto"/>
                        <w:right w:val="none" w:sz="0" w:space="0" w:color="auto"/>
                      </w:divBdr>
                    </w:div>
                    <w:div w:id="632251398">
                      <w:marLeft w:val="0"/>
                      <w:marRight w:val="0"/>
                      <w:marTop w:val="0"/>
                      <w:marBottom w:val="0"/>
                      <w:divBdr>
                        <w:top w:val="none" w:sz="0" w:space="0" w:color="auto"/>
                        <w:left w:val="none" w:sz="0" w:space="0" w:color="auto"/>
                        <w:bottom w:val="none" w:sz="0" w:space="0" w:color="auto"/>
                        <w:right w:val="none" w:sz="0" w:space="0" w:color="auto"/>
                      </w:divBdr>
                    </w:div>
                    <w:div w:id="1884750489">
                      <w:marLeft w:val="0"/>
                      <w:marRight w:val="0"/>
                      <w:marTop w:val="0"/>
                      <w:marBottom w:val="0"/>
                      <w:divBdr>
                        <w:top w:val="none" w:sz="0" w:space="0" w:color="auto"/>
                        <w:left w:val="none" w:sz="0" w:space="0" w:color="auto"/>
                        <w:bottom w:val="none" w:sz="0" w:space="0" w:color="auto"/>
                        <w:right w:val="none" w:sz="0" w:space="0" w:color="auto"/>
                      </w:divBdr>
                    </w:div>
                    <w:div w:id="643894598">
                      <w:marLeft w:val="0"/>
                      <w:marRight w:val="0"/>
                      <w:marTop w:val="0"/>
                      <w:marBottom w:val="0"/>
                      <w:divBdr>
                        <w:top w:val="none" w:sz="0" w:space="0" w:color="auto"/>
                        <w:left w:val="none" w:sz="0" w:space="0" w:color="auto"/>
                        <w:bottom w:val="none" w:sz="0" w:space="0" w:color="auto"/>
                        <w:right w:val="none" w:sz="0" w:space="0" w:color="auto"/>
                      </w:divBdr>
                    </w:div>
                    <w:div w:id="899098953">
                      <w:marLeft w:val="0"/>
                      <w:marRight w:val="0"/>
                      <w:marTop w:val="0"/>
                      <w:marBottom w:val="0"/>
                      <w:divBdr>
                        <w:top w:val="none" w:sz="0" w:space="0" w:color="auto"/>
                        <w:left w:val="none" w:sz="0" w:space="0" w:color="auto"/>
                        <w:bottom w:val="none" w:sz="0" w:space="0" w:color="auto"/>
                        <w:right w:val="none" w:sz="0" w:space="0" w:color="auto"/>
                      </w:divBdr>
                    </w:div>
                    <w:div w:id="1468890094">
                      <w:marLeft w:val="0"/>
                      <w:marRight w:val="0"/>
                      <w:marTop w:val="0"/>
                      <w:marBottom w:val="0"/>
                      <w:divBdr>
                        <w:top w:val="none" w:sz="0" w:space="0" w:color="auto"/>
                        <w:left w:val="none" w:sz="0" w:space="0" w:color="auto"/>
                        <w:bottom w:val="none" w:sz="0" w:space="0" w:color="auto"/>
                        <w:right w:val="none" w:sz="0" w:space="0" w:color="auto"/>
                      </w:divBdr>
                    </w:div>
                    <w:div w:id="346948246">
                      <w:marLeft w:val="0"/>
                      <w:marRight w:val="0"/>
                      <w:marTop w:val="0"/>
                      <w:marBottom w:val="0"/>
                      <w:divBdr>
                        <w:top w:val="none" w:sz="0" w:space="0" w:color="auto"/>
                        <w:left w:val="none" w:sz="0" w:space="0" w:color="auto"/>
                        <w:bottom w:val="none" w:sz="0" w:space="0" w:color="auto"/>
                        <w:right w:val="none" w:sz="0" w:space="0" w:color="auto"/>
                      </w:divBdr>
                    </w:div>
                    <w:div w:id="1291090268">
                      <w:marLeft w:val="0"/>
                      <w:marRight w:val="0"/>
                      <w:marTop w:val="0"/>
                      <w:marBottom w:val="0"/>
                      <w:divBdr>
                        <w:top w:val="none" w:sz="0" w:space="0" w:color="auto"/>
                        <w:left w:val="none" w:sz="0" w:space="0" w:color="auto"/>
                        <w:bottom w:val="none" w:sz="0" w:space="0" w:color="auto"/>
                        <w:right w:val="none" w:sz="0" w:space="0" w:color="auto"/>
                      </w:divBdr>
                    </w:div>
                    <w:div w:id="2040428049">
                      <w:marLeft w:val="0"/>
                      <w:marRight w:val="0"/>
                      <w:marTop w:val="0"/>
                      <w:marBottom w:val="0"/>
                      <w:divBdr>
                        <w:top w:val="none" w:sz="0" w:space="0" w:color="auto"/>
                        <w:left w:val="none" w:sz="0" w:space="0" w:color="auto"/>
                        <w:bottom w:val="none" w:sz="0" w:space="0" w:color="auto"/>
                        <w:right w:val="none" w:sz="0" w:space="0" w:color="auto"/>
                      </w:divBdr>
                    </w:div>
                    <w:div w:id="313218497">
                      <w:marLeft w:val="0"/>
                      <w:marRight w:val="0"/>
                      <w:marTop w:val="0"/>
                      <w:marBottom w:val="0"/>
                      <w:divBdr>
                        <w:top w:val="none" w:sz="0" w:space="0" w:color="auto"/>
                        <w:left w:val="none" w:sz="0" w:space="0" w:color="auto"/>
                        <w:bottom w:val="none" w:sz="0" w:space="0" w:color="auto"/>
                        <w:right w:val="none" w:sz="0" w:space="0" w:color="auto"/>
                      </w:divBdr>
                    </w:div>
                    <w:div w:id="1887330833">
                      <w:marLeft w:val="0"/>
                      <w:marRight w:val="0"/>
                      <w:marTop w:val="0"/>
                      <w:marBottom w:val="0"/>
                      <w:divBdr>
                        <w:top w:val="none" w:sz="0" w:space="0" w:color="auto"/>
                        <w:left w:val="none" w:sz="0" w:space="0" w:color="auto"/>
                        <w:bottom w:val="none" w:sz="0" w:space="0" w:color="auto"/>
                        <w:right w:val="none" w:sz="0" w:space="0" w:color="auto"/>
                      </w:divBdr>
                    </w:div>
                    <w:div w:id="1107429527">
                      <w:marLeft w:val="0"/>
                      <w:marRight w:val="0"/>
                      <w:marTop w:val="0"/>
                      <w:marBottom w:val="0"/>
                      <w:divBdr>
                        <w:top w:val="none" w:sz="0" w:space="0" w:color="auto"/>
                        <w:left w:val="none" w:sz="0" w:space="0" w:color="auto"/>
                        <w:bottom w:val="none" w:sz="0" w:space="0" w:color="auto"/>
                        <w:right w:val="none" w:sz="0" w:space="0" w:color="auto"/>
                      </w:divBdr>
                    </w:div>
                    <w:div w:id="549347284">
                      <w:marLeft w:val="0"/>
                      <w:marRight w:val="0"/>
                      <w:marTop w:val="0"/>
                      <w:marBottom w:val="0"/>
                      <w:divBdr>
                        <w:top w:val="none" w:sz="0" w:space="0" w:color="auto"/>
                        <w:left w:val="none" w:sz="0" w:space="0" w:color="auto"/>
                        <w:bottom w:val="none" w:sz="0" w:space="0" w:color="auto"/>
                        <w:right w:val="none" w:sz="0" w:space="0" w:color="auto"/>
                      </w:divBdr>
                    </w:div>
                    <w:div w:id="2112815411">
                      <w:marLeft w:val="0"/>
                      <w:marRight w:val="0"/>
                      <w:marTop w:val="0"/>
                      <w:marBottom w:val="0"/>
                      <w:divBdr>
                        <w:top w:val="none" w:sz="0" w:space="0" w:color="auto"/>
                        <w:left w:val="none" w:sz="0" w:space="0" w:color="auto"/>
                        <w:bottom w:val="none" w:sz="0" w:space="0" w:color="auto"/>
                        <w:right w:val="none" w:sz="0" w:space="0" w:color="auto"/>
                      </w:divBdr>
                    </w:div>
                    <w:div w:id="461971083">
                      <w:marLeft w:val="0"/>
                      <w:marRight w:val="0"/>
                      <w:marTop w:val="0"/>
                      <w:marBottom w:val="0"/>
                      <w:divBdr>
                        <w:top w:val="none" w:sz="0" w:space="0" w:color="auto"/>
                        <w:left w:val="none" w:sz="0" w:space="0" w:color="auto"/>
                        <w:bottom w:val="none" w:sz="0" w:space="0" w:color="auto"/>
                        <w:right w:val="none" w:sz="0" w:space="0" w:color="auto"/>
                      </w:divBdr>
                    </w:div>
                    <w:div w:id="1397584123">
                      <w:marLeft w:val="0"/>
                      <w:marRight w:val="0"/>
                      <w:marTop w:val="0"/>
                      <w:marBottom w:val="0"/>
                      <w:divBdr>
                        <w:top w:val="none" w:sz="0" w:space="0" w:color="auto"/>
                        <w:left w:val="none" w:sz="0" w:space="0" w:color="auto"/>
                        <w:bottom w:val="none" w:sz="0" w:space="0" w:color="auto"/>
                        <w:right w:val="none" w:sz="0" w:space="0" w:color="auto"/>
                      </w:divBdr>
                    </w:div>
                    <w:div w:id="1722972984">
                      <w:marLeft w:val="0"/>
                      <w:marRight w:val="0"/>
                      <w:marTop w:val="0"/>
                      <w:marBottom w:val="0"/>
                      <w:divBdr>
                        <w:top w:val="none" w:sz="0" w:space="0" w:color="auto"/>
                        <w:left w:val="none" w:sz="0" w:space="0" w:color="auto"/>
                        <w:bottom w:val="none" w:sz="0" w:space="0" w:color="auto"/>
                        <w:right w:val="none" w:sz="0" w:space="0" w:color="auto"/>
                      </w:divBdr>
                    </w:div>
                    <w:div w:id="998850920">
                      <w:marLeft w:val="0"/>
                      <w:marRight w:val="0"/>
                      <w:marTop w:val="0"/>
                      <w:marBottom w:val="0"/>
                      <w:divBdr>
                        <w:top w:val="none" w:sz="0" w:space="0" w:color="auto"/>
                        <w:left w:val="none" w:sz="0" w:space="0" w:color="auto"/>
                        <w:bottom w:val="none" w:sz="0" w:space="0" w:color="auto"/>
                        <w:right w:val="none" w:sz="0" w:space="0" w:color="auto"/>
                      </w:divBdr>
                    </w:div>
                    <w:div w:id="1530560255">
                      <w:marLeft w:val="0"/>
                      <w:marRight w:val="0"/>
                      <w:marTop w:val="0"/>
                      <w:marBottom w:val="0"/>
                      <w:divBdr>
                        <w:top w:val="none" w:sz="0" w:space="0" w:color="auto"/>
                        <w:left w:val="none" w:sz="0" w:space="0" w:color="auto"/>
                        <w:bottom w:val="none" w:sz="0" w:space="0" w:color="auto"/>
                        <w:right w:val="none" w:sz="0" w:space="0" w:color="auto"/>
                      </w:divBdr>
                    </w:div>
                    <w:div w:id="517039667">
                      <w:marLeft w:val="0"/>
                      <w:marRight w:val="0"/>
                      <w:marTop w:val="0"/>
                      <w:marBottom w:val="0"/>
                      <w:divBdr>
                        <w:top w:val="none" w:sz="0" w:space="0" w:color="auto"/>
                        <w:left w:val="none" w:sz="0" w:space="0" w:color="auto"/>
                        <w:bottom w:val="none" w:sz="0" w:space="0" w:color="auto"/>
                        <w:right w:val="none" w:sz="0" w:space="0" w:color="auto"/>
                      </w:divBdr>
                    </w:div>
                    <w:div w:id="1418361426">
                      <w:marLeft w:val="0"/>
                      <w:marRight w:val="0"/>
                      <w:marTop w:val="0"/>
                      <w:marBottom w:val="0"/>
                      <w:divBdr>
                        <w:top w:val="none" w:sz="0" w:space="0" w:color="auto"/>
                        <w:left w:val="none" w:sz="0" w:space="0" w:color="auto"/>
                        <w:bottom w:val="none" w:sz="0" w:space="0" w:color="auto"/>
                        <w:right w:val="none" w:sz="0" w:space="0" w:color="auto"/>
                      </w:divBdr>
                    </w:div>
                    <w:div w:id="909388518">
                      <w:marLeft w:val="0"/>
                      <w:marRight w:val="0"/>
                      <w:marTop w:val="0"/>
                      <w:marBottom w:val="0"/>
                      <w:divBdr>
                        <w:top w:val="none" w:sz="0" w:space="0" w:color="auto"/>
                        <w:left w:val="none" w:sz="0" w:space="0" w:color="auto"/>
                        <w:bottom w:val="none" w:sz="0" w:space="0" w:color="auto"/>
                        <w:right w:val="none" w:sz="0" w:space="0" w:color="auto"/>
                      </w:divBdr>
                    </w:div>
                    <w:div w:id="1466002148">
                      <w:marLeft w:val="0"/>
                      <w:marRight w:val="0"/>
                      <w:marTop w:val="0"/>
                      <w:marBottom w:val="0"/>
                      <w:divBdr>
                        <w:top w:val="none" w:sz="0" w:space="0" w:color="auto"/>
                        <w:left w:val="none" w:sz="0" w:space="0" w:color="auto"/>
                        <w:bottom w:val="none" w:sz="0" w:space="0" w:color="auto"/>
                        <w:right w:val="none" w:sz="0" w:space="0" w:color="auto"/>
                      </w:divBdr>
                    </w:div>
                    <w:div w:id="1733235209">
                      <w:marLeft w:val="0"/>
                      <w:marRight w:val="0"/>
                      <w:marTop w:val="0"/>
                      <w:marBottom w:val="0"/>
                      <w:divBdr>
                        <w:top w:val="none" w:sz="0" w:space="0" w:color="auto"/>
                        <w:left w:val="none" w:sz="0" w:space="0" w:color="auto"/>
                        <w:bottom w:val="none" w:sz="0" w:space="0" w:color="auto"/>
                        <w:right w:val="none" w:sz="0" w:space="0" w:color="auto"/>
                      </w:divBdr>
                    </w:div>
                    <w:div w:id="1625189188">
                      <w:marLeft w:val="0"/>
                      <w:marRight w:val="0"/>
                      <w:marTop w:val="0"/>
                      <w:marBottom w:val="0"/>
                      <w:divBdr>
                        <w:top w:val="none" w:sz="0" w:space="0" w:color="auto"/>
                        <w:left w:val="none" w:sz="0" w:space="0" w:color="auto"/>
                        <w:bottom w:val="none" w:sz="0" w:space="0" w:color="auto"/>
                        <w:right w:val="none" w:sz="0" w:space="0" w:color="auto"/>
                      </w:divBdr>
                    </w:div>
                    <w:div w:id="1220752622">
                      <w:marLeft w:val="0"/>
                      <w:marRight w:val="0"/>
                      <w:marTop w:val="0"/>
                      <w:marBottom w:val="0"/>
                      <w:divBdr>
                        <w:top w:val="none" w:sz="0" w:space="0" w:color="auto"/>
                        <w:left w:val="none" w:sz="0" w:space="0" w:color="auto"/>
                        <w:bottom w:val="none" w:sz="0" w:space="0" w:color="auto"/>
                        <w:right w:val="none" w:sz="0" w:space="0" w:color="auto"/>
                      </w:divBdr>
                    </w:div>
                    <w:div w:id="584192263">
                      <w:marLeft w:val="0"/>
                      <w:marRight w:val="0"/>
                      <w:marTop w:val="0"/>
                      <w:marBottom w:val="0"/>
                      <w:divBdr>
                        <w:top w:val="none" w:sz="0" w:space="0" w:color="auto"/>
                        <w:left w:val="none" w:sz="0" w:space="0" w:color="auto"/>
                        <w:bottom w:val="none" w:sz="0" w:space="0" w:color="auto"/>
                        <w:right w:val="none" w:sz="0" w:space="0" w:color="auto"/>
                      </w:divBdr>
                    </w:div>
                    <w:div w:id="944460919">
                      <w:marLeft w:val="0"/>
                      <w:marRight w:val="0"/>
                      <w:marTop w:val="0"/>
                      <w:marBottom w:val="0"/>
                      <w:divBdr>
                        <w:top w:val="none" w:sz="0" w:space="0" w:color="auto"/>
                        <w:left w:val="none" w:sz="0" w:space="0" w:color="auto"/>
                        <w:bottom w:val="none" w:sz="0" w:space="0" w:color="auto"/>
                        <w:right w:val="none" w:sz="0" w:space="0" w:color="auto"/>
                      </w:divBdr>
                    </w:div>
                    <w:div w:id="2077361852">
                      <w:marLeft w:val="0"/>
                      <w:marRight w:val="0"/>
                      <w:marTop w:val="0"/>
                      <w:marBottom w:val="0"/>
                      <w:divBdr>
                        <w:top w:val="none" w:sz="0" w:space="0" w:color="auto"/>
                        <w:left w:val="none" w:sz="0" w:space="0" w:color="auto"/>
                        <w:bottom w:val="none" w:sz="0" w:space="0" w:color="auto"/>
                        <w:right w:val="none" w:sz="0" w:space="0" w:color="auto"/>
                      </w:divBdr>
                    </w:div>
                    <w:div w:id="1640379784">
                      <w:marLeft w:val="0"/>
                      <w:marRight w:val="0"/>
                      <w:marTop w:val="0"/>
                      <w:marBottom w:val="0"/>
                      <w:divBdr>
                        <w:top w:val="none" w:sz="0" w:space="0" w:color="auto"/>
                        <w:left w:val="none" w:sz="0" w:space="0" w:color="auto"/>
                        <w:bottom w:val="none" w:sz="0" w:space="0" w:color="auto"/>
                        <w:right w:val="none" w:sz="0" w:space="0" w:color="auto"/>
                      </w:divBdr>
                    </w:div>
                    <w:div w:id="1092891406">
                      <w:marLeft w:val="0"/>
                      <w:marRight w:val="0"/>
                      <w:marTop w:val="0"/>
                      <w:marBottom w:val="0"/>
                      <w:divBdr>
                        <w:top w:val="none" w:sz="0" w:space="0" w:color="auto"/>
                        <w:left w:val="none" w:sz="0" w:space="0" w:color="auto"/>
                        <w:bottom w:val="none" w:sz="0" w:space="0" w:color="auto"/>
                        <w:right w:val="none" w:sz="0" w:space="0" w:color="auto"/>
                      </w:divBdr>
                    </w:div>
                    <w:div w:id="678655123">
                      <w:marLeft w:val="0"/>
                      <w:marRight w:val="0"/>
                      <w:marTop w:val="0"/>
                      <w:marBottom w:val="0"/>
                      <w:divBdr>
                        <w:top w:val="none" w:sz="0" w:space="0" w:color="auto"/>
                        <w:left w:val="none" w:sz="0" w:space="0" w:color="auto"/>
                        <w:bottom w:val="none" w:sz="0" w:space="0" w:color="auto"/>
                        <w:right w:val="none" w:sz="0" w:space="0" w:color="auto"/>
                      </w:divBdr>
                    </w:div>
                    <w:div w:id="1211647435">
                      <w:marLeft w:val="0"/>
                      <w:marRight w:val="0"/>
                      <w:marTop w:val="0"/>
                      <w:marBottom w:val="0"/>
                      <w:divBdr>
                        <w:top w:val="none" w:sz="0" w:space="0" w:color="auto"/>
                        <w:left w:val="none" w:sz="0" w:space="0" w:color="auto"/>
                        <w:bottom w:val="none" w:sz="0" w:space="0" w:color="auto"/>
                        <w:right w:val="none" w:sz="0" w:space="0" w:color="auto"/>
                      </w:divBdr>
                    </w:div>
                    <w:div w:id="460802294">
                      <w:marLeft w:val="0"/>
                      <w:marRight w:val="0"/>
                      <w:marTop w:val="0"/>
                      <w:marBottom w:val="0"/>
                      <w:divBdr>
                        <w:top w:val="none" w:sz="0" w:space="0" w:color="auto"/>
                        <w:left w:val="none" w:sz="0" w:space="0" w:color="auto"/>
                        <w:bottom w:val="none" w:sz="0" w:space="0" w:color="auto"/>
                        <w:right w:val="none" w:sz="0" w:space="0" w:color="auto"/>
                      </w:divBdr>
                    </w:div>
                    <w:div w:id="281809467">
                      <w:marLeft w:val="0"/>
                      <w:marRight w:val="0"/>
                      <w:marTop w:val="0"/>
                      <w:marBottom w:val="0"/>
                      <w:divBdr>
                        <w:top w:val="none" w:sz="0" w:space="0" w:color="auto"/>
                        <w:left w:val="none" w:sz="0" w:space="0" w:color="auto"/>
                        <w:bottom w:val="none" w:sz="0" w:space="0" w:color="auto"/>
                        <w:right w:val="none" w:sz="0" w:space="0" w:color="auto"/>
                      </w:divBdr>
                    </w:div>
                    <w:div w:id="1956666759">
                      <w:marLeft w:val="0"/>
                      <w:marRight w:val="0"/>
                      <w:marTop w:val="0"/>
                      <w:marBottom w:val="0"/>
                      <w:divBdr>
                        <w:top w:val="none" w:sz="0" w:space="0" w:color="auto"/>
                        <w:left w:val="none" w:sz="0" w:space="0" w:color="auto"/>
                        <w:bottom w:val="none" w:sz="0" w:space="0" w:color="auto"/>
                        <w:right w:val="none" w:sz="0" w:space="0" w:color="auto"/>
                      </w:divBdr>
                    </w:div>
                    <w:div w:id="717897274">
                      <w:marLeft w:val="0"/>
                      <w:marRight w:val="0"/>
                      <w:marTop w:val="0"/>
                      <w:marBottom w:val="0"/>
                      <w:divBdr>
                        <w:top w:val="none" w:sz="0" w:space="0" w:color="auto"/>
                        <w:left w:val="none" w:sz="0" w:space="0" w:color="auto"/>
                        <w:bottom w:val="none" w:sz="0" w:space="0" w:color="auto"/>
                        <w:right w:val="none" w:sz="0" w:space="0" w:color="auto"/>
                      </w:divBdr>
                    </w:div>
                    <w:div w:id="1366443567">
                      <w:marLeft w:val="0"/>
                      <w:marRight w:val="0"/>
                      <w:marTop w:val="0"/>
                      <w:marBottom w:val="0"/>
                      <w:divBdr>
                        <w:top w:val="none" w:sz="0" w:space="0" w:color="auto"/>
                        <w:left w:val="none" w:sz="0" w:space="0" w:color="auto"/>
                        <w:bottom w:val="none" w:sz="0" w:space="0" w:color="auto"/>
                        <w:right w:val="none" w:sz="0" w:space="0" w:color="auto"/>
                      </w:divBdr>
                    </w:div>
                    <w:div w:id="580914754">
                      <w:marLeft w:val="0"/>
                      <w:marRight w:val="0"/>
                      <w:marTop w:val="0"/>
                      <w:marBottom w:val="0"/>
                      <w:divBdr>
                        <w:top w:val="none" w:sz="0" w:space="0" w:color="auto"/>
                        <w:left w:val="none" w:sz="0" w:space="0" w:color="auto"/>
                        <w:bottom w:val="none" w:sz="0" w:space="0" w:color="auto"/>
                        <w:right w:val="none" w:sz="0" w:space="0" w:color="auto"/>
                      </w:divBdr>
                    </w:div>
                    <w:div w:id="397679234">
                      <w:marLeft w:val="0"/>
                      <w:marRight w:val="0"/>
                      <w:marTop w:val="0"/>
                      <w:marBottom w:val="0"/>
                      <w:divBdr>
                        <w:top w:val="none" w:sz="0" w:space="0" w:color="auto"/>
                        <w:left w:val="none" w:sz="0" w:space="0" w:color="auto"/>
                        <w:bottom w:val="none" w:sz="0" w:space="0" w:color="auto"/>
                        <w:right w:val="none" w:sz="0" w:space="0" w:color="auto"/>
                      </w:divBdr>
                    </w:div>
                    <w:div w:id="54209210">
                      <w:marLeft w:val="0"/>
                      <w:marRight w:val="0"/>
                      <w:marTop w:val="0"/>
                      <w:marBottom w:val="0"/>
                      <w:divBdr>
                        <w:top w:val="none" w:sz="0" w:space="0" w:color="auto"/>
                        <w:left w:val="none" w:sz="0" w:space="0" w:color="auto"/>
                        <w:bottom w:val="none" w:sz="0" w:space="0" w:color="auto"/>
                        <w:right w:val="none" w:sz="0" w:space="0" w:color="auto"/>
                      </w:divBdr>
                    </w:div>
                    <w:div w:id="600837207">
                      <w:marLeft w:val="0"/>
                      <w:marRight w:val="0"/>
                      <w:marTop w:val="0"/>
                      <w:marBottom w:val="0"/>
                      <w:divBdr>
                        <w:top w:val="none" w:sz="0" w:space="0" w:color="auto"/>
                        <w:left w:val="none" w:sz="0" w:space="0" w:color="auto"/>
                        <w:bottom w:val="none" w:sz="0" w:space="0" w:color="auto"/>
                        <w:right w:val="none" w:sz="0" w:space="0" w:color="auto"/>
                      </w:divBdr>
                    </w:div>
                    <w:div w:id="2053186081">
                      <w:marLeft w:val="0"/>
                      <w:marRight w:val="0"/>
                      <w:marTop w:val="0"/>
                      <w:marBottom w:val="0"/>
                      <w:divBdr>
                        <w:top w:val="none" w:sz="0" w:space="0" w:color="auto"/>
                        <w:left w:val="none" w:sz="0" w:space="0" w:color="auto"/>
                        <w:bottom w:val="none" w:sz="0" w:space="0" w:color="auto"/>
                        <w:right w:val="none" w:sz="0" w:space="0" w:color="auto"/>
                      </w:divBdr>
                    </w:div>
                    <w:div w:id="1850872341">
                      <w:marLeft w:val="0"/>
                      <w:marRight w:val="0"/>
                      <w:marTop w:val="0"/>
                      <w:marBottom w:val="0"/>
                      <w:divBdr>
                        <w:top w:val="none" w:sz="0" w:space="0" w:color="auto"/>
                        <w:left w:val="none" w:sz="0" w:space="0" w:color="auto"/>
                        <w:bottom w:val="none" w:sz="0" w:space="0" w:color="auto"/>
                        <w:right w:val="none" w:sz="0" w:space="0" w:color="auto"/>
                      </w:divBdr>
                    </w:div>
                    <w:div w:id="848908588">
                      <w:marLeft w:val="0"/>
                      <w:marRight w:val="0"/>
                      <w:marTop w:val="0"/>
                      <w:marBottom w:val="0"/>
                      <w:divBdr>
                        <w:top w:val="none" w:sz="0" w:space="0" w:color="auto"/>
                        <w:left w:val="none" w:sz="0" w:space="0" w:color="auto"/>
                        <w:bottom w:val="none" w:sz="0" w:space="0" w:color="auto"/>
                        <w:right w:val="none" w:sz="0" w:space="0" w:color="auto"/>
                      </w:divBdr>
                    </w:div>
                    <w:div w:id="537469930">
                      <w:marLeft w:val="0"/>
                      <w:marRight w:val="0"/>
                      <w:marTop w:val="0"/>
                      <w:marBottom w:val="0"/>
                      <w:divBdr>
                        <w:top w:val="none" w:sz="0" w:space="0" w:color="auto"/>
                        <w:left w:val="none" w:sz="0" w:space="0" w:color="auto"/>
                        <w:bottom w:val="none" w:sz="0" w:space="0" w:color="auto"/>
                        <w:right w:val="none" w:sz="0" w:space="0" w:color="auto"/>
                      </w:divBdr>
                    </w:div>
                    <w:div w:id="1443918985">
                      <w:marLeft w:val="0"/>
                      <w:marRight w:val="0"/>
                      <w:marTop w:val="0"/>
                      <w:marBottom w:val="0"/>
                      <w:divBdr>
                        <w:top w:val="none" w:sz="0" w:space="0" w:color="auto"/>
                        <w:left w:val="none" w:sz="0" w:space="0" w:color="auto"/>
                        <w:bottom w:val="none" w:sz="0" w:space="0" w:color="auto"/>
                        <w:right w:val="none" w:sz="0" w:space="0" w:color="auto"/>
                      </w:divBdr>
                    </w:div>
                    <w:div w:id="1242526421">
                      <w:marLeft w:val="0"/>
                      <w:marRight w:val="0"/>
                      <w:marTop w:val="0"/>
                      <w:marBottom w:val="0"/>
                      <w:divBdr>
                        <w:top w:val="none" w:sz="0" w:space="0" w:color="auto"/>
                        <w:left w:val="none" w:sz="0" w:space="0" w:color="auto"/>
                        <w:bottom w:val="none" w:sz="0" w:space="0" w:color="auto"/>
                        <w:right w:val="none" w:sz="0" w:space="0" w:color="auto"/>
                      </w:divBdr>
                    </w:div>
                    <w:div w:id="104661218">
                      <w:marLeft w:val="0"/>
                      <w:marRight w:val="0"/>
                      <w:marTop w:val="0"/>
                      <w:marBottom w:val="0"/>
                      <w:divBdr>
                        <w:top w:val="none" w:sz="0" w:space="0" w:color="auto"/>
                        <w:left w:val="none" w:sz="0" w:space="0" w:color="auto"/>
                        <w:bottom w:val="none" w:sz="0" w:space="0" w:color="auto"/>
                        <w:right w:val="none" w:sz="0" w:space="0" w:color="auto"/>
                      </w:divBdr>
                    </w:div>
                    <w:div w:id="1949504129">
                      <w:marLeft w:val="0"/>
                      <w:marRight w:val="0"/>
                      <w:marTop w:val="0"/>
                      <w:marBottom w:val="0"/>
                      <w:divBdr>
                        <w:top w:val="none" w:sz="0" w:space="0" w:color="auto"/>
                        <w:left w:val="none" w:sz="0" w:space="0" w:color="auto"/>
                        <w:bottom w:val="none" w:sz="0" w:space="0" w:color="auto"/>
                        <w:right w:val="none" w:sz="0" w:space="0" w:color="auto"/>
                      </w:divBdr>
                    </w:div>
                    <w:div w:id="1523276887">
                      <w:marLeft w:val="0"/>
                      <w:marRight w:val="0"/>
                      <w:marTop w:val="0"/>
                      <w:marBottom w:val="0"/>
                      <w:divBdr>
                        <w:top w:val="none" w:sz="0" w:space="0" w:color="auto"/>
                        <w:left w:val="none" w:sz="0" w:space="0" w:color="auto"/>
                        <w:bottom w:val="none" w:sz="0" w:space="0" w:color="auto"/>
                        <w:right w:val="none" w:sz="0" w:space="0" w:color="auto"/>
                      </w:divBdr>
                    </w:div>
                    <w:div w:id="613024768">
                      <w:marLeft w:val="0"/>
                      <w:marRight w:val="0"/>
                      <w:marTop w:val="0"/>
                      <w:marBottom w:val="0"/>
                      <w:divBdr>
                        <w:top w:val="none" w:sz="0" w:space="0" w:color="auto"/>
                        <w:left w:val="none" w:sz="0" w:space="0" w:color="auto"/>
                        <w:bottom w:val="none" w:sz="0" w:space="0" w:color="auto"/>
                        <w:right w:val="none" w:sz="0" w:space="0" w:color="auto"/>
                      </w:divBdr>
                    </w:div>
                    <w:div w:id="124008972">
                      <w:marLeft w:val="0"/>
                      <w:marRight w:val="0"/>
                      <w:marTop w:val="0"/>
                      <w:marBottom w:val="0"/>
                      <w:divBdr>
                        <w:top w:val="none" w:sz="0" w:space="0" w:color="auto"/>
                        <w:left w:val="none" w:sz="0" w:space="0" w:color="auto"/>
                        <w:bottom w:val="none" w:sz="0" w:space="0" w:color="auto"/>
                        <w:right w:val="none" w:sz="0" w:space="0" w:color="auto"/>
                      </w:divBdr>
                    </w:div>
                    <w:div w:id="34156548">
                      <w:marLeft w:val="0"/>
                      <w:marRight w:val="0"/>
                      <w:marTop w:val="0"/>
                      <w:marBottom w:val="0"/>
                      <w:divBdr>
                        <w:top w:val="none" w:sz="0" w:space="0" w:color="auto"/>
                        <w:left w:val="none" w:sz="0" w:space="0" w:color="auto"/>
                        <w:bottom w:val="none" w:sz="0" w:space="0" w:color="auto"/>
                        <w:right w:val="none" w:sz="0" w:space="0" w:color="auto"/>
                      </w:divBdr>
                    </w:div>
                    <w:div w:id="798373931">
                      <w:marLeft w:val="0"/>
                      <w:marRight w:val="0"/>
                      <w:marTop w:val="0"/>
                      <w:marBottom w:val="0"/>
                      <w:divBdr>
                        <w:top w:val="none" w:sz="0" w:space="0" w:color="auto"/>
                        <w:left w:val="none" w:sz="0" w:space="0" w:color="auto"/>
                        <w:bottom w:val="none" w:sz="0" w:space="0" w:color="auto"/>
                        <w:right w:val="none" w:sz="0" w:space="0" w:color="auto"/>
                      </w:divBdr>
                    </w:div>
                    <w:div w:id="1593053326">
                      <w:marLeft w:val="0"/>
                      <w:marRight w:val="0"/>
                      <w:marTop w:val="0"/>
                      <w:marBottom w:val="0"/>
                      <w:divBdr>
                        <w:top w:val="none" w:sz="0" w:space="0" w:color="auto"/>
                        <w:left w:val="none" w:sz="0" w:space="0" w:color="auto"/>
                        <w:bottom w:val="none" w:sz="0" w:space="0" w:color="auto"/>
                        <w:right w:val="none" w:sz="0" w:space="0" w:color="auto"/>
                      </w:divBdr>
                    </w:div>
                    <w:div w:id="860315250">
                      <w:marLeft w:val="0"/>
                      <w:marRight w:val="0"/>
                      <w:marTop w:val="0"/>
                      <w:marBottom w:val="0"/>
                      <w:divBdr>
                        <w:top w:val="none" w:sz="0" w:space="0" w:color="auto"/>
                        <w:left w:val="none" w:sz="0" w:space="0" w:color="auto"/>
                        <w:bottom w:val="none" w:sz="0" w:space="0" w:color="auto"/>
                        <w:right w:val="none" w:sz="0" w:space="0" w:color="auto"/>
                      </w:divBdr>
                    </w:div>
                    <w:div w:id="1815951163">
                      <w:marLeft w:val="0"/>
                      <w:marRight w:val="0"/>
                      <w:marTop w:val="0"/>
                      <w:marBottom w:val="0"/>
                      <w:divBdr>
                        <w:top w:val="none" w:sz="0" w:space="0" w:color="auto"/>
                        <w:left w:val="none" w:sz="0" w:space="0" w:color="auto"/>
                        <w:bottom w:val="none" w:sz="0" w:space="0" w:color="auto"/>
                        <w:right w:val="none" w:sz="0" w:space="0" w:color="auto"/>
                      </w:divBdr>
                    </w:div>
                    <w:div w:id="1894464900">
                      <w:marLeft w:val="0"/>
                      <w:marRight w:val="0"/>
                      <w:marTop w:val="0"/>
                      <w:marBottom w:val="0"/>
                      <w:divBdr>
                        <w:top w:val="none" w:sz="0" w:space="0" w:color="auto"/>
                        <w:left w:val="none" w:sz="0" w:space="0" w:color="auto"/>
                        <w:bottom w:val="none" w:sz="0" w:space="0" w:color="auto"/>
                        <w:right w:val="none" w:sz="0" w:space="0" w:color="auto"/>
                      </w:divBdr>
                    </w:div>
                    <w:div w:id="397242511">
                      <w:marLeft w:val="0"/>
                      <w:marRight w:val="0"/>
                      <w:marTop w:val="0"/>
                      <w:marBottom w:val="0"/>
                      <w:divBdr>
                        <w:top w:val="none" w:sz="0" w:space="0" w:color="auto"/>
                        <w:left w:val="none" w:sz="0" w:space="0" w:color="auto"/>
                        <w:bottom w:val="none" w:sz="0" w:space="0" w:color="auto"/>
                        <w:right w:val="none" w:sz="0" w:space="0" w:color="auto"/>
                      </w:divBdr>
                    </w:div>
                    <w:div w:id="1422335668">
                      <w:marLeft w:val="0"/>
                      <w:marRight w:val="0"/>
                      <w:marTop w:val="0"/>
                      <w:marBottom w:val="0"/>
                      <w:divBdr>
                        <w:top w:val="none" w:sz="0" w:space="0" w:color="auto"/>
                        <w:left w:val="none" w:sz="0" w:space="0" w:color="auto"/>
                        <w:bottom w:val="none" w:sz="0" w:space="0" w:color="auto"/>
                        <w:right w:val="none" w:sz="0" w:space="0" w:color="auto"/>
                      </w:divBdr>
                    </w:div>
                    <w:div w:id="1905985747">
                      <w:marLeft w:val="0"/>
                      <w:marRight w:val="0"/>
                      <w:marTop w:val="0"/>
                      <w:marBottom w:val="0"/>
                      <w:divBdr>
                        <w:top w:val="none" w:sz="0" w:space="0" w:color="auto"/>
                        <w:left w:val="none" w:sz="0" w:space="0" w:color="auto"/>
                        <w:bottom w:val="none" w:sz="0" w:space="0" w:color="auto"/>
                        <w:right w:val="none" w:sz="0" w:space="0" w:color="auto"/>
                      </w:divBdr>
                    </w:div>
                    <w:div w:id="538859767">
                      <w:marLeft w:val="0"/>
                      <w:marRight w:val="0"/>
                      <w:marTop w:val="0"/>
                      <w:marBottom w:val="0"/>
                      <w:divBdr>
                        <w:top w:val="none" w:sz="0" w:space="0" w:color="auto"/>
                        <w:left w:val="none" w:sz="0" w:space="0" w:color="auto"/>
                        <w:bottom w:val="none" w:sz="0" w:space="0" w:color="auto"/>
                        <w:right w:val="none" w:sz="0" w:space="0" w:color="auto"/>
                      </w:divBdr>
                    </w:div>
                    <w:div w:id="685669298">
                      <w:marLeft w:val="0"/>
                      <w:marRight w:val="0"/>
                      <w:marTop w:val="0"/>
                      <w:marBottom w:val="0"/>
                      <w:divBdr>
                        <w:top w:val="none" w:sz="0" w:space="0" w:color="auto"/>
                        <w:left w:val="none" w:sz="0" w:space="0" w:color="auto"/>
                        <w:bottom w:val="none" w:sz="0" w:space="0" w:color="auto"/>
                        <w:right w:val="none" w:sz="0" w:space="0" w:color="auto"/>
                      </w:divBdr>
                    </w:div>
                    <w:div w:id="233442882">
                      <w:marLeft w:val="0"/>
                      <w:marRight w:val="0"/>
                      <w:marTop w:val="0"/>
                      <w:marBottom w:val="0"/>
                      <w:divBdr>
                        <w:top w:val="none" w:sz="0" w:space="0" w:color="auto"/>
                        <w:left w:val="none" w:sz="0" w:space="0" w:color="auto"/>
                        <w:bottom w:val="none" w:sz="0" w:space="0" w:color="auto"/>
                        <w:right w:val="none" w:sz="0" w:space="0" w:color="auto"/>
                      </w:divBdr>
                    </w:div>
                    <w:div w:id="399986996">
                      <w:marLeft w:val="0"/>
                      <w:marRight w:val="0"/>
                      <w:marTop w:val="0"/>
                      <w:marBottom w:val="0"/>
                      <w:divBdr>
                        <w:top w:val="none" w:sz="0" w:space="0" w:color="auto"/>
                        <w:left w:val="none" w:sz="0" w:space="0" w:color="auto"/>
                        <w:bottom w:val="none" w:sz="0" w:space="0" w:color="auto"/>
                        <w:right w:val="none" w:sz="0" w:space="0" w:color="auto"/>
                      </w:divBdr>
                    </w:div>
                    <w:div w:id="1677462998">
                      <w:marLeft w:val="0"/>
                      <w:marRight w:val="0"/>
                      <w:marTop w:val="0"/>
                      <w:marBottom w:val="0"/>
                      <w:divBdr>
                        <w:top w:val="none" w:sz="0" w:space="0" w:color="auto"/>
                        <w:left w:val="none" w:sz="0" w:space="0" w:color="auto"/>
                        <w:bottom w:val="none" w:sz="0" w:space="0" w:color="auto"/>
                        <w:right w:val="none" w:sz="0" w:space="0" w:color="auto"/>
                      </w:divBdr>
                    </w:div>
                    <w:div w:id="1347444419">
                      <w:marLeft w:val="0"/>
                      <w:marRight w:val="0"/>
                      <w:marTop w:val="0"/>
                      <w:marBottom w:val="0"/>
                      <w:divBdr>
                        <w:top w:val="none" w:sz="0" w:space="0" w:color="auto"/>
                        <w:left w:val="none" w:sz="0" w:space="0" w:color="auto"/>
                        <w:bottom w:val="none" w:sz="0" w:space="0" w:color="auto"/>
                        <w:right w:val="none" w:sz="0" w:space="0" w:color="auto"/>
                      </w:divBdr>
                    </w:div>
                    <w:div w:id="2062558002">
                      <w:marLeft w:val="0"/>
                      <w:marRight w:val="0"/>
                      <w:marTop w:val="0"/>
                      <w:marBottom w:val="0"/>
                      <w:divBdr>
                        <w:top w:val="none" w:sz="0" w:space="0" w:color="auto"/>
                        <w:left w:val="none" w:sz="0" w:space="0" w:color="auto"/>
                        <w:bottom w:val="none" w:sz="0" w:space="0" w:color="auto"/>
                        <w:right w:val="none" w:sz="0" w:space="0" w:color="auto"/>
                      </w:divBdr>
                    </w:div>
                    <w:div w:id="10810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56130">
      <w:bodyDiv w:val="1"/>
      <w:marLeft w:val="0"/>
      <w:marRight w:val="0"/>
      <w:marTop w:val="0"/>
      <w:marBottom w:val="0"/>
      <w:divBdr>
        <w:top w:val="none" w:sz="0" w:space="0" w:color="auto"/>
        <w:left w:val="none" w:sz="0" w:space="0" w:color="auto"/>
        <w:bottom w:val="none" w:sz="0" w:space="0" w:color="auto"/>
        <w:right w:val="none" w:sz="0" w:space="0" w:color="auto"/>
      </w:divBdr>
      <w:divsChild>
        <w:div w:id="182402380">
          <w:marLeft w:val="0"/>
          <w:marRight w:val="0"/>
          <w:marTop w:val="0"/>
          <w:marBottom w:val="0"/>
          <w:divBdr>
            <w:top w:val="none" w:sz="0" w:space="0" w:color="auto"/>
            <w:left w:val="none" w:sz="0" w:space="0" w:color="auto"/>
            <w:bottom w:val="none" w:sz="0" w:space="0" w:color="auto"/>
            <w:right w:val="none" w:sz="0" w:space="0" w:color="auto"/>
          </w:divBdr>
          <w:divsChild>
            <w:div w:id="45835958">
              <w:marLeft w:val="0"/>
              <w:marRight w:val="0"/>
              <w:marTop w:val="0"/>
              <w:marBottom w:val="0"/>
              <w:divBdr>
                <w:top w:val="none" w:sz="0" w:space="0" w:color="auto"/>
                <w:left w:val="none" w:sz="0" w:space="0" w:color="auto"/>
                <w:bottom w:val="none" w:sz="0" w:space="0" w:color="auto"/>
                <w:right w:val="none" w:sz="0" w:space="0" w:color="auto"/>
              </w:divBdr>
              <w:divsChild>
                <w:div w:id="1782803016">
                  <w:marLeft w:val="0"/>
                  <w:marRight w:val="0"/>
                  <w:marTop w:val="0"/>
                  <w:marBottom w:val="0"/>
                  <w:divBdr>
                    <w:top w:val="none" w:sz="0" w:space="0" w:color="auto"/>
                    <w:left w:val="none" w:sz="0" w:space="0" w:color="auto"/>
                    <w:bottom w:val="none" w:sz="0" w:space="0" w:color="auto"/>
                    <w:right w:val="none" w:sz="0" w:space="0" w:color="auto"/>
                  </w:divBdr>
                  <w:divsChild>
                    <w:div w:id="1610165772">
                      <w:marLeft w:val="0"/>
                      <w:marRight w:val="0"/>
                      <w:marTop w:val="0"/>
                      <w:marBottom w:val="0"/>
                      <w:divBdr>
                        <w:top w:val="none" w:sz="0" w:space="0" w:color="auto"/>
                        <w:left w:val="none" w:sz="0" w:space="0" w:color="auto"/>
                        <w:bottom w:val="none" w:sz="0" w:space="0" w:color="auto"/>
                        <w:right w:val="none" w:sz="0" w:space="0" w:color="auto"/>
                      </w:divBdr>
                    </w:div>
                    <w:div w:id="651907960">
                      <w:marLeft w:val="0"/>
                      <w:marRight w:val="0"/>
                      <w:marTop w:val="0"/>
                      <w:marBottom w:val="0"/>
                      <w:divBdr>
                        <w:top w:val="none" w:sz="0" w:space="0" w:color="auto"/>
                        <w:left w:val="none" w:sz="0" w:space="0" w:color="auto"/>
                        <w:bottom w:val="none" w:sz="0" w:space="0" w:color="auto"/>
                        <w:right w:val="none" w:sz="0" w:space="0" w:color="auto"/>
                      </w:divBdr>
                    </w:div>
                    <w:div w:id="1138885596">
                      <w:marLeft w:val="0"/>
                      <w:marRight w:val="0"/>
                      <w:marTop w:val="0"/>
                      <w:marBottom w:val="0"/>
                      <w:divBdr>
                        <w:top w:val="none" w:sz="0" w:space="0" w:color="auto"/>
                        <w:left w:val="none" w:sz="0" w:space="0" w:color="auto"/>
                        <w:bottom w:val="none" w:sz="0" w:space="0" w:color="auto"/>
                        <w:right w:val="none" w:sz="0" w:space="0" w:color="auto"/>
                      </w:divBdr>
                    </w:div>
                    <w:div w:id="541332484">
                      <w:marLeft w:val="0"/>
                      <w:marRight w:val="0"/>
                      <w:marTop w:val="0"/>
                      <w:marBottom w:val="0"/>
                      <w:divBdr>
                        <w:top w:val="none" w:sz="0" w:space="0" w:color="auto"/>
                        <w:left w:val="none" w:sz="0" w:space="0" w:color="auto"/>
                        <w:bottom w:val="none" w:sz="0" w:space="0" w:color="auto"/>
                        <w:right w:val="none" w:sz="0" w:space="0" w:color="auto"/>
                      </w:divBdr>
                    </w:div>
                    <w:div w:id="1715886653">
                      <w:marLeft w:val="0"/>
                      <w:marRight w:val="0"/>
                      <w:marTop w:val="0"/>
                      <w:marBottom w:val="0"/>
                      <w:divBdr>
                        <w:top w:val="none" w:sz="0" w:space="0" w:color="auto"/>
                        <w:left w:val="none" w:sz="0" w:space="0" w:color="auto"/>
                        <w:bottom w:val="none" w:sz="0" w:space="0" w:color="auto"/>
                        <w:right w:val="none" w:sz="0" w:space="0" w:color="auto"/>
                      </w:divBdr>
                    </w:div>
                    <w:div w:id="1821723918">
                      <w:marLeft w:val="0"/>
                      <w:marRight w:val="0"/>
                      <w:marTop w:val="0"/>
                      <w:marBottom w:val="0"/>
                      <w:divBdr>
                        <w:top w:val="none" w:sz="0" w:space="0" w:color="auto"/>
                        <w:left w:val="none" w:sz="0" w:space="0" w:color="auto"/>
                        <w:bottom w:val="none" w:sz="0" w:space="0" w:color="auto"/>
                        <w:right w:val="none" w:sz="0" w:space="0" w:color="auto"/>
                      </w:divBdr>
                    </w:div>
                    <w:div w:id="1090737862">
                      <w:marLeft w:val="0"/>
                      <w:marRight w:val="0"/>
                      <w:marTop w:val="0"/>
                      <w:marBottom w:val="0"/>
                      <w:divBdr>
                        <w:top w:val="none" w:sz="0" w:space="0" w:color="auto"/>
                        <w:left w:val="none" w:sz="0" w:space="0" w:color="auto"/>
                        <w:bottom w:val="none" w:sz="0" w:space="0" w:color="auto"/>
                        <w:right w:val="none" w:sz="0" w:space="0" w:color="auto"/>
                      </w:divBdr>
                    </w:div>
                    <w:div w:id="428236653">
                      <w:marLeft w:val="0"/>
                      <w:marRight w:val="0"/>
                      <w:marTop w:val="0"/>
                      <w:marBottom w:val="0"/>
                      <w:divBdr>
                        <w:top w:val="none" w:sz="0" w:space="0" w:color="auto"/>
                        <w:left w:val="none" w:sz="0" w:space="0" w:color="auto"/>
                        <w:bottom w:val="none" w:sz="0" w:space="0" w:color="auto"/>
                        <w:right w:val="none" w:sz="0" w:space="0" w:color="auto"/>
                      </w:divBdr>
                    </w:div>
                    <w:div w:id="1877427138">
                      <w:marLeft w:val="0"/>
                      <w:marRight w:val="0"/>
                      <w:marTop w:val="0"/>
                      <w:marBottom w:val="0"/>
                      <w:divBdr>
                        <w:top w:val="none" w:sz="0" w:space="0" w:color="auto"/>
                        <w:left w:val="none" w:sz="0" w:space="0" w:color="auto"/>
                        <w:bottom w:val="none" w:sz="0" w:space="0" w:color="auto"/>
                        <w:right w:val="none" w:sz="0" w:space="0" w:color="auto"/>
                      </w:divBdr>
                    </w:div>
                    <w:div w:id="1954631456">
                      <w:marLeft w:val="0"/>
                      <w:marRight w:val="0"/>
                      <w:marTop w:val="0"/>
                      <w:marBottom w:val="0"/>
                      <w:divBdr>
                        <w:top w:val="none" w:sz="0" w:space="0" w:color="auto"/>
                        <w:left w:val="none" w:sz="0" w:space="0" w:color="auto"/>
                        <w:bottom w:val="none" w:sz="0" w:space="0" w:color="auto"/>
                        <w:right w:val="none" w:sz="0" w:space="0" w:color="auto"/>
                      </w:divBdr>
                    </w:div>
                    <w:div w:id="4189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7205">
      <w:bodyDiv w:val="1"/>
      <w:marLeft w:val="0"/>
      <w:marRight w:val="0"/>
      <w:marTop w:val="0"/>
      <w:marBottom w:val="0"/>
      <w:divBdr>
        <w:top w:val="none" w:sz="0" w:space="0" w:color="auto"/>
        <w:left w:val="none" w:sz="0" w:space="0" w:color="auto"/>
        <w:bottom w:val="none" w:sz="0" w:space="0" w:color="auto"/>
        <w:right w:val="none" w:sz="0" w:space="0" w:color="auto"/>
      </w:divBdr>
      <w:divsChild>
        <w:div w:id="1906992406">
          <w:marLeft w:val="0"/>
          <w:marRight w:val="0"/>
          <w:marTop w:val="0"/>
          <w:marBottom w:val="0"/>
          <w:divBdr>
            <w:top w:val="none" w:sz="0" w:space="0" w:color="auto"/>
            <w:left w:val="none" w:sz="0" w:space="0" w:color="auto"/>
            <w:bottom w:val="none" w:sz="0" w:space="0" w:color="auto"/>
            <w:right w:val="none" w:sz="0" w:space="0" w:color="auto"/>
          </w:divBdr>
          <w:divsChild>
            <w:div w:id="191967659">
              <w:marLeft w:val="0"/>
              <w:marRight w:val="0"/>
              <w:marTop w:val="0"/>
              <w:marBottom w:val="0"/>
              <w:divBdr>
                <w:top w:val="none" w:sz="0" w:space="0" w:color="auto"/>
                <w:left w:val="none" w:sz="0" w:space="0" w:color="auto"/>
                <w:bottom w:val="none" w:sz="0" w:space="0" w:color="auto"/>
                <w:right w:val="none" w:sz="0" w:space="0" w:color="auto"/>
              </w:divBdr>
              <w:divsChild>
                <w:div w:id="1440219923">
                  <w:marLeft w:val="0"/>
                  <w:marRight w:val="0"/>
                  <w:marTop w:val="0"/>
                  <w:marBottom w:val="0"/>
                  <w:divBdr>
                    <w:top w:val="none" w:sz="0" w:space="0" w:color="auto"/>
                    <w:left w:val="none" w:sz="0" w:space="0" w:color="auto"/>
                    <w:bottom w:val="none" w:sz="0" w:space="0" w:color="auto"/>
                    <w:right w:val="none" w:sz="0" w:space="0" w:color="auto"/>
                  </w:divBdr>
                  <w:divsChild>
                    <w:div w:id="1364668983">
                      <w:marLeft w:val="0"/>
                      <w:marRight w:val="0"/>
                      <w:marTop w:val="0"/>
                      <w:marBottom w:val="0"/>
                      <w:divBdr>
                        <w:top w:val="none" w:sz="0" w:space="0" w:color="auto"/>
                        <w:left w:val="none" w:sz="0" w:space="0" w:color="auto"/>
                        <w:bottom w:val="none" w:sz="0" w:space="0" w:color="auto"/>
                        <w:right w:val="none" w:sz="0" w:space="0" w:color="auto"/>
                      </w:divBdr>
                    </w:div>
                    <w:div w:id="97876869">
                      <w:marLeft w:val="0"/>
                      <w:marRight w:val="0"/>
                      <w:marTop w:val="0"/>
                      <w:marBottom w:val="0"/>
                      <w:divBdr>
                        <w:top w:val="none" w:sz="0" w:space="0" w:color="auto"/>
                        <w:left w:val="none" w:sz="0" w:space="0" w:color="auto"/>
                        <w:bottom w:val="none" w:sz="0" w:space="0" w:color="auto"/>
                        <w:right w:val="none" w:sz="0" w:space="0" w:color="auto"/>
                      </w:divBdr>
                    </w:div>
                    <w:div w:id="1074667793">
                      <w:marLeft w:val="0"/>
                      <w:marRight w:val="0"/>
                      <w:marTop w:val="0"/>
                      <w:marBottom w:val="0"/>
                      <w:divBdr>
                        <w:top w:val="none" w:sz="0" w:space="0" w:color="auto"/>
                        <w:left w:val="none" w:sz="0" w:space="0" w:color="auto"/>
                        <w:bottom w:val="none" w:sz="0" w:space="0" w:color="auto"/>
                        <w:right w:val="none" w:sz="0" w:space="0" w:color="auto"/>
                      </w:divBdr>
                    </w:div>
                    <w:div w:id="178544298">
                      <w:marLeft w:val="0"/>
                      <w:marRight w:val="0"/>
                      <w:marTop w:val="0"/>
                      <w:marBottom w:val="0"/>
                      <w:divBdr>
                        <w:top w:val="none" w:sz="0" w:space="0" w:color="auto"/>
                        <w:left w:val="none" w:sz="0" w:space="0" w:color="auto"/>
                        <w:bottom w:val="none" w:sz="0" w:space="0" w:color="auto"/>
                        <w:right w:val="none" w:sz="0" w:space="0" w:color="auto"/>
                      </w:divBdr>
                    </w:div>
                    <w:div w:id="906650103">
                      <w:marLeft w:val="0"/>
                      <w:marRight w:val="0"/>
                      <w:marTop w:val="0"/>
                      <w:marBottom w:val="0"/>
                      <w:divBdr>
                        <w:top w:val="none" w:sz="0" w:space="0" w:color="auto"/>
                        <w:left w:val="none" w:sz="0" w:space="0" w:color="auto"/>
                        <w:bottom w:val="none" w:sz="0" w:space="0" w:color="auto"/>
                        <w:right w:val="none" w:sz="0" w:space="0" w:color="auto"/>
                      </w:divBdr>
                    </w:div>
                    <w:div w:id="1907110897">
                      <w:marLeft w:val="0"/>
                      <w:marRight w:val="0"/>
                      <w:marTop w:val="0"/>
                      <w:marBottom w:val="0"/>
                      <w:divBdr>
                        <w:top w:val="none" w:sz="0" w:space="0" w:color="auto"/>
                        <w:left w:val="none" w:sz="0" w:space="0" w:color="auto"/>
                        <w:bottom w:val="none" w:sz="0" w:space="0" w:color="auto"/>
                        <w:right w:val="none" w:sz="0" w:space="0" w:color="auto"/>
                      </w:divBdr>
                    </w:div>
                    <w:div w:id="1155491287">
                      <w:marLeft w:val="0"/>
                      <w:marRight w:val="0"/>
                      <w:marTop w:val="0"/>
                      <w:marBottom w:val="0"/>
                      <w:divBdr>
                        <w:top w:val="none" w:sz="0" w:space="0" w:color="auto"/>
                        <w:left w:val="none" w:sz="0" w:space="0" w:color="auto"/>
                        <w:bottom w:val="none" w:sz="0" w:space="0" w:color="auto"/>
                        <w:right w:val="none" w:sz="0" w:space="0" w:color="auto"/>
                      </w:divBdr>
                    </w:div>
                    <w:div w:id="86197802">
                      <w:marLeft w:val="0"/>
                      <w:marRight w:val="0"/>
                      <w:marTop w:val="0"/>
                      <w:marBottom w:val="0"/>
                      <w:divBdr>
                        <w:top w:val="none" w:sz="0" w:space="0" w:color="auto"/>
                        <w:left w:val="none" w:sz="0" w:space="0" w:color="auto"/>
                        <w:bottom w:val="none" w:sz="0" w:space="0" w:color="auto"/>
                        <w:right w:val="none" w:sz="0" w:space="0" w:color="auto"/>
                      </w:divBdr>
                    </w:div>
                    <w:div w:id="1192648738">
                      <w:marLeft w:val="0"/>
                      <w:marRight w:val="0"/>
                      <w:marTop w:val="0"/>
                      <w:marBottom w:val="0"/>
                      <w:divBdr>
                        <w:top w:val="none" w:sz="0" w:space="0" w:color="auto"/>
                        <w:left w:val="none" w:sz="0" w:space="0" w:color="auto"/>
                        <w:bottom w:val="none" w:sz="0" w:space="0" w:color="auto"/>
                        <w:right w:val="none" w:sz="0" w:space="0" w:color="auto"/>
                      </w:divBdr>
                    </w:div>
                    <w:div w:id="507870647">
                      <w:marLeft w:val="0"/>
                      <w:marRight w:val="0"/>
                      <w:marTop w:val="0"/>
                      <w:marBottom w:val="0"/>
                      <w:divBdr>
                        <w:top w:val="none" w:sz="0" w:space="0" w:color="auto"/>
                        <w:left w:val="none" w:sz="0" w:space="0" w:color="auto"/>
                        <w:bottom w:val="none" w:sz="0" w:space="0" w:color="auto"/>
                        <w:right w:val="none" w:sz="0" w:space="0" w:color="auto"/>
                      </w:divBdr>
                    </w:div>
                    <w:div w:id="2018146136">
                      <w:marLeft w:val="0"/>
                      <w:marRight w:val="0"/>
                      <w:marTop w:val="0"/>
                      <w:marBottom w:val="0"/>
                      <w:divBdr>
                        <w:top w:val="none" w:sz="0" w:space="0" w:color="auto"/>
                        <w:left w:val="none" w:sz="0" w:space="0" w:color="auto"/>
                        <w:bottom w:val="none" w:sz="0" w:space="0" w:color="auto"/>
                        <w:right w:val="none" w:sz="0" w:space="0" w:color="auto"/>
                      </w:divBdr>
                    </w:div>
                    <w:div w:id="418521880">
                      <w:marLeft w:val="0"/>
                      <w:marRight w:val="0"/>
                      <w:marTop w:val="0"/>
                      <w:marBottom w:val="0"/>
                      <w:divBdr>
                        <w:top w:val="none" w:sz="0" w:space="0" w:color="auto"/>
                        <w:left w:val="none" w:sz="0" w:space="0" w:color="auto"/>
                        <w:bottom w:val="none" w:sz="0" w:space="0" w:color="auto"/>
                        <w:right w:val="none" w:sz="0" w:space="0" w:color="auto"/>
                      </w:divBdr>
                    </w:div>
                    <w:div w:id="1385980388">
                      <w:marLeft w:val="0"/>
                      <w:marRight w:val="0"/>
                      <w:marTop w:val="0"/>
                      <w:marBottom w:val="0"/>
                      <w:divBdr>
                        <w:top w:val="none" w:sz="0" w:space="0" w:color="auto"/>
                        <w:left w:val="none" w:sz="0" w:space="0" w:color="auto"/>
                        <w:bottom w:val="none" w:sz="0" w:space="0" w:color="auto"/>
                        <w:right w:val="none" w:sz="0" w:space="0" w:color="auto"/>
                      </w:divBdr>
                    </w:div>
                    <w:div w:id="371076807">
                      <w:marLeft w:val="0"/>
                      <w:marRight w:val="0"/>
                      <w:marTop w:val="0"/>
                      <w:marBottom w:val="0"/>
                      <w:divBdr>
                        <w:top w:val="none" w:sz="0" w:space="0" w:color="auto"/>
                        <w:left w:val="none" w:sz="0" w:space="0" w:color="auto"/>
                        <w:bottom w:val="none" w:sz="0" w:space="0" w:color="auto"/>
                        <w:right w:val="none" w:sz="0" w:space="0" w:color="auto"/>
                      </w:divBdr>
                    </w:div>
                    <w:div w:id="389571008">
                      <w:marLeft w:val="0"/>
                      <w:marRight w:val="0"/>
                      <w:marTop w:val="0"/>
                      <w:marBottom w:val="0"/>
                      <w:divBdr>
                        <w:top w:val="none" w:sz="0" w:space="0" w:color="auto"/>
                        <w:left w:val="none" w:sz="0" w:space="0" w:color="auto"/>
                        <w:bottom w:val="none" w:sz="0" w:space="0" w:color="auto"/>
                        <w:right w:val="none" w:sz="0" w:space="0" w:color="auto"/>
                      </w:divBdr>
                    </w:div>
                    <w:div w:id="594170796">
                      <w:marLeft w:val="0"/>
                      <w:marRight w:val="0"/>
                      <w:marTop w:val="0"/>
                      <w:marBottom w:val="0"/>
                      <w:divBdr>
                        <w:top w:val="none" w:sz="0" w:space="0" w:color="auto"/>
                        <w:left w:val="none" w:sz="0" w:space="0" w:color="auto"/>
                        <w:bottom w:val="none" w:sz="0" w:space="0" w:color="auto"/>
                        <w:right w:val="none" w:sz="0" w:space="0" w:color="auto"/>
                      </w:divBdr>
                    </w:div>
                    <w:div w:id="196503190">
                      <w:marLeft w:val="0"/>
                      <w:marRight w:val="0"/>
                      <w:marTop w:val="0"/>
                      <w:marBottom w:val="0"/>
                      <w:divBdr>
                        <w:top w:val="none" w:sz="0" w:space="0" w:color="auto"/>
                        <w:left w:val="none" w:sz="0" w:space="0" w:color="auto"/>
                        <w:bottom w:val="none" w:sz="0" w:space="0" w:color="auto"/>
                        <w:right w:val="none" w:sz="0" w:space="0" w:color="auto"/>
                      </w:divBdr>
                    </w:div>
                    <w:div w:id="573707348">
                      <w:marLeft w:val="0"/>
                      <w:marRight w:val="0"/>
                      <w:marTop w:val="0"/>
                      <w:marBottom w:val="0"/>
                      <w:divBdr>
                        <w:top w:val="none" w:sz="0" w:space="0" w:color="auto"/>
                        <w:left w:val="none" w:sz="0" w:space="0" w:color="auto"/>
                        <w:bottom w:val="none" w:sz="0" w:space="0" w:color="auto"/>
                        <w:right w:val="none" w:sz="0" w:space="0" w:color="auto"/>
                      </w:divBdr>
                    </w:div>
                    <w:div w:id="1468164354">
                      <w:marLeft w:val="0"/>
                      <w:marRight w:val="0"/>
                      <w:marTop w:val="0"/>
                      <w:marBottom w:val="0"/>
                      <w:divBdr>
                        <w:top w:val="none" w:sz="0" w:space="0" w:color="auto"/>
                        <w:left w:val="none" w:sz="0" w:space="0" w:color="auto"/>
                        <w:bottom w:val="none" w:sz="0" w:space="0" w:color="auto"/>
                        <w:right w:val="none" w:sz="0" w:space="0" w:color="auto"/>
                      </w:divBdr>
                    </w:div>
                    <w:div w:id="223681773">
                      <w:marLeft w:val="0"/>
                      <w:marRight w:val="0"/>
                      <w:marTop w:val="0"/>
                      <w:marBottom w:val="0"/>
                      <w:divBdr>
                        <w:top w:val="none" w:sz="0" w:space="0" w:color="auto"/>
                        <w:left w:val="none" w:sz="0" w:space="0" w:color="auto"/>
                        <w:bottom w:val="none" w:sz="0" w:space="0" w:color="auto"/>
                        <w:right w:val="none" w:sz="0" w:space="0" w:color="auto"/>
                      </w:divBdr>
                    </w:div>
                    <w:div w:id="1329480851">
                      <w:marLeft w:val="0"/>
                      <w:marRight w:val="0"/>
                      <w:marTop w:val="0"/>
                      <w:marBottom w:val="0"/>
                      <w:divBdr>
                        <w:top w:val="none" w:sz="0" w:space="0" w:color="auto"/>
                        <w:left w:val="none" w:sz="0" w:space="0" w:color="auto"/>
                        <w:bottom w:val="none" w:sz="0" w:space="0" w:color="auto"/>
                        <w:right w:val="none" w:sz="0" w:space="0" w:color="auto"/>
                      </w:divBdr>
                    </w:div>
                    <w:div w:id="1234966260">
                      <w:marLeft w:val="0"/>
                      <w:marRight w:val="0"/>
                      <w:marTop w:val="0"/>
                      <w:marBottom w:val="0"/>
                      <w:divBdr>
                        <w:top w:val="none" w:sz="0" w:space="0" w:color="auto"/>
                        <w:left w:val="none" w:sz="0" w:space="0" w:color="auto"/>
                        <w:bottom w:val="none" w:sz="0" w:space="0" w:color="auto"/>
                        <w:right w:val="none" w:sz="0" w:space="0" w:color="auto"/>
                      </w:divBdr>
                    </w:div>
                    <w:div w:id="255602407">
                      <w:marLeft w:val="0"/>
                      <w:marRight w:val="0"/>
                      <w:marTop w:val="0"/>
                      <w:marBottom w:val="0"/>
                      <w:divBdr>
                        <w:top w:val="none" w:sz="0" w:space="0" w:color="auto"/>
                        <w:left w:val="none" w:sz="0" w:space="0" w:color="auto"/>
                        <w:bottom w:val="none" w:sz="0" w:space="0" w:color="auto"/>
                        <w:right w:val="none" w:sz="0" w:space="0" w:color="auto"/>
                      </w:divBdr>
                    </w:div>
                    <w:div w:id="1589532483">
                      <w:marLeft w:val="0"/>
                      <w:marRight w:val="0"/>
                      <w:marTop w:val="0"/>
                      <w:marBottom w:val="0"/>
                      <w:divBdr>
                        <w:top w:val="none" w:sz="0" w:space="0" w:color="auto"/>
                        <w:left w:val="none" w:sz="0" w:space="0" w:color="auto"/>
                        <w:bottom w:val="none" w:sz="0" w:space="0" w:color="auto"/>
                        <w:right w:val="none" w:sz="0" w:space="0" w:color="auto"/>
                      </w:divBdr>
                    </w:div>
                    <w:div w:id="1214924476">
                      <w:marLeft w:val="0"/>
                      <w:marRight w:val="0"/>
                      <w:marTop w:val="0"/>
                      <w:marBottom w:val="0"/>
                      <w:divBdr>
                        <w:top w:val="none" w:sz="0" w:space="0" w:color="auto"/>
                        <w:left w:val="none" w:sz="0" w:space="0" w:color="auto"/>
                        <w:bottom w:val="none" w:sz="0" w:space="0" w:color="auto"/>
                        <w:right w:val="none" w:sz="0" w:space="0" w:color="auto"/>
                      </w:divBdr>
                    </w:div>
                    <w:div w:id="766852395">
                      <w:marLeft w:val="0"/>
                      <w:marRight w:val="0"/>
                      <w:marTop w:val="0"/>
                      <w:marBottom w:val="0"/>
                      <w:divBdr>
                        <w:top w:val="none" w:sz="0" w:space="0" w:color="auto"/>
                        <w:left w:val="none" w:sz="0" w:space="0" w:color="auto"/>
                        <w:bottom w:val="none" w:sz="0" w:space="0" w:color="auto"/>
                        <w:right w:val="none" w:sz="0" w:space="0" w:color="auto"/>
                      </w:divBdr>
                    </w:div>
                    <w:div w:id="1173107386">
                      <w:marLeft w:val="0"/>
                      <w:marRight w:val="0"/>
                      <w:marTop w:val="0"/>
                      <w:marBottom w:val="0"/>
                      <w:divBdr>
                        <w:top w:val="none" w:sz="0" w:space="0" w:color="auto"/>
                        <w:left w:val="none" w:sz="0" w:space="0" w:color="auto"/>
                        <w:bottom w:val="none" w:sz="0" w:space="0" w:color="auto"/>
                        <w:right w:val="none" w:sz="0" w:space="0" w:color="auto"/>
                      </w:divBdr>
                    </w:div>
                    <w:div w:id="617837061">
                      <w:marLeft w:val="0"/>
                      <w:marRight w:val="0"/>
                      <w:marTop w:val="0"/>
                      <w:marBottom w:val="0"/>
                      <w:divBdr>
                        <w:top w:val="none" w:sz="0" w:space="0" w:color="auto"/>
                        <w:left w:val="none" w:sz="0" w:space="0" w:color="auto"/>
                        <w:bottom w:val="none" w:sz="0" w:space="0" w:color="auto"/>
                        <w:right w:val="none" w:sz="0" w:space="0" w:color="auto"/>
                      </w:divBdr>
                    </w:div>
                    <w:div w:id="1382048226">
                      <w:marLeft w:val="0"/>
                      <w:marRight w:val="0"/>
                      <w:marTop w:val="0"/>
                      <w:marBottom w:val="0"/>
                      <w:divBdr>
                        <w:top w:val="none" w:sz="0" w:space="0" w:color="auto"/>
                        <w:left w:val="none" w:sz="0" w:space="0" w:color="auto"/>
                        <w:bottom w:val="none" w:sz="0" w:space="0" w:color="auto"/>
                        <w:right w:val="none" w:sz="0" w:space="0" w:color="auto"/>
                      </w:divBdr>
                    </w:div>
                    <w:div w:id="797989909">
                      <w:marLeft w:val="0"/>
                      <w:marRight w:val="0"/>
                      <w:marTop w:val="0"/>
                      <w:marBottom w:val="0"/>
                      <w:divBdr>
                        <w:top w:val="none" w:sz="0" w:space="0" w:color="auto"/>
                        <w:left w:val="none" w:sz="0" w:space="0" w:color="auto"/>
                        <w:bottom w:val="none" w:sz="0" w:space="0" w:color="auto"/>
                        <w:right w:val="none" w:sz="0" w:space="0" w:color="auto"/>
                      </w:divBdr>
                    </w:div>
                    <w:div w:id="643314603">
                      <w:marLeft w:val="0"/>
                      <w:marRight w:val="0"/>
                      <w:marTop w:val="0"/>
                      <w:marBottom w:val="0"/>
                      <w:divBdr>
                        <w:top w:val="none" w:sz="0" w:space="0" w:color="auto"/>
                        <w:left w:val="none" w:sz="0" w:space="0" w:color="auto"/>
                        <w:bottom w:val="none" w:sz="0" w:space="0" w:color="auto"/>
                        <w:right w:val="none" w:sz="0" w:space="0" w:color="auto"/>
                      </w:divBdr>
                    </w:div>
                    <w:div w:id="1337533576">
                      <w:marLeft w:val="0"/>
                      <w:marRight w:val="0"/>
                      <w:marTop w:val="0"/>
                      <w:marBottom w:val="0"/>
                      <w:divBdr>
                        <w:top w:val="none" w:sz="0" w:space="0" w:color="auto"/>
                        <w:left w:val="none" w:sz="0" w:space="0" w:color="auto"/>
                        <w:bottom w:val="none" w:sz="0" w:space="0" w:color="auto"/>
                        <w:right w:val="none" w:sz="0" w:space="0" w:color="auto"/>
                      </w:divBdr>
                    </w:div>
                    <w:div w:id="239483902">
                      <w:marLeft w:val="0"/>
                      <w:marRight w:val="0"/>
                      <w:marTop w:val="0"/>
                      <w:marBottom w:val="0"/>
                      <w:divBdr>
                        <w:top w:val="none" w:sz="0" w:space="0" w:color="auto"/>
                        <w:left w:val="none" w:sz="0" w:space="0" w:color="auto"/>
                        <w:bottom w:val="none" w:sz="0" w:space="0" w:color="auto"/>
                        <w:right w:val="none" w:sz="0" w:space="0" w:color="auto"/>
                      </w:divBdr>
                    </w:div>
                    <w:div w:id="255870865">
                      <w:marLeft w:val="0"/>
                      <w:marRight w:val="0"/>
                      <w:marTop w:val="0"/>
                      <w:marBottom w:val="0"/>
                      <w:divBdr>
                        <w:top w:val="none" w:sz="0" w:space="0" w:color="auto"/>
                        <w:left w:val="none" w:sz="0" w:space="0" w:color="auto"/>
                        <w:bottom w:val="none" w:sz="0" w:space="0" w:color="auto"/>
                        <w:right w:val="none" w:sz="0" w:space="0" w:color="auto"/>
                      </w:divBdr>
                    </w:div>
                    <w:div w:id="480124746">
                      <w:marLeft w:val="0"/>
                      <w:marRight w:val="0"/>
                      <w:marTop w:val="0"/>
                      <w:marBottom w:val="0"/>
                      <w:divBdr>
                        <w:top w:val="none" w:sz="0" w:space="0" w:color="auto"/>
                        <w:left w:val="none" w:sz="0" w:space="0" w:color="auto"/>
                        <w:bottom w:val="none" w:sz="0" w:space="0" w:color="auto"/>
                        <w:right w:val="none" w:sz="0" w:space="0" w:color="auto"/>
                      </w:divBdr>
                    </w:div>
                    <w:div w:id="1837917876">
                      <w:marLeft w:val="0"/>
                      <w:marRight w:val="0"/>
                      <w:marTop w:val="0"/>
                      <w:marBottom w:val="0"/>
                      <w:divBdr>
                        <w:top w:val="none" w:sz="0" w:space="0" w:color="auto"/>
                        <w:left w:val="none" w:sz="0" w:space="0" w:color="auto"/>
                        <w:bottom w:val="none" w:sz="0" w:space="0" w:color="auto"/>
                        <w:right w:val="none" w:sz="0" w:space="0" w:color="auto"/>
                      </w:divBdr>
                    </w:div>
                    <w:div w:id="632440117">
                      <w:marLeft w:val="0"/>
                      <w:marRight w:val="0"/>
                      <w:marTop w:val="0"/>
                      <w:marBottom w:val="0"/>
                      <w:divBdr>
                        <w:top w:val="none" w:sz="0" w:space="0" w:color="auto"/>
                        <w:left w:val="none" w:sz="0" w:space="0" w:color="auto"/>
                        <w:bottom w:val="none" w:sz="0" w:space="0" w:color="auto"/>
                        <w:right w:val="none" w:sz="0" w:space="0" w:color="auto"/>
                      </w:divBdr>
                    </w:div>
                    <w:div w:id="521675729">
                      <w:marLeft w:val="0"/>
                      <w:marRight w:val="0"/>
                      <w:marTop w:val="0"/>
                      <w:marBottom w:val="0"/>
                      <w:divBdr>
                        <w:top w:val="none" w:sz="0" w:space="0" w:color="auto"/>
                        <w:left w:val="none" w:sz="0" w:space="0" w:color="auto"/>
                        <w:bottom w:val="none" w:sz="0" w:space="0" w:color="auto"/>
                        <w:right w:val="none" w:sz="0" w:space="0" w:color="auto"/>
                      </w:divBdr>
                    </w:div>
                    <w:div w:id="333530288">
                      <w:marLeft w:val="0"/>
                      <w:marRight w:val="0"/>
                      <w:marTop w:val="0"/>
                      <w:marBottom w:val="0"/>
                      <w:divBdr>
                        <w:top w:val="none" w:sz="0" w:space="0" w:color="auto"/>
                        <w:left w:val="none" w:sz="0" w:space="0" w:color="auto"/>
                        <w:bottom w:val="none" w:sz="0" w:space="0" w:color="auto"/>
                        <w:right w:val="none" w:sz="0" w:space="0" w:color="auto"/>
                      </w:divBdr>
                    </w:div>
                    <w:div w:id="916549942">
                      <w:marLeft w:val="0"/>
                      <w:marRight w:val="0"/>
                      <w:marTop w:val="0"/>
                      <w:marBottom w:val="0"/>
                      <w:divBdr>
                        <w:top w:val="none" w:sz="0" w:space="0" w:color="auto"/>
                        <w:left w:val="none" w:sz="0" w:space="0" w:color="auto"/>
                        <w:bottom w:val="none" w:sz="0" w:space="0" w:color="auto"/>
                        <w:right w:val="none" w:sz="0" w:space="0" w:color="auto"/>
                      </w:divBdr>
                    </w:div>
                    <w:div w:id="1390568304">
                      <w:marLeft w:val="0"/>
                      <w:marRight w:val="0"/>
                      <w:marTop w:val="0"/>
                      <w:marBottom w:val="0"/>
                      <w:divBdr>
                        <w:top w:val="none" w:sz="0" w:space="0" w:color="auto"/>
                        <w:left w:val="none" w:sz="0" w:space="0" w:color="auto"/>
                        <w:bottom w:val="none" w:sz="0" w:space="0" w:color="auto"/>
                        <w:right w:val="none" w:sz="0" w:space="0" w:color="auto"/>
                      </w:divBdr>
                    </w:div>
                    <w:div w:id="1998262591">
                      <w:marLeft w:val="0"/>
                      <w:marRight w:val="0"/>
                      <w:marTop w:val="0"/>
                      <w:marBottom w:val="0"/>
                      <w:divBdr>
                        <w:top w:val="none" w:sz="0" w:space="0" w:color="auto"/>
                        <w:left w:val="none" w:sz="0" w:space="0" w:color="auto"/>
                        <w:bottom w:val="none" w:sz="0" w:space="0" w:color="auto"/>
                        <w:right w:val="none" w:sz="0" w:space="0" w:color="auto"/>
                      </w:divBdr>
                    </w:div>
                    <w:div w:id="426198314">
                      <w:marLeft w:val="0"/>
                      <w:marRight w:val="0"/>
                      <w:marTop w:val="0"/>
                      <w:marBottom w:val="0"/>
                      <w:divBdr>
                        <w:top w:val="none" w:sz="0" w:space="0" w:color="auto"/>
                        <w:left w:val="none" w:sz="0" w:space="0" w:color="auto"/>
                        <w:bottom w:val="none" w:sz="0" w:space="0" w:color="auto"/>
                        <w:right w:val="none" w:sz="0" w:space="0" w:color="auto"/>
                      </w:divBdr>
                    </w:div>
                    <w:div w:id="96870628">
                      <w:marLeft w:val="0"/>
                      <w:marRight w:val="0"/>
                      <w:marTop w:val="0"/>
                      <w:marBottom w:val="0"/>
                      <w:divBdr>
                        <w:top w:val="none" w:sz="0" w:space="0" w:color="auto"/>
                        <w:left w:val="none" w:sz="0" w:space="0" w:color="auto"/>
                        <w:bottom w:val="none" w:sz="0" w:space="0" w:color="auto"/>
                        <w:right w:val="none" w:sz="0" w:space="0" w:color="auto"/>
                      </w:divBdr>
                    </w:div>
                    <w:div w:id="1774398321">
                      <w:marLeft w:val="0"/>
                      <w:marRight w:val="0"/>
                      <w:marTop w:val="0"/>
                      <w:marBottom w:val="0"/>
                      <w:divBdr>
                        <w:top w:val="none" w:sz="0" w:space="0" w:color="auto"/>
                        <w:left w:val="none" w:sz="0" w:space="0" w:color="auto"/>
                        <w:bottom w:val="none" w:sz="0" w:space="0" w:color="auto"/>
                        <w:right w:val="none" w:sz="0" w:space="0" w:color="auto"/>
                      </w:divBdr>
                    </w:div>
                    <w:div w:id="495997276">
                      <w:marLeft w:val="0"/>
                      <w:marRight w:val="0"/>
                      <w:marTop w:val="0"/>
                      <w:marBottom w:val="0"/>
                      <w:divBdr>
                        <w:top w:val="none" w:sz="0" w:space="0" w:color="auto"/>
                        <w:left w:val="none" w:sz="0" w:space="0" w:color="auto"/>
                        <w:bottom w:val="none" w:sz="0" w:space="0" w:color="auto"/>
                        <w:right w:val="none" w:sz="0" w:space="0" w:color="auto"/>
                      </w:divBdr>
                    </w:div>
                    <w:div w:id="1256472685">
                      <w:marLeft w:val="0"/>
                      <w:marRight w:val="0"/>
                      <w:marTop w:val="0"/>
                      <w:marBottom w:val="0"/>
                      <w:divBdr>
                        <w:top w:val="none" w:sz="0" w:space="0" w:color="auto"/>
                        <w:left w:val="none" w:sz="0" w:space="0" w:color="auto"/>
                        <w:bottom w:val="none" w:sz="0" w:space="0" w:color="auto"/>
                        <w:right w:val="none" w:sz="0" w:space="0" w:color="auto"/>
                      </w:divBdr>
                    </w:div>
                    <w:div w:id="1016036653">
                      <w:marLeft w:val="0"/>
                      <w:marRight w:val="0"/>
                      <w:marTop w:val="0"/>
                      <w:marBottom w:val="0"/>
                      <w:divBdr>
                        <w:top w:val="none" w:sz="0" w:space="0" w:color="auto"/>
                        <w:left w:val="none" w:sz="0" w:space="0" w:color="auto"/>
                        <w:bottom w:val="none" w:sz="0" w:space="0" w:color="auto"/>
                        <w:right w:val="none" w:sz="0" w:space="0" w:color="auto"/>
                      </w:divBdr>
                    </w:div>
                    <w:div w:id="1432891239">
                      <w:marLeft w:val="0"/>
                      <w:marRight w:val="0"/>
                      <w:marTop w:val="0"/>
                      <w:marBottom w:val="0"/>
                      <w:divBdr>
                        <w:top w:val="none" w:sz="0" w:space="0" w:color="auto"/>
                        <w:left w:val="none" w:sz="0" w:space="0" w:color="auto"/>
                        <w:bottom w:val="none" w:sz="0" w:space="0" w:color="auto"/>
                        <w:right w:val="none" w:sz="0" w:space="0" w:color="auto"/>
                      </w:divBdr>
                    </w:div>
                    <w:div w:id="230241543">
                      <w:marLeft w:val="0"/>
                      <w:marRight w:val="0"/>
                      <w:marTop w:val="0"/>
                      <w:marBottom w:val="0"/>
                      <w:divBdr>
                        <w:top w:val="none" w:sz="0" w:space="0" w:color="auto"/>
                        <w:left w:val="none" w:sz="0" w:space="0" w:color="auto"/>
                        <w:bottom w:val="none" w:sz="0" w:space="0" w:color="auto"/>
                        <w:right w:val="none" w:sz="0" w:space="0" w:color="auto"/>
                      </w:divBdr>
                    </w:div>
                    <w:div w:id="1391616429">
                      <w:marLeft w:val="0"/>
                      <w:marRight w:val="0"/>
                      <w:marTop w:val="0"/>
                      <w:marBottom w:val="0"/>
                      <w:divBdr>
                        <w:top w:val="none" w:sz="0" w:space="0" w:color="auto"/>
                        <w:left w:val="none" w:sz="0" w:space="0" w:color="auto"/>
                        <w:bottom w:val="none" w:sz="0" w:space="0" w:color="auto"/>
                        <w:right w:val="none" w:sz="0" w:space="0" w:color="auto"/>
                      </w:divBdr>
                    </w:div>
                    <w:div w:id="1414889257">
                      <w:marLeft w:val="0"/>
                      <w:marRight w:val="0"/>
                      <w:marTop w:val="0"/>
                      <w:marBottom w:val="0"/>
                      <w:divBdr>
                        <w:top w:val="none" w:sz="0" w:space="0" w:color="auto"/>
                        <w:left w:val="none" w:sz="0" w:space="0" w:color="auto"/>
                        <w:bottom w:val="none" w:sz="0" w:space="0" w:color="auto"/>
                        <w:right w:val="none" w:sz="0" w:space="0" w:color="auto"/>
                      </w:divBdr>
                    </w:div>
                    <w:div w:id="1817837904">
                      <w:marLeft w:val="0"/>
                      <w:marRight w:val="0"/>
                      <w:marTop w:val="0"/>
                      <w:marBottom w:val="0"/>
                      <w:divBdr>
                        <w:top w:val="none" w:sz="0" w:space="0" w:color="auto"/>
                        <w:left w:val="none" w:sz="0" w:space="0" w:color="auto"/>
                        <w:bottom w:val="none" w:sz="0" w:space="0" w:color="auto"/>
                        <w:right w:val="none" w:sz="0" w:space="0" w:color="auto"/>
                      </w:divBdr>
                    </w:div>
                    <w:div w:id="1798143589">
                      <w:marLeft w:val="0"/>
                      <w:marRight w:val="0"/>
                      <w:marTop w:val="0"/>
                      <w:marBottom w:val="0"/>
                      <w:divBdr>
                        <w:top w:val="none" w:sz="0" w:space="0" w:color="auto"/>
                        <w:left w:val="none" w:sz="0" w:space="0" w:color="auto"/>
                        <w:bottom w:val="none" w:sz="0" w:space="0" w:color="auto"/>
                        <w:right w:val="none" w:sz="0" w:space="0" w:color="auto"/>
                      </w:divBdr>
                    </w:div>
                    <w:div w:id="317461908">
                      <w:marLeft w:val="0"/>
                      <w:marRight w:val="0"/>
                      <w:marTop w:val="0"/>
                      <w:marBottom w:val="0"/>
                      <w:divBdr>
                        <w:top w:val="none" w:sz="0" w:space="0" w:color="auto"/>
                        <w:left w:val="none" w:sz="0" w:space="0" w:color="auto"/>
                        <w:bottom w:val="none" w:sz="0" w:space="0" w:color="auto"/>
                        <w:right w:val="none" w:sz="0" w:space="0" w:color="auto"/>
                      </w:divBdr>
                    </w:div>
                    <w:div w:id="1807316711">
                      <w:marLeft w:val="0"/>
                      <w:marRight w:val="0"/>
                      <w:marTop w:val="0"/>
                      <w:marBottom w:val="0"/>
                      <w:divBdr>
                        <w:top w:val="none" w:sz="0" w:space="0" w:color="auto"/>
                        <w:left w:val="none" w:sz="0" w:space="0" w:color="auto"/>
                        <w:bottom w:val="none" w:sz="0" w:space="0" w:color="auto"/>
                        <w:right w:val="none" w:sz="0" w:space="0" w:color="auto"/>
                      </w:divBdr>
                    </w:div>
                    <w:div w:id="970132189">
                      <w:marLeft w:val="0"/>
                      <w:marRight w:val="0"/>
                      <w:marTop w:val="0"/>
                      <w:marBottom w:val="0"/>
                      <w:divBdr>
                        <w:top w:val="none" w:sz="0" w:space="0" w:color="auto"/>
                        <w:left w:val="none" w:sz="0" w:space="0" w:color="auto"/>
                        <w:bottom w:val="none" w:sz="0" w:space="0" w:color="auto"/>
                        <w:right w:val="none" w:sz="0" w:space="0" w:color="auto"/>
                      </w:divBdr>
                    </w:div>
                    <w:div w:id="1236285405">
                      <w:marLeft w:val="0"/>
                      <w:marRight w:val="0"/>
                      <w:marTop w:val="0"/>
                      <w:marBottom w:val="0"/>
                      <w:divBdr>
                        <w:top w:val="none" w:sz="0" w:space="0" w:color="auto"/>
                        <w:left w:val="none" w:sz="0" w:space="0" w:color="auto"/>
                        <w:bottom w:val="none" w:sz="0" w:space="0" w:color="auto"/>
                        <w:right w:val="none" w:sz="0" w:space="0" w:color="auto"/>
                      </w:divBdr>
                    </w:div>
                    <w:div w:id="569727659">
                      <w:marLeft w:val="0"/>
                      <w:marRight w:val="0"/>
                      <w:marTop w:val="0"/>
                      <w:marBottom w:val="0"/>
                      <w:divBdr>
                        <w:top w:val="none" w:sz="0" w:space="0" w:color="auto"/>
                        <w:left w:val="none" w:sz="0" w:space="0" w:color="auto"/>
                        <w:bottom w:val="none" w:sz="0" w:space="0" w:color="auto"/>
                        <w:right w:val="none" w:sz="0" w:space="0" w:color="auto"/>
                      </w:divBdr>
                    </w:div>
                    <w:div w:id="1846554125">
                      <w:marLeft w:val="0"/>
                      <w:marRight w:val="0"/>
                      <w:marTop w:val="0"/>
                      <w:marBottom w:val="0"/>
                      <w:divBdr>
                        <w:top w:val="none" w:sz="0" w:space="0" w:color="auto"/>
                        <w:left w:val="none" w:sz="0" w:space="0" w:color="auto"/>
                        <w:bottom w:val="none" w:sz="0" w:space="0" w:color="auto"/>
                        <w:right w:val="none" w:sz="0" w:space="0" w:color="auto"/>
                      </w:divBdr>
                    </w:div>
                    <w:div w:id="801115346">
                      <w:marLeft w:val="0"/>
                      <w:marRight w:val="0"/>
                      <w:marTop w:val="0"/>
                      <w:marBottom w:val="0"/>
                      <w:divBdr>
                        <w:top w:val="none" w:sz="0" w:space="0" w:color="auto"/>
                        <w:left w:val="none" w:sz="0" w:space="0" w:color="auto"/>
                        <w:bottom w:val="none" w:sz="0" w:space="0" w:color="auto"/>
                        <w:right w:val="none" w:sz="0" w:space="0" w:color="auto"/>
                      </w:divBdr>
                    </w:div>
                    <w:div w:id="1507086371">
                      <w:marLeft w:val="0"/>
                      <w:marRight w:val="0"/>
                      <w:marTop w:val="0"/>
                      <w:marBottom w:val="0"/>
                      <w:divBdr>
                        <w:top w:val="none" w:sz="0" w:space="0" w:color="auto"/>
                        <w:left w:val="none" w:sz="0" w:space="0" w:color="auto"/>
                        <w:bottom w:val="none" w:sz="0" w:space="0" w:color="auto"/>
                        <w:right w:val="none" w:sz="0" w:space="0" w:color="auto"/>
                      </w:divBdr>
                    </w:div>
                    <w:div w:id="1582132189">
                      <w:marLeft w:val="0"/>
                      <w:marRight w:val="0"/>
                      <w:marTop w:val="0"/>
                      <w:marBottom w:val="0"/>
                      <w:divBdr>
                        <w:top w:val="none" w:sz="0" w:space="0" w:color="auto"/>
                        <w:left w:val="none" w:sz="0" w:space="0" w:color="auto"/>
                        <w:bottom w:val="none" w:sz="0" w:space="0" w:color="auto"/>
                        <w:right w:val="none" w:sz="0" w:space="0" w:color="auto"/>
                      </w:divBdr>
                    </w:div>
                    <w:div w:id="364258612">
                      <w:marLeft w:val="0"/>
                      <w:marRight w:val="0"/>
                      <w:marTop w:val="0"/>
                      <w:marBottom w:val="0"/>
                      <w:divBdr>
                        <w:top w:val="none" w:sz="0" w:space="0" w:color="auto"/>
                        <w:left w:val="none" w:sz="0" w:space="0" w:color="auto"/>
                        <w:bottom w:val="none" w:sz="0" w:space="0" w:color="auto"/>
                        <w:right w:val="none" w:sz="0" w:space="0" w:color="auto"/>
                      </w:divBdr>
                    </w:div>
                    <w:div w:id="1237086950">
                      <w:marLeft w:val="0"/>
                      <w:marRight w:val="0"/>
                      <w:marTop w:val="0"/>
                      <w:marBottom w:val="0"/>
                      <w:divBdr>
                        <w:top w:val="none" w:sz="0" w:space="0" w:color="auto"/>
                        <w:left w:val="none" w:sz="0" w:space="0" w:color="auto"/>
                        <w:bottom w:val="none" w:sz="0" w:space="0" w:color="auto"/>
                        <w:right w:val="none" w:sz="0" w:space="0" w:color="auto"/>
                      </w:divBdr>
                    </w:div>
                    <w:div w:id="164169133">
                      <w:marLeft w:val="0"/>
                      <w:marRight w:val="0"/>
                      <w:marTop w:val="0"/>
                      <w:marBottom w:val="0"/>
                      <w:divBdr>
                        <w:top w:val="none" w:sz="0" w:space="0" w:color="auto"/>
                        <w:left w:val="none" w:sz="0" w:space="0" w:color="auto"/>
                        <w:bottom w:val="none" w:sz="0" w:space="0" w:color="auto"/>
                        <w:right w:val="none" w:sz="0" w:space="0" w:color="auto"/>
                      </w:divBdr>
                    </w:div>
                    <w:div w:id="1126587093">
                      <w:marLeft w:val="0"/>
                      <w:marRight w:val="0"/>
                      <w:marTop w:val="0"/>
                      <w:marBottom w:val="0"/>
                      <w:divBdr>
                        <w:top w:val="none" w:sz="0" w:space="0" w:color="auto"/>
                        <w:left w:val="none" w:sz="0" w:space="0" w:color="auto"/>
                        <w:bottom w:val="none" w:sz="0" w:space="0" w:color="auto"/>
                        <w:right w:val="none" w:sz="0" w:space="0" w:color="auto"/>
                      </w:divBdr>
                    </w:div>
                    <w:div w:id="1336882193">
                      <w:marLeft w:val="0"/>
                      <w:marRight w:val="0"/>
                      <w:marTop w:val="0"/>
                      <w:marBottom w:val="0"/>
                      <w:divBdr>
                        <w:top w:val="none" w:sz="0" w:space="0" w:color="auto"/>
                        <w:left w:val="none" w:sz="0" w:space="0" w:color="auto"/>
                        <w:bottom w:val="none" w:sz="0" w:space="0" w:color="auto"/>
                        <w:right w:val="none" w:sz="0" w:space="0" w:color="auto"/>
                      </w:divBdr>
                    </w:div>
                    <w:div w:id="2102990673">
                      <w:marLeft w:val="0"/>
                      <w:marRight w:val="0"/>
                      <w:marTop w:val="0"/>
                      <w:marBottom w:val="0"/>
                      <w:divBdr>
                        <w:top w:val="none" w:sz="0" w:space="0" w:color="auto"/>
                        <w:left w:val="none" w:sz="0" w:space="0" w:color="auto"/>
                        <w:bottom w:val="none" w:sz="0" w:space="0" w:color="auto"/>
                        <w:right w:val="none" w:sz="0" w:space="0" w:color="auto"/>
                      </w:divBdr>
                    </w:div>
                    <w:div w:id="400252921">
                      <w:marLeft w:val="0"/>
                      <w:marRight w:val="0"/>
                      <w:marTop w:val="0"/>
                      <w:marBottom w:val="0"/>
                      <w:divBdr>
                        <w:top w:val="none" w:sz="0" w:space="0" w:color="auto"/>
                        <w:left w:val="none" w:sz="0" w:space="0" w:color="auto"/>
                        <w:bottom w:val="none" w:sz="0" w:space="0" w:color="auto"/>
                        <w:right w:val="none" w:sz="0" w:space="0" w:color="auto"/>
                      </w:divBdr>
                    </w:div>
                    <w:div w:id="1889221005">
                      <w:marLeft w:val="0"/>
                      <w:marRight w:val="0"/>
                      <w:marTop w:val="0"/>
                      <w:marBottom w:val="0"/>
                      <w:divBdr>
                        <w:top w:val="none" w:sz="0" w:space="0" w:color="auto"/>
                        <w:left w:val="none" w:sz="0" w:space="0" w:color="auto"/>
                        <w:bottom w:val="none" w:sz="0" w:space="0" w:color="auto"/>
                        <w:right w:val="none" w:sz="0" w:space="0" w:color="auto"/>
                      </w:divBdr>
                    </w:div>
                    <w:div w:id="13697219">
                      <w:marLeft w:val="0"/>
                      <w:marRight w:val="0"/>
                      <w:marTop w:val="0"/>
                      <w:marBottom w:val="0"/>
                      <w:divBdr>
                        <w:top w:val="none" w:sz="0" w:space="0" w:color="auto"/>
                        <w:left w:val="none" w:sz="0" w:space="0" w:color="auto"/>
                        <w:bottom w:val="none" w:sz="0" w:space="0" w:color="auto"/>
                        <w:right w:val="none" w:sz="0" w:space="0" w:color="auto"/>
                      </w:divBdr>
                    </w:div>
                    <w:div w:id="1077484960">
                      <w:marLeft w:val="0"/>
                      <w:marRight w:val="0"/>
                      <w:marTop w:val="0"/>
                      <w:marBottom w:val="0"/>
                      <w:divBdr>
                        <w:top w:val="none" w:sz="0" w:space="0" w:color="auto"/>
                        <w:left w:val="none" w:sz="0" w:space="0" w:color="auto"/>
                        <w:bottom w:val="none" w:sz="0" w:space="0" w:color="auto"/>
                        <w:right w:val="none" w:sz="0" w:space="0" w:color="auto"/>
                      </w:divBdr>
                    </w:div>
                    <w:div w:id="365107091">
                      <w:marLeft w:val="0"/>
                      <w:marRight w:val="0"/>
                      <w:marTop w:val="0"/>
                      <w:marBottom w:val="0"/>
                      <w:divBdr>
                        <w:top w:val="none" w:sz="0" w:space="0" w:color="auto"/>
                        <w:left w:val="none" w:sz="0" w:space="0" w:color="auto"/>
                        <w:bottom w:val="none" w:sz="0" w:space="0" w:color="auto"/>
                        <w:right w:val="none" w:sz="0" w:space="0" w:color="auto"/>
                      </w:divBdr>
                    </w:div>
                    <w:div w:id="1925407625">
                      <w:marLeft w:val="0"/>
                      <w:marRight w:val="0"/>
                      <w:marTop w:val="0"/>
                      <w:marBottom w:val="0"/>
                      <w:divBdr>
                        <w:top w:val="none" w:sz="0" w:space="0" w:color="auto"/>
                        <w:left w:val="none" w:sz="0" w:space="0" w:color="auto"/>
                        <w:bottom w:val="none" w:sz="0" w:space="0" w:color="auto"/>
                        <w:right w:val="none" w:sz="0" w:space="0" w:color="auto"/>
                      </w:divBdr>
                    </w:div>
                    <w:div w:id="815029298">
                      <w:marLeft w:val="0"/>
                      <w:marRight w:val="0"/>
                      <w:marTop w:val="0"/>
                      <w:marBottom w:val="0"/>
                      <w:divBdr>
                        <w:top w:val="none" w:sz="0" w:space="0" w:color="auto"/>
                        <w:left w:val="none" w:sz="0" w:space="0" w:color="auto"/>
                        <w:bottom w:val="none" w:sz="0" w:space="0" w:color="auto"/>
                        <w:right w:val="none" w:sz="0" w:space="0" w:color="auto"/>
                      </w:divBdr>
                    </w:div>
                    <w:div w:id="487987521">
                      <w:marLeft w:val="0"/>
                      <w:marRight w:val="0"/>
                      <w:marTop w:val="0"/>
                      <w:marBottom w:val="0"/>
                      <w:divBdr>
                        <w:top w:val="none" w:sz="0" w:space="0" w:color="auto"/>
                        <w:left w:val="none" w:sz="0" w:space="0" w:color="auto"/>
                        <w:bottom w:val="none" w:sz="0" w:space="0" w:color="auto"/>
                        <w:right w:val="none" w:sz="0" w:space="0" w:color="auto"/>
                      </w:divBdr>
                    </w:div>
                    <w:div w:id="1325862650">
                      <w:marLeft w:val="0"/>
                      <w:marRight w:val="0"/>
                      <w:marTop w:val="0"/>
                      <w:marBottom w:val="0"/>
                      <w:divBdr>
                        <w:top w:val="none" w:sz="0" w:space="0" w:color="auto"/>
                        <w:left w:val="none" w:sz="0" w:space="0" w:color="auto"/>
                        <w:bottom w:val="none" w:sz="0" w:space="0" w:color="auto"/>
                        <w:right w:val="none" w:sz="0" w:space="0" w:color="auto"/>
                      </w:divBdr>
                    </w:div>
                    <w:div w:id="660810711">
                      <w:marLeft w:val="0"/>
                      <w:marRight w:val="0"/>
                      <w:marTop w:val="0"/>
                      <w:marBottom w:val="0"/>
                      <w:divBdr>
                        <w:top w:val="none" w:sz="0" w:space="0" w:color="auto"/>
                        <w:left w:val="none" w:sz="0" w:space="0" w:color="auto"/>
                        <w:bottom w:val="none" w:sz="0" w:space="0" w:color="auto"/>
                        <w:right w:val="none" w:sz="0" w:space="0" w:color="auto"/>
                      </w:divBdr>
                    </w:div>
                    <w:div w:id="1544780732">
                      <w:marLeft w:val="0"/>
                      <w:marRight w:val="0"/>
                      <w:marTop w:val="0"/>
                      <w:marBottom w:val="0"/>
                      <w:divBdr>
                        <w:top w:val="none" w:sz="0" w:space="0" w:color="auto"/>
                        <w:left w:val="none" w:sz="0" w:space="0" w:color="auto"/>
                        <w:bottom w:val="none" w:sz="0" w:space="0" w:color="auto"/>
                        <w:right w:val="none" w:sz="0" w:space="0" w:color="auto"/>
                      </w:divBdr>
                    </w:div>
                    <w:div w:id="265626161">
                      <w:marLeft w:val="0"/>
                      <w:marRight w:val="0"/>
                      <w:marTop w:val="0"/>
                      <w:marBottom w:val="0"/>
                      <w:divBdr>
                        <w:top w:val="none" w:sz="0" w:space="0" w:color="auto"/>
                        <w:left w:val="none" w:sz="0" w:space="0" w:color="auto"/>
                        <w:bottom w:val="none" w:sz="0" w:space="0" w:color="auto"/>
                        <w:right w:val="none" w:sz="0" w:space="0" w:color="auto"/>
                      </w:divBdr>
                    </w:div>
                    <w:div w:id="894052631">
                      <w:marLeft w:val="0"/>
                      <w:marRight w:val="0"/>
                      <w:marTop w:val="0"/>
                      <w:marBottom w:val="0"/>
                      <w:divBdr>
                        <w:top w:val="none" w:sz="0" w:space="0" w:color="auto"/>
                        <w:left w:val="none" w:sz="0" w:space="0" w:color="auto"/>
                        <w:bottom w:val="none" w:sz="0" w:space="0" w:color="auto"/>
                        <w:right w:val="none" w:sz="0" w:space="0" w:color="auto"/>
                      </w:divBdr>
                    </w:div>
                    <w:div w:id="1600872743">
                      <w:marLeft w:val="0"/>
                      <w:marRight w:val="0"/>
                      <w:marTop w:val="0"/>
                      <w:marBottom w:val="0"/>
                      <w:divBdr>
                        <w:top w:val="none" w:sz="0" w:space="0" w:color="auto"/>
                        <w:left w:val="none" w:sz="0" w:space="0" w:color="auto"/>
                        <w:bottom w:val="none" w:sz="0" w:space="0" w:color="auto"/>
                        <w:right w:val="none" w:sz="0" w:space="0" w:color="auto"/>
                      </w:divBdr>
                    </w:div>
                    <w:div w:id="764695662">
                      <w:marLeft w:val="0"/>
                      <w:marRight w:val="0"/>
                      <w:marTop w:val="0"/>
                      <w:marBottom w:val="0"/>
                      <w:divBdr>
                        <w:top w:val="none" w:sz="0" w:space="0" w:color="auto"/>
                        <w:left w:val="none" w:sz="0" w:space="0" w:color="auto"/>
                        <w:bottom w:val="none" w:sz="0" w:space="0" w:color="auto"/>
                        <w:right w:val="none" w:sz="0" w:space="0" w:color="auto"/>
                      </w:divBdr>
                    </w:div>
                    <w:div w:id="281696943">
                      <w:marLeft w:val="0"/>
                      <w:marRight w:val="0"/>
                      <w:marTop w:val="0"/>
                      <w:marBottom w:val="0"/>
                      <w:divBdr>
                        <w:top w:val="none" w:sz="0" w:space="0" w:color="auto"/>
                        <w:left w:val="none" w:sz="0" w:space="0" w:color="auto"/>
                        <w:bottom w:val="none" w:sz="0" w:space="0" w:color="auto"/>
                        <w:right w:val="none" w:sz="0" w:space="0" w:color="auto"/>
                      </w:divBdr>
                    </w:div>
                    <w:div w:id="121926226">
                      <w:marLeft w:val="0"/>
                      <w:marRight w:val="0"/>
                      <w:marTop w:val="0"/>
                      <w:marBottom w:val="0"/>
                      <w:divBdr>
                        <w:top w:val="none" w:sz="0" w:space="0" w:color="auto"/>
                        <w:left w:val="none" w:sz="0" w:space="0" w:color="auto"/>
                        <w:bottom w:val="none" w:sz="0" w:space="0" w:color="auto"/>
                        <w:right w:val="none" w:sz="0" w:space="0" w:color="auto"/>
                      </w:divBdr>
                    </w:div>
                    <w:div w:id="1602251230">
                      <w:marLeft w:val="0"/>
                      <w:marRight w:val="0"/>
                      <w:marTop w:val="0"/>
                      <w:marBottom w:val="0"/>
                      <w:divBdr>
                        <w:top w:val="none" w:sz="0" w:space="0" w:color="auto"/>
                        <w:left w:val="none" w:sz="0" w:space="0" w:color="auto"/>
                        <w:bottom w:val="none" w:sz="0" w:space="0" w:color="auto"/>
                        <w:right w:val="none" w:sz="0" w:space="0" w:color="auto"/>
                      </w:divBdr>
                    </w:div>
                    <w:div w:id="592933935">
                      <w:marLeft w:val="0"/>
                      <w:marRight w:val="0"/>
                      <w:marTop w:val="0"/>
                      <w:marBottom w:val="0"/>
                      <w:divBdr>
                        <w:top w:val="none" w:sz="0" w:space="0" w:color="auto"/>
                        <w:left w:val="none" w:sz="0" w:space="0" w:color="auto"/>
                        <w:bottom w:val="none" w:sz="0" w:space="0" w:color="auto"/>
                        <w:right w:val="none" w:sz="0" w:space="0" w:color="auto"/>
                      </w:divBdr>
                    </w:div>
                    <w:div w:id="1518423081">
                      <w:marLeft w:val="0"/>
                      <w:marRight w:val="0"/>
                      <w:marTop w:val="0"/>
                      <w:marBottom w:val="0"/>
                      <w:divBdr>
                        <w:top w:val="none" w:sz="0" w:space="0" w:color="auto"/>
                        <w:left w:val="none" w:sz="0" w:space="0" w:color="auto"/>
                        <w:bottom w:val="none" w:sz="0" w:space="0" w:color="auto"/>
                        <w:right w:val="none" w:sz="0" w:space="0" w:color="auto"/>
                      </w:divBdr>
                    </w:div>
                    <w:div w:id="1535313129">
                      <w:marLeft w:val="0"/>
                      <w:marRight w:val="0"/>
                      <w:marTop w:val="0"/>
                      <w:marBottom w:val="0"/>
                      <w:divBdr>
                        <w:top w:val="none" w:sz="0" w:space="0" w:color="auto"/>
                        <w:left w:val="none" w:sz="0" w:space="0" w:color="auto"/>
                        <w:bottom w:val="none" w:sz="0" w:space="0" w:color="auto"/>
                        <w:right w:val="none" w:sz="0" w:space="0" w:color="auto"/>
                      </w:divBdr>
                    </w:div>
                    <w:div w:id="1878662591">
                      <w:marLeft w:val="0"/>
                      <w:marRight w:val="0"/>
                      <w:marTop w:val="0"/>
                      <w:marBottom w:val="0"/>
                      <w:divBdr>
                        <w:top w:val="none" w:sz="0" w:space="0" w:color="auto"/>
                        <w:left w:val="none" w:sz="0" w:space="0" w:color="auto"/>
                        <w:bottom w:val="none" w:sz="0" w:space="0" w:color="auto"/>
                        <w:right w:val="none" w:sz="0" w:space="0" w:color="auto"/>
                      </w:divBdr>
                    </w:div>
                    <w:div w:id="1263563913">
                      <w:marLeft w:val="0"/>
                      <w:marRight w:val="0"/>
                      <w:marTop w:val="0"/>
                      <w:marBottom w:val="0"/>
                      <w:divBdr>
                        <w:top w:val="none" w:sz="0" w:space="0" w:color="auto"/>
                        <w:left w:val="none" w:sz="0" w:space="0" w:color="auto"/>
                        <w:bottom w:val="none" w:sz="0" w:space="0" w:color="auto"/>
                        <w:right w:val="none" w:sz="0" w:space="0" w:color="auto"/>
                      </w:divBdr>
                    </w:div>
                    <w:div w:id="1305623392">
                      <w:marLeft w:val="0"/>
                      <w:marRight w:val="0"/>
                      <w:marTop w:val="0"/>
                      <w:marBottom w:val="0"/>
                      <w:divBdr>
                        <w:top w:val="none" w:sz="0" w:space="0" w:color="auto"/>
                        <w:left w:val="none" w:sz="0" w:space="0" w:color="auto"/>
                        <w:bottom w:val="none" w:sz="0" w:space="0" w:color="auto"/>
                        <w:right w:val="none" w:sz="0" w:space="0" w:color="auto"/>
                      </w:divBdr>
                    </w:div>
                    <w:div w:id="1675181979">
                      <w:marLeft w:val="0"/>
                      <w:marRight w:val="0"/>
                      <w:marTop w:val="0"/>
                      <w:marBottom w:val="0"/>
                      <w:divBdr>
                        <w:top w:val="none" w:sz="0" w:space="0" w:color="auto"/>
                        <w:left w:val="none" w:sz="0" w:space="0" w:color="auto"/>
                        <w:bottom w:val="none" w:sz="0" w:space="0" w:color="auto"/>
                        <w:right w:val="none" w:sz="0" w:space="0" w:color="auto"/>
                      </w:divBdr>
                    </w:div>
                    <w:div w:id="1182860116">
                      <w:marLeft w:val="0"/>
                      <w:marRight w:val="0"/>
                      <w:marTop w:val="0"/>
                      <w:marBottom w:val="0"/>
                      <w:divBdr>
                        <w:top w:val="none" w:sz="0" w:space="0" w:color="auto"/>
                        <w:left w:val="none" w:sz="0" w:space="0" w:color="auto"/>
                        <w:bottom w:val="none" w:sz="0" w:space="0" w:color="auto"/>
                        <w:right w:val="none" w:sz="0" w:space="0" w:color="auto"/>
                      </w:divBdr>
                    </w:div>
                    <w:div w:id="719088796">
                      <w:marLeft w:val="0"/>
                      <w:marRight w:val="0"/>
                      <w:marTop w:val="0"/>
                      <w:marBottom w:val="0"/>
                      <w:divBdr>
                        <w:top w:val="none" w:sz="0" w:space="0" w:color="auto"/>
                        <w:left w:val="none" w:sz="0" w:space="0" w:color="auto"/>
                        <w:bottom w:val="none" w:sz="0" w:space="0" w:color="auto"/>
                        <w:right w:val="none" w:sz="0" w:space="0" w:color="auto"/>
                      </w:divBdr>
                    </w:div>
                    <w:div w:id="1333096191">
                      <w:marLeft w:val="0"/>
                      <w:marRight w:val="0"/>
                      <w:marTop w:val="0"/>
                      <w:marBottom w:val="0"/>
                      <w:divBdr>
                        <w:top w:val="none" w:sz="0" w:space="0" w:color="auto"/>
                        <w:left w:val="none" w:sz="0" w:space="0" w:color="auto"/>
                        <w:bottom w:val="none" w:sz="0" w:space="0" w:color="auto"/>
                        <w:right w:val="none" w:sz="0" w:space="0" w:color="auto"/>
                      </w:divBdr>
                    </w:div>
                    <w:div w:id="1599092679">
                      <w:marLeft w:val="0"/>
                      <w:marRight w:val="0"/>
                      <w:marTop w:val="0"/>
                      <w:marBottom w:val="0"/>
                      <w:divBdr>
                        <w:top w:val="none" w:sz="0" w:space="0" w:color="auto"/>
                        <w:left w:val="none" w:sz="0" w:space="0" w:color="auto"/>
                        <w:bottom w:val="none" w:sz="0" w:space="0" w:color="auto"/>
                        <w:right w:val="none" w:sz="0" w:space="0" w:color="auto"/>
                      </w:divBdr>
                    </w:div>
                    <w:div w:id="1672442058">
                      <w:marLeft w:val="0"/>
                      <w:marRight w:val="0"/>
                      <w:marTop w:val="0"/>
                      <w:marBottom w:val="0"/>
                      <w:divBdr>
                        <w:top w:val="none" w:sz="0" w:space="0" w:color="auto"/>
                        <w:left w:val="none" w:sz="0" w:space="0" w:color="auto"/>
                        <w:bottom w:val="none" w:sz="0" w:space="0" w:color="auto"/>
                        <w:right w:val="none" w:sz="0" w:space="0" w:color="auto"/>
                      </w:divBdr>
                    </w:div>
                    <w:div w:id="390421974">
                      <w:marLeft w:val="0"/>
                      <w:marRight w:val="0"/>
                      <w:marTop w:val="0"/>
                      <w:marBottom w:val="0"/>
                      <w:divBdr>
                        <w:top w:val="none" w:sz="0" w:space="0" w:color="auto"/>
                        <w:left w:val="none" w:sz="0" w:space="0" w:color="auto"/>
                        <w:bottom w:val="none" w:sz="0" w:space="0" w:color="auto"/>
                        <w:right w:val="none" w:sz="0" w:space="0" w:color="auto"/>
                      </w:divBdr>
                    </w:div>
                    <w:div w:id="2133093695">
                      <w:marLeft w:val="0"/>
                      <w:marRight w:val="0"/>
                      <w:marTop w:val="0"/>
                      <w:marBottom w:val="0"/>
                      <w:divBdr>
                        <w:top w:val="none" w:sz="0" w:space="0" w:color="auto"/>
                        <w:left w:val="none" w:sz="0" w:space="0" w:color="auto"/>
                        <w:bottom w:val="none" w:sz="0" w:space="0" w:color="auto"/>
                        <w:right w:val="none" w:sz="0" w:space="0" w:color="auto"/>
                      </w:divBdr>
                    </w:div>
                    <w:div w:id="1003513711">
                      <w:marLeft w:val="0"/>
                      <w:marRight w:val="0"/>
                      <w:marTop w:val="0"/>
                      <w:marBottom w:val="0"/>
                      <w:divBdr>
                        <w:top w:val="none" w:sz="0" w:space="0" w:color="auto"/>
                        <w:left w:val="none" w:sz="0" w:space="0" w:color="auto"/>
                        <w:bottom w:val="none" w:sz="0" w:space="0" w:color="auto"/>
                        <w:right w:val="none" w:sz="0" w:space="0" w:color="auto"/>
                      </w:divBdr>
                    </w:div>
                    <w:div w:id="801652991">
                      <w:marLeft w:val="0"/>
                      <w:marRight w:val="0"/>
                      <w:marTop w:val="0"/>
                      <w:marBottom w:val="0"/>
                      <w:divBdr>
                        <w:top w:val="none" w:sz="0" w:space="0" w:color="auto"/>
                        <w:left w:val="none" w:sz="0" w:space="0" w:color="auto"/>
                        <w:bottom w:val="none" w:sz="0" w:space="0" w:color="auto"/>
                        <w:right w:val="none" w:sz="0" w:space="0" w:color="auto"/>
                      </w:divBdr>
                    </w:div>
                    <w:div w:id="501356997">
                      <w:marLeft w:val="0"/>
                      <w:marRight w:val="0"/>
                      <w:marTop w:val="0"/>
                      <w:marBottom w:val="0"/>
                      <w:divBdr>
                        <w:top w:val="none" w:sz="0" w:space="0" w:color="auto"/>
                        <w:left w:val="none" w:sz="0" w:space="0" w:color="auto"/>
                        <w:bottom w:val="none" w:sz="0" w:space="0" w:color="auto"/>
                        <w:right w:val="none" w:sz="0" w:space="0" w:color="auto"/>
                      </w:divBdr>
                    </w:div>
                    <w:div w:id="975379794">
                      <w:marLeft w:val="0"/>
                      <w:marRight w:val="0"/>
                      <w:marTop w:val="0"/>
                      <w:marBottom w:val="0"/>
                      <w:divBdr>
                        <w:top w:val="none" w:sz="0" w:space="0" w:color="auto"/>
                        <w:left w:val="none" w:sz="0" w:space="0" w:color="auto"/>
                        <w:bottom w:val="none" w:sz="0" w:space="0" w:color="auto"/>
                        <w:right w:val="none" w:sz="0" w:space="0" w:color="auto"/>
                      </w:divBdr>
                    </w:div>
                    <w:div w:id="1380588935">
                      <w:marLeft w:val="0"/>
                      <w:marRight w:val="0"/>
                      <w:marTop w:val="0"/>
                      <w:marBottom w:val="0"/>
                      <w:divBdr>
                        <w:top w:val="none" w:sz="0" w:space="0" w:color="auto"/>
                        <w:left w:val="none" w:sz="0" w:space="0" w:color="auto"/>
                        <w:bottom w:val="none" w:sz="0" w:space="0" w:color="auto"/>
                        <w:right w:val="none" w:sz="0" w:space="0" w:color="auto"/>
                      </w:divBdr>
                    </w:div>
                    <w:div w:id="1705672610">
                      <w:marLeft w:val="0"/>
                      <w:marRight w:val="0"/>
                      <w:marTop w:val="0"/>
                      <w:marBottom w:val="0"/>
                      <w:divBdr>
                        <w:top w:val="none" w:sz="0" w:space="0" w:color="auto"/>
                        <w:left w:val="none" w:sz="0" w:space="0" w:color="auto"/>
                        <w:bottom w:val="none" w:sz="0" w:space="0" w:color="auto"/>
                        <w:right w:val="none" w:sz="0" w:space="0" w:color="auto"/>
                      </w:divBdr>
                    </w:div>
                    <w:div w:id="2509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43848">
      <w:bodyDiv w:val="1"/>
      <w:marLeft w:val="0"/>
      <w:marRight w:val="0"/>
      <w:marTop w:val="0"/>
      <w:marBottom w:val="0"/>
      <w:divBdr>
        <w:top w:val="none" w:sz="0" w:space="0" w:color="auto"/>
        <w:left w:val="none" w:sz="0" w:space="0" w:color="auto"/>
        <w:bottom w:val="none" w:sz="0" w:space="0" w:color="auto"/>
        <w:right w:val="none" w:sz="0" w:space="0" w:color="auto"/>
      </w:divBdr>
      <w:divsChild>
        <w:div w:id="529339344">
          <w:marLeft w:val="0"/>
          <w:marRight w:val="0"/>
          <w:marTop w:val="0"/>
          <w:marBottom w:val="0"/>
          <w:divBdr>
            <w:top w:val="none" w:sz="0" w:space="0" w:color="auto"/>
            <w:left w:val="none" w:sz="0" w:space="0" w:color="auto"/>
            <w:bottom w:val="none" w:sz="0" w:space="0" w:color="auto"/>
            <w:right w:val="none" w:sz="0" w:space="0" w:color="auto"/>
          </w:divBdr>
          <w:divsChild>
            <w:div w:id="422605446">
              <w:marLeft w:val="0"/>
              <w:marRight w:val="0"/>
              <w:marTop w:val="0"/>
              <w:marBottom w:val="0"/>
              <w:divBdr>
                <w:top w:val="none" w:sz="0" w:space="0" w:color="auto"/>
                <w:left w:val="none" w:sz="0" w:space="0" w:color="auto"/>
                <w:bottom w:val="none" w:sz="0" w:space="0" w:color="auto"/>
                <w:right w:val="none" w:sz="0" w:space="0" w:color="auto"/>
              </w:divBdr>
              <w:divsChild>
                <w:div w:id="1923752366">
                  <w:marLeft w:val="0"/>
                  <w:marRight w:val="0"/>
                  <w:marTop w:val="0"/>
                  <w:marBottom w:val="0"/>
                  <w:divBdr>
                    <w:top w:val="none" w:sz="0" w:space="0" w:color="auto"/>
                    <w:left w:val="none" w:sz="0" w:space="0" w:color="auto"/>
                    <w:bottom w:val="none" w:sz="0" w:space="0" w:color="auto"/>
                    <w:right w:val="none" w:sz="0" w:space="0" w:color="auto"/>
                  </w:divBdr>
                </w:div>
                <w:div w:id="554270527">
                  <w:marLeft w:val="0"/>
                  <w:marRight w:val="0"/>
                  <w:marTop w:val="0"/>
                  <w:marBottom w:val="0"/>
                  <w:divBdr>
                    <w:top w:val="none" w:sz="0" w:space="0" w:color="auto"/>
                    <w:left w:val="none" w:sz="0" w:space="0" w:color="auto"/>
                    <w:bottom w:val="none" w:sz="0" w:space="0" w:color="auto"/>
                    <w:right w:val="none" w:sz="0" w:space="0" w:color="auto"/>
                  </w:divBdr>
                </w:div>
                <w:div w:id="1039745066">
                  <w:marLeft w:val="0"/>
                  <w:marRight w:val="0"/>
                  <w:marTop w:val="0"/>
                  <w:marBottom w:val="0"/>
                  <w:divBdr>
                    <w:top w:val="none" w:sz="0" w:space="0" w:color="auto"/>
                    <w:left w:val="none" w:sz="0" w:space="0" w:color="auto"/>
                    <w:bottom w:val="none" w:sz="0" w:space="0" w:color="auto"/>
                    <w:right w:val="none" w:sz="0" w:space="0" w:color="auto"/>
                  </w:divBdr>
                </w:div>
                <w:div w:id="509560579">
                  <w:marLeft w:val="0"/>
                  <w:marRight w:val="0"/>
                  <w:marTop w:val="0"/>
                  <w:marBottom w:val="0"/>
                  <w:divBdr>
                    <w:top w:val="none" w:sz="0" w:space="0" w:color="auto"/>
                    <w:left w:val="none" w:sz="0" w:space="0" w:color="auto"/>
                    <w:bottom w:val="none" w:sz="0" w:space="0" w:color="auto"/>
                    <w:right w:val="none" w:sz="0" w:space="0" w:color="auto"/>
                  </w:divBdr>
                </w:div>
                <w:div w:id="1518154600">
                  <w:marLeft w:val="0"/>
                  <w:marRight w:val="0"/>
                  <w:marTop w:val="0"/>
                  <w:marBottom w:val="0"/>
                  <w:divBdr>
                    <w:top w:val="none" w:sz="0" w:space="0" w:color="auto"/>
                    <w:left w:val="none" w:sz="0" w:space="0" w:color="auto"/>
                    <w:bottom w:val="none" w:sz="0" w:space="0" w:color="auto"/>
                    <w:right w:val="none" w:sz="0" w:space="0" w:color="auto"/>
                  </w:divBdr>
                </w:div>
                <w:div w:id="671109717">
                  <w:marLeft w:val="0"/>
                  <w:marRight w:val="0"/>
                  <w:marTop w:val="0"/>
                  <w:marBottom w:val="0"/>
                  <w:divBdr>
                    <w:top w:val="none" w:sz="0" w:space="0" w:color="auto"/>
                    <w:left w:val="none" w:sz="0" w:space="0" w:color="auto"/>
                    <w:bottom w:val="none" w:sz="0" w:space="0" w:color="auto"/>
                    <w:right w:val="none" w:sz="0" w:space="0" w:color="auto"/>
                  </w:divBdr>
                </w:div>
                <w:div w:id="614092371">
                  <w:marLeft w:val="0"/>
                  <w:marRight w:val="0"/>
                  <w:marTop w:val="0"/>
                  <w:marBottom w:val="0"/>
                  <w:divBdr>
                    <w:top w:val="none" w:sz="0" w:space="0" w:color="auto"/>
                    <w:left w:val="none" w:sz="0" w:space="0" w:color="auto"/>
                    <w:bottom w:val="none" w:sz="0" w:space="0" w:color="auto"/>
                    <w:right w:val="none" w:sz="0" w:space="0" w:color="auto"/>
                  </w:divBdr>
                </w:div>
                <w:div w:id="1886483764">
                  <w:marLeft w:val="0"/>
                  <w:marRight w:val="0"/>
                  <w:marTop w:val="0"/>
                  <w:marBottom w:val="0"/>
                  <w:divBdr>
                    <w:top w:val="none" w:sz="0" w:space="0" w:color="auto"/>
                    <w:left w:val="none" w:sz="0" w:space="0" w:color="auto"/>
                    <w:bottom w:val="none" w:sz="0" w:space="0" w:color="auto"/>
                    <w:right w:val="none" w:sz="0" w:space="0" w:color="auto"/>
                  </w:divBdr>
                </w:div>
                <w:div w:id="2030177379">
                  <w:marLeft w:val="0"/>
                  <w:marRight w:val="0"/>
                  <w:marTop w:val="0"/>
                  <w:marBottom w:val="0"/>
                  <w:divBdr>
                    <w:top w:val="none" w:sz="0" w:space="0" w:color="auto"/>
                    <w:left w:val="none" w:sz="0" w:space="0" w:color="auto"/>
                    <w:bottom w:val="none" w:sz="0" w:space="0" w:color="auto"/>
                    <w:right w:val="none" w:sz="0" w:space="0" w:color="auto"/>
                  </w:divBdr>
                </w:div>
                <w:div w:id="1287466483">
                  <w:marLeft w:val="0"/>
                  <w:marRight w:val="0"/>
                  <w:marTop w:val="0"/>
                  <w:marBottom w:val="0"/>
                  <w:divBdr>
                    <w:top w:val="none" w:sz="0" w:space="0" w:color="auto"/>
                    <w:left w:val="none" w:sz="0" w:space="0" w:color="auto"/>
                    <w:bottom w:val="none" w:sz="0" w:space="0" w:color="auto"/>
                    <w:right w:val="none" w:sz="0" w:space="0" w:color="auto"/>
                  </w:divBdr>
                </w:div>
                <w:div w:id="1439788322">
                  <w:marLeft w:val="0"/>
                  <w:marRight w:val="0"/>
                  <w:marTop w:val="0"/>
                  <w:marBottom w:val="0"/>
                  <w:divBdr>
                    <w:top w:val="none" w:sz="0" w:space="0" w:color="auto"/>
                    <w:left w:val="none" w:sz="0" w:space="0" w:color="auto"/>
                    <w:bottom w:val="none" w:sz="0" w:space="0" w:color="auto"/>
                    <w:right w:val="none" w:sz="0" w:space="0" w:color="auto"/>
                  </w:divBdr>
                </w:div>
                <w:div w:id="1381442967">
                  <w:marLeft w:val="0"/>
                  <w:marRight w:val="0"/>
                  <w:marTop w:val="0"/>
                  <w:marBottom w:val="0"/>
                  <w:divBdr>
                    <w:top w:val="none" w:sz="0" w:space="0" w:color="auto"/>
                    <w:left w:val="none" w:sz="0" w:space="0" w:color="auto"/>
                    <w:bottom w:val="none" w:sz="0" w:space="0" w:color="auto"/>
                    <w:right w:val="none" w:sz="0" w:space="0" w:color="auto"/>
                  </w:divBdr>
                </w:div>
                <w:div w:id="353650022">
                  <w:marLeft w:val="0"/>
                  <w:marRight w:val="0"/>
                  <w:marTop w:val="0"/>
                  <w:marBottom w:val="0"/>
                  <w:divBdr>
                    <w:top w:val="none" w:sz="0" w:space="0" w:color="auto"/>
                    <w:left w:val="none" w:sz="0" w:space="0" w:color="auto"/>
                    <w:bottom w:val="none" w:sz="0" w:space="0" w:color="auto"/>
                    <w:right w:val="none" w:sz="0" w:space="0" w:color="auto"/>
                  </w:divBdr>
                </w:div>
                <w:div w:id="1710914660">
                  <w:marLeft w:val="0"/>
                  <w:marRight w:val="0"/>
                  <w:marTop w:val="0"/>
                  <w:marBottom w:val="0"/>
                  <w:divBdr>
                    <w:top w:val="none" w:sz="0" w:space="0" w:color="auto"/>
                    <w:left w:val="none" w:sz="0" w:space="0" w:color="auto"/>
                    <w:bottom w:val="none" w:sz="0" w:space="0" w:color="auto"/>
                    <w:right w:val="none" w:sz="0" w:space="0" w:color="auto"/>
                  </w:divBdr>
                </w:div>
                <w:div w:id="870151102">
                  <w:marLeft w:val="0"/>
                  <w:marRight w:val="0"/>
                  <w:marTop w:val="0"/>
                  <w:marBottom w:val="0"/>
                  <w:divBdr>
                    <w:top w:val="none" w:sz="0" w:space="0" w:color="auto"/>
                    <w:left w:val="none" w:sz="0" w:space="0" w:color="auto"/>
                    <w:bottom w:val="none" w:sz="0" w:space="0" w:color="auto"/>
                    <w:right w:val="none" w:sz="0" w:space="0" w:color="auto"/>
                  </w:divBdr>
                </w:div>
                <w:div w:id="1511719282">
                  <w:marLeft w:val="0"/>
                  <w:marRight w:val="0"/>
                  <w:marTop w:val="0"/>
                  <w:marBottom w:val="0"/>
                  <w:divBdr>
                    <w:top w:val="none" w:sz="0" w:space="0" w:color="auto"/>
                    <w:left w:val="none" w:sz="0" w:space="0" w:color="auto"/>
                    <w:bottom w:val="none" w:sz="0" w:space="0" w:color="auto"/>
                    <w:right w:val="none" w:sz="0" w:space="0" w:color="auto"/>
                  </w:divBdr>
                </w:div>
                <w:div w:id="199708332">
                  <w:marLeft w:val="0"/>
                  <w:marRight w:val="0"/>
                  <w:marTop w:val="0"/>
                  <w:marBottom w:val="0"/>
                  <w:divBdr>
                    <w:top w:val="none" w:sz="0" w:space="0" w:color="auto"/>
                    <w:left w:val="none" w:sz="0" w:space="0" w:color="auto"/>
                    <w:bottom w:val="none" w:sz="0" w:space="0" w:color="auto"/>
                    <w:right w:val="none" w:sz="0" w:space="0" w:color="auto"/>
                  </w:divBdr>
                </w:div>
                <w:div w:id="683704157">
                  <w:marLeft w:val="0"/>
                  <w:marRight w:val="0"/>
                  <w:marTop w:val="0"/>
                  <w:marBottom w:val="0"/>
                  <w:divBdr>
                    <w:top w:val="none" w:sz="0" w:space="0" w:color="auto"/>
                    <w:left w:val="none" w:sz="0" w:space="0" w:color="auto"/>
                    <w:bottom w:val="none" w:sz="0" w:space="0" w:color="auto"/>
                    <w:right w:val="none" w:sz="0" w:space="0" w:color="auto"/>
                  </w:divBdr>
                </w:div>
                <w:div w:id="883103182">
                  <w:marLeft w:val="0"/>
                  <w:marRight w:val="0"/>
                  <w:marTop w:val="0"/>
                  <w:marBottom w:val="0"/>
                  <w:divBdr>
                    <w:top w:val="none" w:sz="0" w:space="0" w:color="auto"/>
                    <w:left w:val="none" w:sz="0" w:space="0" w:color="auto"/>
                    <w:bottom w:val="none" w:sz="0" w:space="0" w:color="auto"/>
                    <w:right w:val="none" w:sz="0" w:space="0" w:color="auto"/>
                  </w:divBdr>
                </w:div>
                <w:div w:id="474495512">
                  <w:marLeft w:val="0"/>
                  <w:marRight w:val="0"/>
                  <w:marTop w:val="0"/>
                  <w:marBottom w:val="0"/>
                  <w:divBdr>
                    <w:top w:val="none" w:sz="0" w:space="0" w:color="auto"/>
                    <w:left w:val="none" w:sz="0" w:space="0" w:color="auto"/>
                    <w:bottom w:val="none" w:sz="0" w:space="0" w:color="auto"/>
                    <w:right w:val="none" w:sz="0" w:space="0" w:color="auto"/>
                  </w:divBdr>
                </w:div>
                <w:div w:id="1149905476">
                  <w:marLeft w:val="0"/>
                  <w:marRight w:val="0"/>
                  <w:marTop w:val="0"/>
                  <w:marBottom w:val="0"/>
                  <w:divBdr>
                    <w:top w:val="none" w:sz="0" w:space="0" w:color="auto"/>
                    <w:left w:val="none" w:sz="0" w:space="0" w:color="auto"/>
                    <w:bottom w:val="none" w:sz="0" w:space="0" w:color="auto"/>
                    <w:right w:val="none" w:sz="0" w:space="0" w:color="auto"/>
                  </w:divBdr>
                </w:div>
                <w:div w:id="1990860914">
                  <w:marLeft w:val="0"/>
                  <w:marRight w:val="0"/>
                  <w:marTop w:val="0"/>
                  <w:marBottom w:val="0"/>
                  <w:divBdr>
                    <w:top w:val="none" w:sz="0" w:space="0" w:color="auto"/>
                    <w:left w:val="none" w:sz="0" w:space="0" w:color="auto"/>
                    <w:bottom w:val="none" w:sz="0" w:space="0" w:color="auto"/>
                    <w:right w:val="none" w:sz="0" w:space="0" w:color="auto"/>
                  </w:divBdr>
                </w:div>
                <w:div w:id="1216699941">
                  <w:marLeft w:val="0"/>
                  <w:marRight w:val="0"/>
                  <w:marTop w:val="0"/>
                  <w:marBottom w:val="0"/>
                  <w:divBdr>
                    <w:top w:val="none" w:sz="0" w:space="0" w:color="auto"/>
                    <w:left w:val="none" w:sz="0" w:space="0" w:color="auto"/>
                    <w:bottom w:val="none" w:sz="0" w:space="0" w:color="auto"/>
                    <w:right w:val="none" w:sz="0" w:space="0" w:color="auto"/>
                  </w:divBdr>
                </w:div>
                <w:div w:id="1137067544">
                  <w:marLeft w:val="0"/>
                  <w:marRight w:val="0"/>
                  <w:marTop w:val="0"/>
                  <w:marBottom w:val="0"/>
                  <w:divBdr>
                    <w:top w:val="none" w:sz="0" w:space="0" w:color="auto"/>
                    <w:left w:val="none" w:sz="0" w:space="0" w:color="auto"/>
                    <w:bottom w:val="none" w:sz="0" w:space="0" w:color="auto"/>
                    <w:right w:val="none" w:sz="0" w:space="0" w:color="auto"/>
                  </w:divBdr>
                </w:div>
                <w:div w:id="875233424">
                  <w:marLeft w:val="0"/>
                  <w:marRight w:val="0"/>
                  <w:marTop w:val="0"/>
                  <w:marBottom w:val="0"/>
                  <w:divBdr>
                    <w:top w:val="none" w:sz="0" w:space="0" w:color="auto"/>
                    <w:left w:val="none" w:sz="0" w:space="0" w:color="auto"/>
                    <w:bottom w:val="none" w:sz="0" w:space="0" w:color="auto"/>
                    <w:right w:val="none" w:sz="0" w:space="0" w:color="auto"/>
                  </w:divBdr>
                </w:div>
                <w:div w:id="447089880">
                  <w:marLeft w:val="0"/>
                  <w:marRight w:val="0"/>
                  <w:marTop w:val="0"/>
                  <w:marBottom w:val="0"/>
                  <w:divBdr>
                    <w:top w:val="none" w:sz="0" w:space="0" w:color="auto"/>
                    <w:left w:val="none" w:sz="0" w:space="0" w:color="auto"/>
                    <w:bottom w:val="none" w:sz="0" w:space="0" w:color="auto"/>
                    <w:right w:val="none" w:sz="0" w:space="0" w:color="auto"/>
                  </w:divBdr>
                </w:div>
                <w:div w:id="1369987544">
                  <w:marLeft w:val="0"/>
                  <w:marRight w:val="0"/>
                  <w:marTop w:val="0"/>
                  <w:marBottom w:val="0"/>
                  <w:divBdr>
                    <w:top w:val="none" w:sz="0" w:space="0" w:color="auto"/>
                    <w:left w:val="none" w:sz="0" w:space="0" w:color="auto"/>
                    <w:bottom w:val="none" w:sz="0" w:space="0" w:color="auto"/>
                    <w:right w:val="none" w:sz="0" w:space="0" w:color="auto"/>
                  </w:divBdr>
                </w:div>
                <w:div w:id="1176263505">
                  <w:marLeft w:val="0"/>
                  <w:marRight w:val="0"/>
                  <w:marTop w:val="0"/>
                  <w:marBottom w:val="0"/>
                  <w:divBdr>
                    <w:top w:val="none" w:sz="0" w:space="0" w:color="auto"/>
                    <w:left w:val="none" w:sz="0" w:space="0" w:color="auto"/>
                    <w:bottom w:val="none" w:sz="0" w:space="0" w:color="auto"/>
                    <w:right w:val="none" w:sz="0" w:space="0" w:color="auto"/>
                  </w:divBdr>
                </w:div>
                <w:div w:id="1210917120">
                  <w:marLeft w:val="0"/>
                  <w:marRight w:val="0"/>
                  <w:marTop w:val="0"/>
                  <w:marBottom w:val="0"/>
                  <w:divBdr>
                    <w:top w:val="none" w:sz="0" w:space="0" w:color="auto"/>
                    <w:left w:val="none" w:sz="0" w:space="0" w:color="auto"/>
                    <w:bottom w:val="none" w:sz="0" w:space="0" w:color="auto"/>
                    <w:right w:val="none" w:sz="0" w:space="0" w:color="auto"/>
                  </w:divBdr>
                </w:div>
                <w:div w:id="237323860">
                  <w:marLeft w:val="0"/>
                  <w:marRight w:val="0"/>
                  <w:marTop w:val="0"/>
                  <w:marBottom w:val="0"/>
                  <w:divBdr>
                    <w:top w:val="none" w:sz="0" w:space="0" w:color="auto"/>
                    <w:left w:val="none" w:sz="0" w:space="0" w:color="auto"/>
                    <w:bottom w:val="none" w:sz="0" w:space="0" w:color="auto"/>
                    <w:right w:val="none" w:sz="0" w:space="0" w:color="auto"/>
                  </w:divBdr>
                </w:div>
                <w:div w:id="799497794">
                  <w:marLeft w:val="0"/>
                  <w:marRight w:val="0"/>
                  <w:marTop w:val="0"/>
                  <w:marBottom w:val="0"/>
                  <w:divBdr>
                    <w:top w:val="none" w:sz="0" w:space="0" w:color="auto"/>
                    <w:left w:val="none" w:sz="0" w:space="0" w:color="auto"/>
                    <w:bottom w:val="none" w:sz="0" w:space="0" w:color="auto"/>
                    <w:right w:val="none" w:sz="0" w:space="0" w:color="auto"/>
                  </w:divBdr>
                </w:div>
                <w:div w:id="602105602">
                  <w:marLeft w:val="0"/>
                  <w:marRight w:val="0"/>
                  <w:marTop w:val="0"/>
                  <w:marBottom w:val="0"/>
                  <w:divBdr>
                    <w:top w:val="none" w:sz="0" w:space="0" w:color="auto"/>
                    <w:left w:val="none" w:sz="0" w:space="0" w:color="auto"/>
                    <w:bottom w:val="none" w:sz="0" w:space="0" w:color="auto"/>
                    <w:right w:val="none" w:sz="0" w:space="0" w:color="auto"/>
                  </w:divBdr>
                </w:div>
                <w:div w:id="1701782265">
                  <w:marLeft w:val="0"/>
                  <w:marRight w:val="0"/>
                  <w:marTop w:val="0"/>
                  <w:marBottom w:val="0"/>
                  <w:divBdr>
                    <w:top w:val="none" w:sz="0" w:space="0" w:color="auto"/>
                    <w:left w:val="none" w:sz="0" w:space="0" w:color="auto"/>
                    <w:bottom w:val="none" w:sz="0" w:space="0" w:color="auto"/>
                    <w:right w:val="none" w:sz="0" w:space="0" w:color="auto"/>
                  </w:divBdr>
                </w:div>
                <w:div w:id="1338461044">
                  <w:marLeft w:val="0"/>
                  <w:marRight w:val="0"/>
                  <w:marTop w:val="0"/>
                  <w:marBottom w:val="0"/>
                  <w:divBdr>
                    <w:top w:val="none" w:sz="0" w:space="0" w:color="auto"/>
                    <w:left w:val="none" w:sz="0" w:space="0" w:color="auto"/>
                    <w:bottom w:val="none" w:sz="0" w:space="0" w:color="auto"/>
                    <w:right w:val="none" w:sz="0" w:space="0" w:color="auto"/>
                  </w:divBdr>
                </w:div>
                <w:div w:id="1110592787">
                  <w:marLeft w:val="0"/>
                  <w:marRight w:val="0"/>
                  <w:marTop w:val="0"/>
                  <w:marBottom w:val="0"/>
                  <w:divBdr>
                    <w:top w:val="none" w:sz="0" w:space="0" w:color="auto"/>
                    <w:left w:val="none" w:sz="0" w:space="0" w:color="auto"/>
                    <w:bottom w:val="none" w:sz="0" w:space="0" w:color="auto"/>
                    <w:right w:val="none" w:sz="0" w:space="0" w:color="auto"/>
                  </w:divBdr>
                </w:div>
                <w:div w:id="1847163659">
                  <w:marLeft w:val="0"/>
                  <w:marRight w:val="0"/>
                  <w:marTop w:val="0"/>
                  <w:marBottom w:val="0"/>
                  <w:divBdr>
                    <w:top w:val="none" w:sz="0" w:space="0" w:color="auto"/>
                    <w:left w:val="none" w:sz="0" w:space="0" w:color="auto"/>
                    <w:bottom w:val="none" w:sz="0" w:space="0" w:color="auto"/>
                    <w:right w:val="none" w:sz="0" w:space="0" w:color="auto"/>
                  </w:divBdr>
                </w:div>
                <w:div w:id="112479586">
                  <w:marLeft w:val="0"/>
                  <w:marRight w:val="0"/>
                  <w:marTop w:val="0"/>
                  <w:marBottom w:val="0"/>
                  <w:divBdr>
                    <w:top w:val="none" w:sz="0" w:space="0" w:color="auto"/>
                    <w:left w:val="none" w:sz="0" w:space="0" w:color="auto"/>
                    <w:bottom w:val="none" w:sz="0" w:space="0" w:color="auto"/>
                    <w:right w:val="none" w:sz="0" w:space="0" w:color="auto"/>
                  </w:divBdr>
                </w:div>
                <w:div w:id="1519848777">
                  <w:marLeft w:val="0"/>
                  <w:marRight w:val="0"/>
                  <w:marTop w:val="0"/>
                  <w:marBottom w:val="0"/>
                  <w:divBdr>
                    <w:top w:val="none" w:sz="0" w:space="0" w:color="auto"/>
                    <w:left w:val="none" w:sz="0" w:space="0" w:color="auto"/>
                    <w:bottom w:val="none" w:sz="0" w:space="0" w:color="auto"/>
                    <w:right w:val="none" w:sz="0" w:space="0" w:color="auto"/>
                  </w:divBdr>
                </w:div>
                <w:div w:id="848985955">
                  <w:marLeft w:val="0"/>
                  <w:marRight w:val="0"/>
                  <w:marTop w:val="0"/>
                  <w:marBottom w:val="0"/>
                  <w:divBdr>
                    <w:top w:val="none" w:sz="0" w:space="0" w:color="auto"/>
                    <w:left w:val="none" w:sz="0" w:space="0" w:color="auto"/>
                    <w:bottom w:val="none" w:sz="0" w:space="0" w:color="auto"/>
                    <w:right w:val="none" w:sz="0" w:space="0" w:color="auto"/>
                  </w:divBdr>
                </w:div>
                <w:div w:id="714889995">
                  <w:marLeft w:val="0"/>
                  <w:marRight w:val="0"/>
                  <w:marTop w:val="0"/>
                  <w:marBottom w:val="0"/>
                  <w:divBdr>
                    <w:top w:val="none" w:sz="0" w:space="0" w:color="auto"/>
                    <w:left w:val="none" w:sz="0" w:space="0" w:color="auto"/>
                    <w:bottom w:val="none" w:sz="0" w:space="0" w:color="auto"/>
                    <w:right w:val="none" w:sz="0" w:space="0" w:color="auto"/>
                  </w:divBdr>
                </w:div>
                <w:div w:id="1350525944">
                  <w:marLeft w:val="0"/>
                  <w:marRight w:val="0"/>
                  <w:marTop w:val="0"/>
                  <w:marBottom w:val="0"/>
                  <w:divBdr>
                    <w:top w:val="none" w:sz="0" w:space="0" w:color="auto"/>
                    <w:left w:val="none" w:sz="0" w:space="0" w:color="auto"/>
                    <w:bottom w:val="none" w:sz="0" w:space="0" w:color="auto"/>
                    <w:right w:val="none" w:sz="0" w:space="0" w:color="auto"/>
                  </w:divBdr>
                </w:div>
                <w:div w:id="1365327481">
                  <w:marLeft w:val="0"/>
                  <w:marRight w:val="0"/>
                  <w:marTop w:val="0"/>
                  <w:marBottom w:val="0"/>
                  <w:divBdr>
                    <w:top w:val="none" w:sz="0" w:space="0" w:color="auto"/>
                    <w:left w:val="none" w:sz="0" w:space="0" w:color="auto"/>
                    <w:bottom w:val="none" w:sz="0" w:space="0" w:color="auto"/>
                    <w:right w:val="none" w:sz="0" w:space="0" w:color="auto"/>
                  </w:divBdr>
                </w:div>
                <w:div w:id="1410225463">
                  <w:marLeft w:val="0"/>
                  <w:marRight w:val="0"/>
                  <w:marTop w:val="0"/>
                  <w:marBottom w:val="0"/>
                  <w:divBdr>
                    <w:top w:val="none" w:sz="0" w:space="0" w:color="auto"/>
                    <w:left w:val="none" w:sz="0" w:space="0" w:color="auto"/>
                    <w:bottom w:val="none" w:sz="0" w:space="0" w:color="auto"/>
                    <w:right w:val="none" w:sz="0" w:space="0" w:color="auto"/>
                  </w:divBdr>
                </w:div>
                <w:div w:id="1093284505">
                  <w:marLeft w:val="0"/>
                  <w:marRight w:val="0"/>
                  <w:marTop w:val="0"/>
                  <w:marBottom w:val="0"/>
                  <w:divBdr>
                    <w:top w:val="none" w:sz="0" w:space="0" w:color="auto"/>
                    <w:left w:val="none" w:sz="0" w:space="0" w:color="auto"/>
                    <w:bottom w:val="none" w:sz="0" w:space="0" w:color="auto"/>
                    <w:right w:val="none" w:sz="0" w:space="0" w:color="auto"/>
                  </w:divBdr>
                </w:div>
                <w:div w:id="651763096">
                  <w:marLeft w:val="0"/>
                  <w:marRight w:val="0"/>
                  <w:marTop w:val="0"/>
                  <w:marBottom w:val="0"/>
                  <w:divBdr>
                    <w:top w:val="none" w:sz="0" w:space="0" w:color="auto"/>
                    <w:left w:val="none" w:sz="0" w:space="0" w:color="auto"/>
                    <w:bottom w:val="none" w:sz="0" w:space="0" w:color="auto"/>
                    <w:right w:val="none" w:sz="0" w:space="0" w:color="auto"/>
                  </w:divBdr>
                </w:div>
                <w:div w:id="1425879440">
                  <w:marLeft w:val="0"/>
                  <w:marRight w:val="0"/>
                  <w:marTop w:val="0"/>
                  <w:marBottom w:val="0"/>
                  <w:divBdr>
                    <w:top w:val="none" w:sz="0" w:space="0" w:color="auto"/>
                    <w:left w:val="none" w:sz="0" w:space="0" w:color="auto"/>
                    <w:bottom w:val="none" w:sz="0" w:space="0" w:color="auto"/>
                    <w:right w:val="none" w:sz="0" w:space="0" w:color="auto"/>
                  </w:divBdr>
                </w:div>
                <w:div w:id="92406365">
                  <w:marLeft w:val="0"/>
                  <w:marRight w:val="0"/>
                  <w:marTop w:val="0"/>
                  <w:marBottom w:val="0"/>
                  <w:divBdr>
                    <w:top w:val="none" w:sz="0" w:space="0" w:color="auto"/>
                    <w:left w:val="none" w:sz="0" w:space="0" w:color="auto"/>
                    <w:bottom w:val="none" w:sz="0" w:space="0" w:color="auto"/>
                    <w:right w:val="none" w:sz="0" w:space="0" w:color="auto"/>
                  </w:divBdr>
                </w:div>
                <w:div w:id="1131823722">
                  <w:marLeft w:val="0"/>
                  <w:marRight w:val="0"/>
                  <w:marTop w:val="0"/>
                  <w:marBottom w:val="0"/>
                  <w:divBdr>
                    <w:top w:val="none" w:sz="0" w:space="0" w:color="auto"/>
                    <w:left w:val="none" w:sz="0" w:space="0" w:color="auto"/>
                    <w:bottom w:val="none" w:sz="0" w:space="0" w:color="auto"/>
                    <w:right w:val="none" w:sz="0" w:space="0" w:color="auto"/>
                  </w:divBdr>
                </w:div>
                <w:div w:id="1704164793">
                  <w:marLeft w:val="0"/>
                  <w:marRight w:val="0"/>
                  <w:marTop w:val="0"/>
                  <w:marBottom w:val="0"/>
                  <w:divBdr>
                    <w:top w:val="none" w:sz="0" w:space="0" w:color="auto"/>
                    <w:left w:val="none" w:sz="0" w:space="0" w:color="auto"/>
                    <w:bottom w:val="none" w:sz="0" w:space="0" w:color="auto"/>
                    <w:right w:val="none" w:sz="0" w:space="0" w:color="auto"/>
                  </w:divBdr>
                </w:div>
                <w:div w:id="1313170434">
                  <w:marLeft w:val="0"/>
                  <w:marRight w:val="0"/>
                  <w:marTop w:val="0"/>
                  <w:marBottom w:val="0"/>
                  <w:divBdr>
                    <w:top w:val="none" w:sz="0" w:space="0" w:color="auto"/>
                    <w:left w:val="none" w:sz="0" w:space="0" w:color="auto"/>
                    <w:bottom w:val="none" w:sz="0" w:space="0" w:color="auto"/>
                    <w:right w:val="none" w:sz="0" w:space="0" w:color="auto"/>
                  </w:divBdr>
                </w:div>
                <w:div w:id="1420296521">
                  <w:marLeft w:val="0"/>
                  <w:marRight w:val="0"/>
                  <w:marTop w:val="0"/>
                  <w:marBottom w:val="0"/>
                  <w:divBdr>
                    <w:top w:val="none" w:sz="0" w:space="0" w:color="auto"/>
                    <w:left w:val="none" w:sz="0" w:space="0" w:color="auto"/>
                    <w:bottom w:val="none" w:sz="0" w:space="0" w:color="auto"/>
                    <w:right w:val="none" w:sz="0" w:space="0" w:color="auto"/>
                  </w:divBdr>
                </w:div>
                <w:div w:id="1419785262">
                  <w:marLeft w:val="0"/>
                  <w:marRight w:val="0"/>
                  <w:marTop w:val="0"/>
                  <w:marBottom w:val="0"/>
                  <w:divBdr>
                    <w:top w:val="none" w:sz="0" w:space="0" w:color="auto"/>
                    <w:left w:val="none" w:sz="0" w:space="0" w:color="auto"/>
                    <w:bottom w:val="none" w:sz="0" w:space="0" w:color="auto"/>
                    <w:right w:val="none" w:sz="0" w:space="0" w:color="auto"/>
                  </w:divBdr>
                </w:div>
                <w:div w:id="1805584202">
                  <w:marLeft w:val="0"/>
                  <w:marRight w:val="0"/>
                  <w:marTop w:val="0"/>
                  <w:marBottom w:val="0"/>
                  <w:divBdr>
                    <w:top w:val="none" w:sz="0" w:space="0" w:color="auto"/>
                    <w:left w:val="none" w:sz="0" w:space="0" w:color="auto"/>
                    <w:bottom w:val="none" w:sz="0" w:space="0" w:color="auto"/>
                    <w:right w:val="none" w:sz="0" w:space="0" w:color="auto"/>
                  </w:divBdr>
                </w:div>
                <w:div w:id="909267930">
                  <w:marLeft w:val="0"/>
                  <w:marRight w:val="0"/>
                  <w:marTop w:val="0"/>
                  <w:marBottom w:val="0"/>
                  <w:divBdr>
                    <w:top w:val="none" w:sz="0" w:space="0" w:color="auto"/>
                    <w:left w:val="none" w:sz="0" w:space="0" w:color="auto"/>
                    <w:bottom w:val="none" w:sz="0" w:space="0" w:color="auto"/>
                    <w:right w:val="none" w:sz="0" w:space="0" w:color="auto"/>
                  </w:divBdr>
                </w:div>
                <w:div w:id="1618103198">
                  <w:marLeft w:val="0"/>
                  <w:marRight w:val="0"/>
                  <w:marTop w:val="0"/>
                  <w:marBottom w:val="0"/>
                  <w:divBdr>
                    <w:top w:val="none" w:sz="0" w:space="0" w:color="auto"/>
                    <w:left w:val="none" w:sz="0" w:space="0" w:color="auto"/>
                    <w:bottom w:val="none" w:sz="0" w:space="0" w:color="auto"/>
                    <w:right w:val="none" w:sz="0" w:space="0" w:color="auto"/>
                  </w:divBdr>
                </w:div>
                <w:div w:id="2136098166">
                  <w:marLeft w:val="0"/>
                  <w:marRight w:val="0"/>
                  <w:marTop w:val="0"/>
                  <w:marBottom w:val="0"/>
                  <w:divBdr>
                    <w:top w:val="none" w:sz="0" w:space="0" w:color="auto"/>
                    <w:left w:val="none" w:sz="0" w:space="0" w:color="auto"/>
                    <w:bottom w:val="none" w:sz="0" w:space="0" w:color="auto"/>
                    <w:right w:val="none" w:sz="0" w:space="0" w:color="auto"/>
                  </w:divBdr>
                </w:div>
                <w:div w:id="1613316988">
                  <w:marLeft w:val="0"/>
                  <w:marRight w:val="0"/>
                  <w:marTop w:val="0"/>
                  <w:marBottom w:val="0"/>
                  <w:divBdr>
                    <w:top w:val="none" w:sz="0" w:space="0" w:color="auto"/>
                    <w:left w:val="none" w:sz="0" w:space="0" w:color="auto"/>
                    <w:bottom w:val="none" w:sz="0" w:space="0" w:color="auto"/>
                    <w:right w:val="none" w:sz="0" w:space="0" w:color="auto"/>
                  </w:divBdr>
                </w:div>
                <w:div w:id="2091582620">
                  <w:marLeft w:val="0"/>
                  <w:marRight w:val="0"/>
                  <w:marTop w:val="0"/>
                  <w:marBottom w:val="0"/>
                  <w:divBdr>
                    <w:top w:val="none" w:sz="0" w:space="0" w:color="auto"/>
                    <w:left w:val="none" w:sz="0" w:space="0" w:color="auto"/>
                    <w:bottom w:val="none" w:sz="0" w:space="0" w:color="auto"/>
                    <w:right w:val="none" w:sz="0" w:space="0" w:color="auto"/>
                  </w:divBdr>
                </w:div>
                <w:div w:id="1878351737">
                  <w:marLeft w:val="0"/>
                  <w:marRight w:val="0"/>
                  <w:marTop w:val="0"/>
                  <w:marBottom w:val="0"/>
                  <w:divBdr>
                    <w:top w:val="none" w:sz="0" w:space="0" w:color="auto"/>
                    <w:left w:val="none" w:sz="0" w:space="0" w:color="auto"/>
                    <w:bottom w:val="none" w:sz="0" w:space="0" w:color="auto"/>
                    <w:right w:val="none" w:sz="0" w:space="0" w:color="auto"/>
                  </w:divBdr>
                </w:div>
                <w:div w:id="1025517314">
                  <w:marLeft w:val="0"/>
                  <w:marRight w:val="0"/>
                  <w:marTop w:val="0"/>
                  <w:marBottom w:val="0"/>
                  <w:divBdr>
                    <w:top w:val="none" w:sz="0" w:space="0" w:color="auto"/>
                    <w:left w:val="none" w:sz="0" w:space="0" w:color="auto"/>
                    <w:bottom w:val="none" w:sz="0" w:space="0" w:color="auto"/>
                    <w:right w:val="none" w:sz="0" w:space="0" w:color="auto"/>
                  </w:divBdr>
                </w:div>
                <w:div w:id="2042700360">
                  <w:marLeft w:val="0"/>
                  <w:marRight w:val="0"/>
                  <w:marTop w:val="0"/>
                  <w:marBottom w:val="0"/>
                  <w:divBdr>
                    <w:top w:val="none" w:sz="0" w:space="0" w:color="auto"/>
                    <w:left w:val="none" w:sz="0" w:space="0" w:color="auto"/>
                    <w:bottom w:val="none" w:sz="0" w:space="0" w:color="auto"/>
                    <w:right w:val="none" w:sz="0" w:space="0" w:color="auto"/>
                  </w:divBdr>
                </w:div>
                <w:div w:id="689649648">
                  <w:marLeft w:val="0"/>
                  <w:marRight w:val="0"/>
                  <w:marTop w:val="0"/>
                  <w:marBottom w:val="0"/>
                  <w:divBdr>
                    <w:top w:val="none" w:sz="0" w:space="0" w:color="auto"/>
                    <w:left w:val="none" w:sz="0" w:space="0" w:color="auto"/>
                    <w:bottom w:val="none" w:sz="0" w:space="0" w:color="auto"/>
                    <w:right w:val="none" w:sz="0" w:space="0" w:color="auto"/>
                  </w:divBdr>
                  <w:divsChild>
                    <w:div w:id="657538245">
                      <w:marLeft w:val="0"/>
                      <w:marRight w:val="0"/>
                      <w:marTop w:val="0"/>
                      <w:marBottom w:val="0"/>
                      <w:divBdr>
                        <w:top w:val="none" w:sz="0" w:space="0" w:color="auto"/>
                        <w:left w:val="none" w:sz="0" w:space="0" w:color="auto"/>
                        <w:bottom w:val="none" w:sz="0" w:space="0" w:color="auto"/>
                        <w:right w:val="none" w:sz="0" w:space="0" w:color="auto"/>
                      </w:divBdr>
                    </w:div>
                    <w:div w:id="1913002716">
                      <w:marLeft w:val="0"/>
                      <w:marRight w:val="0"/>
                      <w:marTop w:val="0"/>
                      <w:marBottom w:val="0"/>
                      <w:divBdr>
                        <w:top w:val="none" w:sz="0" w:space="0" w:color="auto"/>
                        <w:left w:val="none" w:sz="0" w:space="0" w:color="auto"/>
                        <w:bottom w:val="none" w:sz="0" w:space="0" w:color="auto"/>
                        <w:right w:val="none" w:sz="0" w:space="0" w:color="auto"/>
                      </w:divBdr>
                    </w:div>
                    <w:div w:id="46418033">
                      <w:marLeft w:val="0"/>
                      <w:marRight w:val="0"/>
                      <w:marTop w:val="0"/>
                      <w:marBottom w:val="0"/>
                      <w:divBdr>
                        <w:top w:val="none" w:sz="0" w:space="0" w:color="auto"/>
                        <w:left w:val="none" w:sz="0" w:space="0" w:color="auto"/>
                        <w:bottom w:val="none" w:sz="0" w:space="0" w:color="auto"/>
                        <w:right w:val="none" w:sz="0" w:space="0" w:color="auto"/>
                      </w:divBdr>
                    </w:div>
                    <w:div w:id="771046781">
                      <w:marLeft w:val="0"/>
                      <w:marRight w:val="0"/>
                      <w:marTop w:val="0"/>
                      <w:marBottom w:val="0"/>
                      <w:divBdr>
                        <w:top w:val="none" w:sz="0" w:space="0" w:color="auto"/>
                        <w:left w:val="none" w:sz="0" w:space="0" w:color="auto"/>
                        <w:bottom w:val="none" w:sz="0" w:space="0" w:color="auto"/>
                        <w:right w:val="none" w:sz="0" w:space="0" w:color="auto"/>
                      </w:divBdr>
                    </w:div>
                    <w:div w:id="2076857526">
                      <w:marLeft w:val="0"/>
                      <w:marRight w:val="0"/>
                      <w:marTop w:val="0"/>
                      <w:marBottom w:val="0"/>
                      <w:divBdr>
                        <w:top w:val="none" w:sz="0" w:space="0" w:color="auto"/>
                        <w:left w:val="none" w:sz="0" w:space="0" w:color="auto"/>
                        <w:bottom w:val="none" w:sz="0" w:space="0" w:color="auto"/>
                        <w:right w:val="none" w:sz="0" w:space="0" w:color="auto"/>
                      </w:divBdr>
                    </w:div>
                    <w:div w:id="2055427737">
                      <w:marLeft w:val="0"/>
                      <w:marRight w:val="0"/>
                      <w:marTop w:val="0"/>
                      <w:marBottom w:val="0"/>
                      <w:divBdr>
                        <w:top w:val="none" w:sz="0" w:space="0" w:color="auto"/>
                        <w:left w:val="none" w:sz="0" w:space="0" w:color="auto"/>
                        <w:bottom w:val="none" w:sz="0" w:space="0" w:color="auto"/>
                        <w:right w:val="none" w:sz="0" w:space="0" w:color="auto"/>
                      </w:divBdr>
                    </w:div>
                    <w:div w:id="1047921056">
                      <w:marLeft w:val="0"/>
                      <w:marRight w:val="0"/>
                      <w:marTop w:val="0"/>
                      <w:marBottom w:val="0"/>
                      <w:divBdr>
                        <w:top w:val="none" w:sz="0" w:space="0" w:color="auto"/>
                        <w:left w:val="none" w:sz="0" w:space="0" w:color="auto"/>
                        <w:bottom w:val="none" w:sz="0" w:space="0" w:color="auto"/>
                        <w:right w:val="none" w:sz="0" w:space="0" w:color="auto"/>
                      </w:divBdr>
                    </w:div>
                    <w:div w:id="1374116774">
                      <w:marLeft w:val="0"/>
                      <w:marRight w:val="0"/>
                      <w:marTop w:val="0"/>
                      <w:marBottom w:val="0"/>
                      <w:divBdr>
                        <w:top w:val="none" w:sz="0" w:space="0" w:color="auto"/>
                        <w:left w:val="none" w:sz="0" w:space="0" w:color="auto"/>
                        <w:bottom w:val="none" w:sz="0" w:space="0" w:color="auto"/>
                        <w:right w:val="none" w:sz="0" w:space="0" w:color="auto"/>
                      </w:divBdr>
                    </w:div>
                    <w:div w:id="251663763">
                      <w:marLeft w:val="0"/>
                      <w:marRight w:val="0"/>
                      <w:marTop w:val="0"/>
                      <w:marBottom w:val="0"/>
                      <w:divBdr>
                        <w:top w:val="none" w:sz="0" w:space="0" w:color="auto"/>
                        <w:left w:val="none" w:sz="0" w:space="0" w:color="auto"/>
                        <w:bottom w:val="none" w:sz="0" w:space="0" w:color="auto"/>
                        <w:right w:val="none" w:sz="0" w:space="0" w:color="auto"/>
                      </w:divBdr>
                    </w:div>
                    <w:div w:id="771898592">
                      <w:marLeft w:val="0"/>
                      <w:marRight w:val="0"/>
                      <w:marTop w:val="0"/>
                      <w:marBottom w:val="0"/>
                      <w:divBdr>
                        <w:top w:val="none" w:sz="0" w:space="0" w:color="auto"/>
                        <w:left w:val="none" w:sz="0" w:space="0" w:color="auto"/>
                        <w:bottom w:val="none" w:sz="0" w:space="0" w:color="auto"/>
                        <w:right w:val="none" w:sz="0" w:space="0" w:color="auto"/>
                      </w:divBdr>
                    </w:div>
                    <w:div w:id="2054496415">
                      <w:marLeft w:val="0"/>
                      <w:marRight w:val="0"/>
                      <w:marTop w:val="0"/>
                      <w:marBottom w:val="0"/>
                      <w:divBdr>
                        <w:top w:val="none" w:sz="0" w:space="0" w:color="auto"/>
                        <w:left w:val="none" w:sz="0" w:space="0" w:color="auto"/>
                        <w:bottom w:val="none" w:sz="0" w:space="0" w:color="auto"/>
                        <w:right w:val="none" w:sz="0" w:space="0" w:color="auto"/>
                      </w:divBdr>
                    </w:div>
                    <w:div w:id="269551824">
                      <w:marLeft w:val="0"/>
                      <w:marRight w:val="0"/>
                      <w:marTop w:val="0"/>
                      <w:marBottom w:val="0"/>
                      <w:divBdr>
                        <w:top w:val="none" w:sz="0" w:space="0" w:color="auto"/>
                        <w:left w:val="none" w:sz="0" w:space="0" w:color="auto"/>
                        <w:bottom w:val="none" w:sz="0" w:space="0" w:color="auto"/>
                        <w:right w:val="none" w:sz="0" w:space="0" w:color="auto"/>
                      </w:divBdr>
                    </w:div>
                    <w:div w:id="316882632">
                      <w:marLeft w:val="0"/>
                      <w:marRight w:val="0"/>
                      <w:marTop w:val="0"/>
                      <w:marBottom w:val="0"/>
                      <w:divBdr>
                        <w:top w:val="none" w:sz="0" w:space="0" w:color="auto"/>
                        <w:left w:val="none" w:sz="0" w:space="0" w:color="auto"/>
                        <w:bottom w:val="none" w:sz="0" w:space="0" w:color="auto"/>
                        <w:right w:val="none" w:sz="0" w:space="0" w:color="auto"/>
                      </w:divBdr>
                    </w:div>
                    <w:div w:id="444665189">
                      <w:marLeft w:val="0"/>
                      <w:marRight w:val="0"/>
                      <w:marTop w:val="0"/>
                      <w:marBottom w:val="0"/>
                      <w:divBdr>
                        <w:top w:val="none" w:sz="0" w:space="0" w:color="auto"/>
                        <w:left w:val="none" w:sz="0" w:space="0" w:color="auto"/>
                        <w:bottom w:val="none" w:sz="0" w:space="0" w:color="auto"/>
                        <w:right w:val="none" w:sz="0" w:space="0" w:color="auto"/>
                      </w:divBdr>
                    </w:div>
                    <w:div w:id="1704861200">
                      <w:marLeft w:val="0"/>
                      <w:marRight w:val="0"/>
                      <w:marTop w:val="0"/>
                      <w:marBottom w:val="0"/>
                      <w:divBdr>
                        <w:top w:val="none" w:sz="0" w:space="0" w:color="auto"/>
                        <w:left w:val="none" w:sz="0" w:space="0" w:color="auto"/>
                        <w:bottom w:val="none" w:sz="0" w:space="0" w:color="auto"/>
                        <w:right w:val="none" w:sz="0" w:space="0" w:color="auto"/>
                      </w:divBdr>
                    </w:div>
                    <w:div w:id="1390495806">
                      <w:marLeft w:val="0"/>
                      <w:marRight w:val="0"/>
                      <w:marTop w:val="0"/>
                      <w:marBottom w:val="0"/>
                      <w:divBdr>
                        <w:top w:val="none" w:sz="0" w:space="0" w:color="auto"/>
                        <w:left w:val="none" w:sz="0" w:space="0" w:color="auto"/>
                        <w:bottom w:val="none" w:sz="0" w:space="0" w:color="auto"/>
                        <w:right w:val="none" w:sz="0" w:space="0" w:color="auto"/>
                      </w:divBdr>
                    </w:div>
                    <w:div w:id="452872680">
                      <w:marLeft w:val="0"/>
                      <w:marRight w:val="0"/>
                      <w:marTop w:val="0"/>
                      <w:marBottom w:val="0"/>
                      <w:divBdr>
                        <w:top w:val="none" w:sz="0" w:space="0" w:color="auto"/>
                        <w:left w:val="none" w:sz="0" w:space="0" w:color="auto"/>
                        <w:bottom w:val="none" w:sz="0" w:space="0" w:color="auto"/>
                        <w:right w:val="none" w:sz="0" w:space="0" w:color="auto"/>
                      </w:divBdr>
                    </w:div>
                    <w:div w:id="1723870199">
                      <w:marLeft w:val="0"/>
                      <w:marRight w:val="0"/>
                      <w:marTop w:val="0"/>
                      <w:marBottom w:val="0"/>
                      <w:divBdr>
                        <w:top w:val="none" w:sz="0" w:space="0" w:color="auto"/>
                        <w:left w:val="none" w:sz="0" w:space="0" w:color="auto"/>
                        <w:bottom w:val="none" w:sz="0" w:space="0" w:color="auto"/>
                        <w:right w:val="none" w:sz="0" w:space="0" w:color="auto"/>
                      </w:divBdr>
                    </w:div>
                    <w:div w:id="695422898">
                      <w:marLeft w:val="0"/>
                      <w:marRight w:val="0"/>
                      <w:marTop w:val="0"/>
                      <w:marBottom w:val="0"/>
                      <w:divBdr>
                        <w:top w:val="none" w:sz="0" w:space="0" w:color="auto"/>
                        <w:left w:val="none" w:sz="0" w:space="0" w:color="auto"/>
                        <w:bottom w:val="none" w:sz="0" w:space="0" w:color="auto"/>
                        <w:right w:val="none" w:sz="0" w:space="0" w:color="auto"/>
                      </w:divBdr>
                    </w:div>
                    <w:div w:id="88082228">
                      <w:marLeft w:val="0"/>
                      <w:marRight w:val="0"/>
                      <w:marTop w:val="0"/>
                      <w:marBottom w:val="0"/>
                      <w:divBdr>
                        <w:top w:val="none" w:sz="0" w:space="0" w:color="auto"/>
                        <w:left w:val="none" w:sz="0" w:space="0" w:color="auto"/>
                        <w:bottom w:val="none" w:sz="0" w:space="0" w:color="auto"/>
                        <w:right w:val="none" w:sz="0" w:space="0" w:color="auto"/>
                      </w:divBdr>
                    </w:div>
                    <w:div w:id="1848403493">
                      <w:marLeft w:val="0"/>
                      <w:marRight w:val="0"/>
                      <w:marTop w:val="0"/>
                      <w:marBottom w:val="0"/>
                      <w:divBdr>
                        <w:top w:val="none" w:sz="0" w:space="0" w:color="auto"/>
                        <w:left w:val="none" w:sz="0" w:space="0" w:color="auto"/>
                        <w:bottom w:val="none" w:sz="0" w:space="0" w:color="auto"/>
                        <w:right w:val="none" w:sz="0" w:space="0" w:color="auto"/>
                      </w:divBdr>
                    </w:div>
                    <w:div w:id="780346362">
                      <w:marLeft w:val="0"/>
                      <w:marRight w:val="0"/>
                      <w:marTop w:val="0"/>
                      <w:marBottom w:val="0"/>
                      <w:divBdr>
                        <w:top w:val="none" w:sz="0" w:space="0" w:color="auto"/>
                        <w:left w:val="none" w:sz="0" w:space="0" w:color="auto"/>
                        <w:bottom w:val="none" w:sz="0" w:space="0" w:color="auto"/>
                        <w:right w:val="none" w:sz="0" w:space="0" w:color="auto"/>
                      </w:divBdr>
                    </w:div>
                    <w:div w:id="1153063155">
                      <w:marLeft w:val="0"/>
                      <w:marRight w:val="0"/>
                      <w:marTop w:val="0"/>
                      <w:marBottom w:val="0"/>
                      <w:divBdr>
                        <w:top w:val="none" w:sz="0" w:space="0" w:color="auto"/>
                        <w:left w:val="none" w:sz="0" w:space="0" w:color="auto"/>
                        <w:bottom w:val="none" w:sz="0" w:space="0" w:color="auto"/>
                        <w:right w:val="none" w:sz="0" w:space="0" w:color="auto"/>
                      </w:divBdr>
                    </w:div>
                    <w:div w:id="1934973561">
                      <w:marLeft w:val="0"/>
                      <w:marRight w:val="0"/>
                      <w:marTop w:val="0"/>
                      <w:marBottom w:val="0"/>
                      <w:divBdr>
                        <w:top w:val="none" w:sz="0" w:space="0" w:color="auto"/>
                        <w:left w:val="none" w:sz="0" w:space="0" w:color="auto"/>
                        <w:bottom w:val="none" w:sz="0" w:space="0" w:color="auto"/>
                        <w:right w:val="none" w:sz="0" w:space="0" w:color="auto"/>
                      </w:divBdr>
                    </w:div>
                    <w:div w:id="2027124262">
                      <w:marLeft w:val="0"/>
                      <w:marRight w:val="0"/>
                      <w:marTop w:val="0"/>
                      <w:marBottom w:val="0"/>
                      <w:divBdr>
                        <w:top w:val="none" w:sz="0" w:space="0" w:color="auto"/>
                        <w:left w:val="none" w:sz="0" w:space="0" w:color="auto"/>
                        <w:bottom w:val="none" w:sz="0" w:space="0" w:color="auto"/>
                        <w:right w:val="none" w:sz="0" w:space="0" w:color="auto"/>
                      </w:divBdr>
                    </w:div>
                    <w:div w:id="1070925446">
                      <w:marLeft w:val="0"/>
                      <w:marRight w:val="0"/>
                      <w:marTop w:val="0"/>
                      <w:marBottom w:val="0"/>
                      <w:divBdr>
                        <w:top w:val="none" w:sz="0" w:space="0" w:color="auto"/>
                        <w:left w:val="none" w:sz="0" w:space="0" w:color="auto"/>
                        <w:bottom w:val="none" w:sz="0" w:space="0" w:color="auto"/>
                        <w:right w:val="none" w:sz="0" w:space="0" w:color="auto"/>
                      </w:divBdr>
                    </w:div>
                    <w:div w:id="1063717577">
                      <w:marLeft w:val="0"/>
                      <w:marRight w:val="0"/>
                      <w:marTop w:val="0"/>
                      <w:marBottom w:val="0"/>
                      <w:divBdr>
                        <w:top w:val="none" w:sz="0" w:space="0" w:color="auto"/>
                        <w:left w:val="none" w:sz="0" w:space="0" w:color="auto"/>
                        <w:bottom w:val="none" w:sz="0" w:space="0" w:color="auto"/>
                        <w:right w:val="none" w:sz="0" w:space="0" w:color="auto"/>
                      </w:divBdr>
                    </w:div>
                    <w:div w:id="1252818692">
                      <w:marLeft w:val="0"/>
                      <w:marRight w:val="0"/>
                      <w:marTop w:val="0"/>
                      <w:marBottom w:val="0"/>
                      <w:divBdr>
                        <w:top w:val="none" w:sz="0" w:space="0" w:color="auto"/>
                        <w:left w:val="none" w:sz="0" w:space="0" w:color="auto"/>
                        <w:bottom w:val="none" w:sz="0" w:space="0" w:color="auto"/>
                        <w:right w:val="none" w:sz="0" w:space="0" w:color="auto"/>
                      </w:divBdr>
                    </w:div>
                    <w:div w:id="2043901237">
                      <w:marLeft w:val="0"/>
                      <w:marRight w:val="0"/>
                      <w:marTop w:val="0"/>
                      <w:marBottom w:val="0"/>
                      <w:divBdr>
                        <w:top w:val="none" w:sz="0" w:space="0" w:color="auto"/>
                        <w:left w:val="none" w:sz="0" w:space="0" w:color="auto"/>
                        <w:bottom w:val="none" w:sz="0" w:space="0" w:color="auto"/>
                        <w:right w:val="none" w:sz="0" w:space="0" w:color="auto"/>
                      </w:divBdr>
                    </w:div>
                    <w:div w:id="204946344">
                      <w:marLeft w:val="0"/>
                      <w:marRight w:val="0"/>
                      <w:marTop w:val="0"/>
                      <w:marBottom w:val="0"/>
                      <w:divBdr>
                        <w:top w:val="none" w:sz="0" w:space="0" w:color="auto"/>
                        <w:left w:val="none" w:sz="0" w:space="0" w:color="auto"/>
                        <w:bottom w:val="none" w:sz="0" w:space="0" w:color="auto"/>
                        <w:right w:val="none" w:sz="0" w:space="0" w:color="auto"/>
                      </w:divBdr>
                    </w:div>
                    <w:div w:id="1160804342">
                      <w:marLeft w:val="0"/>
                      <w:marRight w:val="0"/>
                      <w:marTop w:val="0"/>
                      <w:marBottom w:val="0"/>
                      <w:divBdr>
                        <w:top w:val="none" w:sz="0" w:space="0" w:color="auto"/>
                        <w:left w:val="none" w:sz="0" w:space="0" w:color="auto"/>
                        <w:bottom w:val="none" w:sz="0" w:space="0" w:color="auto"/>
                        <w:right w:val="none" w:sz="0" w:space="0" w:color="auto"/>
                      </w:divBdr>
                    </w:div>
                    <w:div w:id="1170028297">
                      <w:marLeft w:val="0"/>
                      <w:marRight w:val="0"/>
                      <w:marTop w:val="0"/>
                      <w:marBottom w:val="0"/>
                      <w:divBdr>
                        <w:top w:val="none" w:sz="0" w:space="0" w:color="auto"/>
                        <w:left w:val="none" w:sz="0" w:space="0" w:color="auto"/>
                        <w:bottom w:val="none" w:sz="0" w:space="0" w:color="auto"/>
                        <w:right w:val="none" w:sz="0" w:space="0" w:color="auto"/>
                      </w:divBdr>
                    </w:div>
                    <w:div w:id="1568875482">
                      <w:marLeft w:val="0"/>
                      <w:marRight w:val="0"/>
                      <w:marTop w:val="0"/>
                      <w:marBottom w:val="0"/>
                      <w:divBdr>
                        <w:top w:val="none" w:sz="0" w:space="0" w:color="auto"/>
                        <w:left w:val="none" w:sz="0" w:space="0" w:color="auto"/>
                        <w:bottom w:val="none" w:sz="0" w:space="0" w:color="auto"/>
                        <w:right w:val="none" w:sz="0" w:space="0" w:color="auto"/>
                      </w:divBdr>
                    </w:div>
                    <w:div w:id="76905844">
                      <w:marLeft w:val="0"/>
                      <w:marRight w:val="0"/>
                      <w:marTop w:val="0"/>
                      <w:marBottom w:val="0"/>
                      <w:divBdr>
                        <w:top w:val="none" w:sz="0" w:space="0" w:color="auto"/>
                        <w:left w:val="none" w:sz="0" w:space="0" w:color="auto"/>
                        <w:bottom w:val="none" w:sz="0" w:space="0" w:color="auto"/>
                        <w:right w:val="none" w:sz="0" w:space="0" w:color="auto"/>
                      </w:divBdr>
                    </w:div>
                    <w:div w:id="137505037">
                      <w:marLeft w:val="0"/>
                      <w:marRight w:val="0"/>
                      <w:marTop w:val="0"/>
                      <w:marBottom w:val="0"/>
                      <w:divBdr>
                        <w:top w:val="none" w:sz="0" w:space="0" w:color="auto"/>
                        <w:left w:val="none" w:sz="0" w:space="0" w:color="auto"/>
                        <w:bottom w:val="none" w:sz="0" w:space="0" w:color="auto"/>
                        <w:right w:val="none" w:sz="0" w:space="0" w:color="auto"/>
                      </w:divBdr>
                    </w:div>
                    <w:div w:id="1704819103">
                      <w:marLeft w:val="0"/>
                      <w:marRight w:val="0"/>
                      <w:marTop w:val="0"/>
                      <w:marBottom w:val="0"/>
                      <w:divBdr>
                        <w:top w:val="none" w:sz="0" w:space="0" w:color="auto"/>
                        <w:left w:val="none" w:sz="0" w:space="0" w:color="auto"/>
                        <w:bottom w:val="none" w:sz="0" w:space="0" w:color="auto"/>
                        <w:right w:val="none" w:sz="0" w:space="0" w:color="auto"/>
                      </w:divBdr>
                    </w:div>
                    <w:div w:id="94906442">
                      <w:marLeft w:val="0"/>
                      <w:marRight w:val="0"/>
                      <w:marTop w:val="0"/>
                      <w:marBottom w:val="0"/>
                      <w:divBdr>
                        <w:top w:val="none" w:sz="0" w:space="0" w:color="auto"/>
                        <w:left w:val="none" w:sz="0" w:space="0" w:color="auto"/>
                        <w:bottom w:val="none" w:sz="0" w:space="0" w:color="auto"/>
                        <w:right w:val="none" w:sz="0" w:space="0" w:color="auto"/>
                      </w:divBdr>
                    </w:div>
                    <w:div w:id="830560121">
                      <w:marLeft w:val="0"/>
                      <w:marRight w:val="0"/>
                      <w:marTop w:val="0"/>
                      <w:marBottom w:val="0"/>
                      <w:divBdr>
                        <w:top w:val="none" w:sz="0" w:space="0" w:color="auto"/>
                        <w:left w:val="none" w:sz="0" w:space="0" w:color="auto"/>
                        <w:bottom w:val="none" w:sz="0" w:space="0" w:color="auto"/>
                        <w:right w:val="none" w:sz="0" w:space="0" w:color="auto"/>
                      </w:divBdr>
                    </w:div>
                    <w:div w:id="1309743792">
                      <w:marLeft w:val="0"/>
                      <w:marRight w:val="0"/>
                      <w:marTop w:val="0"/>
                      <w:marBottom w:val="0"/>
                      <w:divBdr>
                        <w:top w:val="none" w:sz="0" w:space="0" w:color="auto"/>
                        <w:left w:val="none" w:sz="0" w:space="0" w:color="auto"/>
                        <w:bottom w:val="none" w:sz="0" w:space="0" w:color="auto"/>
                        <w:right w:val="none" w:sz="0" w:space="0" w:color="auto"/>
                      </w:divBdr>
                    </w:div>
                    <w:div w:id="1391223445">
                      <w:marLeft w:val="0"/>
                      <w:marRight w:val="0"/>
                      <w:marTop w:val="0"/>
                      <w:marBottom w:val="0"/>
                      <w:divBdr>
                        <w:top w:val="none" w:sz="0" w:space="0" w:color="auto"/>
                        <w:left w:val="none" w:sz="0" w:space="0" w:color="auto"/>
                        <w:bottom w:val="none" w:sz="0" w:space="0" w:color="auto"/>
                        <w:right w:val="none" w:sz="0" w:space="0" w:color="auto"/>
                      </w:divBdr>
                    </w:div>
                    <w:div w:id="72972219">
                      <w:marLeft w:val="0"/>
                      <w:marRight w:val="0"/>
                      <w:marTop w:val="0"/>
                      <w:marBottom w:val="0"/>
                      <w:divBdr>
                        <w:top w:val="none" w:sz="0" w:space="0" w:color="auto"/>
                        <w:left w:val="none" w:sz="0" w:space="0" w:color="auto"/>
                        <w:bottom w:val="none" w:sz="0" w:space="0" w:color="auto"/>
                        <w:right w:val="none" w:sz="0" w:space="0" w:color="auto"/>
                      </w:divBdr>
                    </w:div>
                    <w:div w:id="2005622582">
                      <w:marLeft w:val="0"/>
                      <w:marRight w:val="0"/>
                      <w:marTop w:val="0"/>
                      <w:marBottom w:val="0"/>
                      <w:divBdr>
                        <w:top w:val="none" w:sz="0" w:space="0" w:color="auto"/>
                        <w:left w:val="none" w:sz="0" w:space="0" w:color="auto"/>
                        <w:bottom w:val="none" w:sz="0" w:space="0" w:color="auto"/>
                        <w:right w:val="none" w:sz="0" w:space="0" w:color="auto"/>
                      </w:divBdr>
                    </w:div>
                    <w:div w:id="882407386">
                      <w:marLeft w:val="0"/>
                      <w:marRight w:val="0"/>
                      <w:marTop w:val="0"/>
                      <w:marBottom w:val="0"/>
                      <w:divBdr>
                        <w:top w:val="none" w:sz="0" w:space="0" w:color="auto"/>
                        <w:left w:val="none" w:sz="0" w:space="0" w:color="auto"/>
                        <w:bottom w:val="none" w:sz="0" w:space="0" w:color="auto"/>
                        <w:right w:val="none" w:sz="0" w:space="0" w:color="auto"/>
                      </w:divBdr>
                    </w:div>
                    <w:div w:id="40785369">
                      <w:marLeft w:val="0"/>
                      <w:marRight w:val="0"/>
                      <w:marTop w:val="0"/>
                      <w:marBottom w:val="0"/>
                      <w:divBdr>
                        <w:top w:val="none" w:sz="0" w:space="0" w:color="auto"/>
                        <w:left w:val="none" w:sz="0" w:space="0" w:color="auto"/>
                        <w:bottom w:val="none" w:sz="0" w:space="0" w:color="auto"/>
                        <w:right w:val="none" w:sz="0" w:space="0" w:color="auto"/>
                      </w:divBdr>
                    </w:div>
                    <w:div w:id="123548699">
                      <w:marLeft w:val="0"/>
                      <w:marRight w:val="0"/>
                      <w:marTop w:val="0"/>
                      <w:marBottom w:val="0"/>
                      <w:divBdr>
                        <w:top w:val="none" w:sz="0" w:space="0" w:color="auto"/>
                        <w:left w:val="none" w:sz="0" w:space="0" w:color="auto"/>
                        <w:bottom w:val="none" w:sz="0" w:space="0" w:color="auto"/>
                        <w:right w:val="none" w:sz="0" w:space="0" w:color="auto"/>
                      </w:divBdr>
                    </w:div>
                    <w:div w:id="46807948">
                      <w:marLeft w:val="0"/>
                      <w:marRight w:val="0"/>
                      <w:marTop w:val="0"/>
                      <w:marBottom w:val="0"/>
                      <w:divBdr>
                        <w:top w:val="none" w:sz="0" w:space="0" w:color="auto"/>
                        <w:left w:val="none" w:sz="0" w:space="0" w:color="auto"/>
                        <w:bottom w:val="none" w:sz="0" w:space="0" w:color="auto"/>
                        <w:right w:val="none" w:sz="0" w:space="0" w:color="auto"/>
                      </w:divBdr>
                    </w:div>
                    <w:div w:id="2087872231">
                      <w:marLeft w:val="0"/>
                      <w:marRight w:val="0"/>
                      <w:marTop w:val="0"/>
                      <w:marBottom w:val="0"/>
                      <w:divBdr>
                        <w:top w:val="none" w:sz="0" w:space="0" w:color="auto"/>
                        <w:left w:val="none" w:sz="0" w:space="0" w:color="auto"/>
                        <w:bottom w:val="none" w:sz="0" w:space="0" w:color="auto"/>
                        <w:right w:val="none" w:sz="0" w:space="0" w:color="auto"/>
                      </w:divBdr>
                    </w:div>
                    <w:div w:id="1528640075">
                      <w:marLeft w:val="0"/>
                      <w:marRight w:val="0"/>
                      <w:marTop w:val="0"/>
                      <w:marBottom w:val="0"/>
                      <w:divBdr>
                        <w:top w:val="none" w:sz="0" w:space="0" w:color="auto"/>
                        <w:left w:val="none" w:sz="0" w:space="0" w:color="auto"/>
                        <w:bottom w:val="none" w:sz="0" w:space="0" w:color="auto"/>
                        <w:right w:val="none" w:sz="0" w:space="0" w:color="auto"/>
                      </w:divBdr>
                    </w:div>
                    <w:div w:id="2030640153">
                      <w:marLeft w:val="0"/>
                      <w:marRight w:val="0"/>
                      <w:marTop w:val="0"/>
                      <w:marBottom w:val="0"/>
                      <w:divBdr>
                        <w:top w:val="none" w:sz="0" w:space="0" w:color="auto"/>
                        <w:left w:val="none" w:sz="0" w:space="0" w:color="auto"/>
                        <w:bottom w:val="none" w:sz="0" w:space="0" w:color="auto"/>
                        <w:right w:val="none" w:sz="0" w:space="0" w:color="auto"/>
                      </w:divBdr>
                    </w:div>
                    <w:div w:id="2033608012">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1223830490">
                      <w:marLeft w:val="0"/>
                      <w:marRight w:val="0"/>
                      <w:marTop w:val="0"/>
                      <w:marBottom w:val="0"/>
                      <w:divBdr>
                        <w:top w:val="none" w:sz="0" w:space="0" w:color="auto"/>
                        <w:left w:val="none" w:sz="0" w:space="0" w:color="auto"/>
                        <w:bottom w:val="none" w:sz="0" w:space="0" w:color="auto"/>
                        <w:right w:val="none" w:sz="0" w:space="0" w:color="auto"/>
                      </w:divBdr>
                    </w:div>
                    <w:div w:id="1783644881">
                      <w:marLeft w:val="0"/>
                      <w:marRight w:val="0"/>
                      <w:marTop w:val="0"/>
                      <w:marBottom w:val="0"/>
                      <w:divBdr>
                        <w:top w:val="none" w:sz="0" w:space="0" w:color="auto"/>
                        <w:left w:val="none" w:sz="0" w:space="0" w:color="auto"/>
                        <w:bottom w:val="none" w:sz="0" w:space="0" w:color="auto"/>
                        <w:right w:val="none" w:sz="0" w:space="0" w:color="auto"/>
                      </w:divBdr>
                    </w:div>
                    <w:div w:id="1753744533">
                      <w:marLeft w:val="0"/>
                      <w:marRight w:val="0"/>
                      <w:marTop w:val="0"/>
                      <w:marBottom w:val="0"/>
                      <w:divBdr>
                        <w:top w:val="none" w:sz="0" w:space="0" w:color="auto"/>
                        <w:left w:val="none" w:sz="0" w:space="0" w:color="auto"/>
                        <w:bottom w:val="none" w:sz="0" w:space="0" w:color="auto"/>
                        <w:right w:val="none" w:sz="0" w:space="0" w:color="auto"/>
                      </w:divBdr>
                    </w:div>
                    <w:div w:id="1282111348">
                      <w:marLeft w:val="0"/>
                      <w:marRight w:val="0"/>
                      <w:marTop w:val="0"/>
                      <w:marBottom w:val="0"/>
                      <w:divBdr>
                        <w:top w:val="none" w:sz="0" w:space="0" w:color="auto"/>
                        <w:left w:val="none" w:sz="0" w:space="0" w:color="auto"/>
                        <w:bottom w:val="none" w:sz="0" w:space="0" w:color="auto"/>
                        <w:right w:val="none" w:sz="0" w:space="0" w:color="auto"/>
                      </w:divBdr>
                    </w:div>
                    <w:div w:id="1498838208">
                      <w:marLeft w:val="0"/>
                      <w:marRight w:val="0"/>
                      <w:marTop w:val="0"/>
                      <w:marBottom w:val="0"/>
                      <w:divBdr>
                        <w:top w:val="none" w:sz="0" w:space="0" w:color="auto"/>
                        <w:left w:val="none" w:sz="0" w:space="0" w:color="auto"/>
                        <w:bottom w:val="none" w:sz="0" w:space="0" w:color="auto"/>
                        <w:right w:val="none" w:sz="0" w:space="0" w:color="auto"/>
                      </w:divBdr>
                    </w:div>
                    <w:div w:id="185406400">
                      <w:marLeft w:val="0"/>
                      <w:marRight w:val="0"/>
                      <w:marTop w:val="0"/>
                      <w:marBottom w:val="0"/>
                      <w:divBdr>
                        <w:top w:val="none" w:sz="0" w:space="0" w:color="auto"/>
                        <w:left w:val="none" w:sz="0" w:space="0" w:color="auto"/>
                        <w:bottom w:val="none" w:sz="0" w:space="0" w:color="auto"/>
                        <w:right w:val="none" w:sz="0" w:space="0" w:color="auto"/>
                      </w:divBdr>
                    </w:div>
                    <w:div w:id="774786619">
                      <w:marLeft w:val="0"/>
                      <w:marRight w:val="0"/>
                      <w:marTop w:val="0"/>
                      <w:marBottom w:val="0"/>
                      <w:divBdr>
                        <w:top w:val="none" w:sz="0" w:space="0" w:color="auto"/>
                        <w:left w:val="none" w:sz="0" w:space="0" w:color="auto"/>
                        <w:bottom w:val="none" w:sz="0" w:space="0" w:color="auto"/>
                        <w:right w:val="none" w:sz="0" w:space="0" w:color="auto"/>
                      </w:divBdr>
                    </w:div>
                    <w:div w:id="1499348616">
                      <w:marLeft w:val="0"/>
                      <w:marRight w:val="0"/>
                      <w:marTop w:val="0"/>
                      <w:marBottom w:val="0"/>
                      <w:divBdr>
                        <w:top w:val="none" w:sz="0" w:space="0" w:color="auto"/>
                        <w:left w:val="none" w:sz="0" w:space="0" w:color="auto"/>
                        <w:bottom w:val="none" w:sz="0" w:space="0" w:color="auto"/>
                        <w:right w:val="none" w:sz="0" w:space="0" w:color="auto"/>
                      </w:divBdr>
                    </w:div>
                    <w:div w:id="170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29568">
      <w:bodyDiv w:val="1"/>
      <w:marLeft w:val="0"/>
      <w:marRight w:val="0"/>
      <w:marTop w:val="0"/>
      <w:marBottom w:val="0"/>
      <w:divBdr>
        <w:top w:val="none" w:sz="0" w:space="0" w:color="auto"/>
        <w:left w:val="none" w:sz="0" w:space="0" w:color="auto"/>
        <w:bottom w:val="none" w:sz="0" w:space="0" w:color="auto"/>
        <w:right w:val="none" w:sz="0" w:space="0" w:color="auto"/>
      </w:divBdr>
      <w:divsChild>
        <w:div w:id="1185483601">
          <w:marLeft w:val="0"/>
          <w:marRight w:val="0"/>
          <w:marTop w:val="0"/>
          <w:marBottom w:val="0"/>
          <w:divBdr>
            <w:top w:val="none" w:sz="0" w:space="0" w:color="auto"/>
            <w:left w:val="none" w:sz="0" w:space="0" w:color="auto"/>
            <w:bottom w:val="none" w:sz="0" w:space="0" w:color="auto"/>
            <w:right w:val="none" w:sz="0" w:space="0" w:color="auto"/>
          </w:divBdr>
          <w:divsChild>
            <w:div w:id="2138180414">
              <w:marLeft w:val="0"/>
              <w:marRight w:val="0"/>
              <w:marTop w:val="0"/>
              <w:marBottom w:val="0"/>
              <w:divBdr>
                <w:top w:val="none" w:sz="0" w:space="0" w:color="auto"/>
                <w:left w:val="none" w:sz="0" w:space="0" w:color="auto"/>
                <w:bottom w:val="none" w:sz="0" w:space="0" w:color="auto"/>
                <w:right w:val="none" w:sz="0" w:space="0" w:color="auto"/>
              </w:divBdr>
              <w:divsChild>
                <w:div w:id="993027970">
                  <w:marLeft w:val="0"/>
                  <w:marRight w:val="0"/>
                  <w:marTop w:val="0"/>
                  <w:marBottom w:val="0"/>
                  <w:divBdr>
                    <w:top w:val="none" w:sz="0" w:space="0" w:color="auto"/>
                    <w:left w:val="none" w:sz="0" w:space="0" w:color="auto"/>
                    <w:bottom w:val="none" w:sz="0" w:space="0" w:color="auto"/>
                    <w:right w:val="none" w:sz="0" w:space="0" w:color="auto"/>
                  </w:divBdr>
                  <w:divsChild>
                    <w:div w:id="1825119553">
                      <w:marLeft w:val="0"/>
                      <w:marRight w:val="0"/>
                      <w:marTop w:val="0"/>
                      <w:marBottom w:val="0"/>
                      <w:divBdr>
                        <w:top w:val="none" w:sz="0" w:space="0" w:color="auto"/>
                        <w:left w:val="none" w:sz="0" w:space="0" w:color="auto"/>
                        <w:bottom w:val="none" w:sz="0" w:space="0" w:color="auto"/>
                        <w:right w:val="none" w:sz="0" w:space="0" w:color="auto"/>
                      </w:divBdr>
                    </w:div>
                    <w:div w:id="1351905952">
                      <w:marLeft w:val="0"/>
                      <w:marRight w:val="0"/>
                      <w:marTop w:val="0"/>
                      <w:marBottom w:val="0"/>
                      <w:divBdr>
                        <w:top w:val="none" w:sz="0" w:space="0" w:color="auto"/>
                        <w:left w:val="none" w:sz="0" w:space="0" w:color="auto"/>
                        <w:bottom w:val="none" w:sz="0" w:space="0" w:color="auto"/>
                        <w:right w:val="none" w:sz="0" w:space="0" w:color="auto"/>
                      </w:divBdr>
                    </w:div>
                    <w:div w:id="118228205">
                      <w:marLeft w:val="0"/>
                      <w:marRight w:val="0"/>
                      <w:marTop w:val="0"/>
                      <w:marBottom w:val="0"/>
                      <w:divBdr>
                        <w:top w:val="none" w:sz="0" w:space="0" w:color="auto"/>
                        <w:left w:val="none" w:sz="0" w:space="0" w:color="auto"/>
                        <w:bottom w:val="none" w:sz="0" w:space="0" w:color="auto"/>
                        <w:right w:val="none" w:sz="0" w:space="0" w:color="auto"/>
                      </w:divBdr>
                    </w:div>
                    <w:div w:id="256603208">
                      <w:marLeft w:val="0"/>
                      <w:marRight w:val="0"/>
                      <w:marTop w:val="0"/>
                      <w:marBottom w:val="0"/>
                      <w:divBdr>
                        <w:top w:val="none" w:sz="0" w:space="0" w:color="auto"/>
                        <w:left w:val="none" w:sz="0" w:space="0" w:color="auto"/>
                        <w:bottom w:val="none" w:sz="0" w:space="0" w:color="auto"/>
                        <w:right w:val="none" w:sz="0" w:space="0" w:color="auto"/>
                      </w:divBdr>
                    </w:div>
                    <w:div w:id="444889372">
                      <w:marLeft w:val="0"/>
                      <w:marRight w:val="0"/>
                      <w:marTop w:val="0"/>
                      <w:marBottom w:val="0"/>
                      <w:divBdr>
                        <w:top w:val="none" w:sz="0" w:space="0" w:color="auto"/>
                        <w:left w:val="none" w:sz="0" w:space="0" w:color="auto"/>
                        <w:bottom w:val="none" w:sz="0" w:space="0" w:color="auto"/>
                        <w:right w:val="none" w:sz="0" w:space="0" w:color="auto"/>
                      </w:divBdr>
                    </w:div>
                    <w:div w:id="1096947864">
                      <w:marLeft w:val="0"/>
                      <w:marRight w:val="0"/>
                      <w:marTop w:val="0"/>
                      <w:marBottom w:val="0"/>
                      <w:divBdr>
                        <w:top w:val="none" w:sz="0" w:space="0" w:color="auto"/>
                        <w:left w:val="none" w:sz="0" w:space="0" w:color="auto"/>
                        <w:bottom w:val="none" w:sz="0" w:space="0" w:color="auto"/>
                        <w:right w:val="none" w:sz="0" w:space="0" w:color="auto"/>
                      </w:divBdr>
                    </w:div>
                    <w:div w:id="521479742">
                      <w:marLeft w:val="0"/>
                      <w:marRight w:val="0"/>
                      <w:marTop w:val="0"/>
                      <w:marBottom w:val="0"/>
                      <w:divBdr>
                        <w:top w:val="none" w:sz="0" w:space="0" w:color="auto"/>
                        <w:left w:val="none" w:sz="0" w:space="0" w:color="auto"/>
                        <w:bottom w:val="none" w:sz="0" w:space="0" w:color="auto"/>
                        <w:right w:val="none" w:sz="0" w:space="0" w:color="auto"/>
                      </w:divBdr>
                    </w:div>
                    <w:div w:id="708647720">
                      <w:marLeft w:val="0"/>
                      <w:marRight w:val="0"/>
                      <w:marTop w:val="0"/>
                      <w:marBottom w:val="0"/>
                      <w:divBdr>
                        <w:top w:val="none" w:sz="0" w:space="0" w:color="auto"/>
                        <w:left w:val="none" w:sz="0" w:space="0" w:color="auto"/>
                        <w:bottom w:val="none" w:sz="0" w:space="0" w:color="auto"/>
                        <w:right w:val="none" w:sz="0" w:space="0" w:color="auto"/>
                      </w:divBdr>
                    </w:div>
                    <w:div w:id="1400177711">
                      <w:marLeft w:val="0"/>
                      <w:marRight w:val="0"/>
                      <w:marTop w:val="0"/>
                      <w:marBottom w:val="0"/>
                      <w:divBdr>
                        <w:top w:val="none" w:sz="0" w:space="0" w:color="auto"/>
                        <w:left w:val="none" w:sz="0" w:space="0" w:color="auto"/>
                        <w:bottom w:val="none" w:sz="0" w:space="0" w:color="auto"/>
                        <w:right w:val="none" w:sz="0" w:space="0" w:color="auto"/>
                      </w:divBdr>
                    </w:div>
                    <w:div w:id="327447124">
                      <w:marLeft w:val="0"/>
                      <w:marRight w:val="0"/>
                      <w:marTop w:val="0"/>
                      <w:marBottom w:val="0"/>
                      <w:divBdr>
                        <w:top w:val="none" w:sz="0" w:space="0" w:color="auto"/>
                        <w:left w:val="none" w:sz="0" w:space="0" w:color="auto"/>
                        <w:bottom w:val="none" w:sz="0" w:space="0" w:color="auto"/>
                        <w:right w:val="none" w:sz="0" w:space="0" w:color="auto"/>
                      </w:divBdr>
                    </w:div>
                    <w:div w:id="821386480">
                      <w:marLeft w:val="0"/>
                      <w:marRight w:val="0"/>
                      <w:marTop w:val="0"/>
                      <w:marBottom w:val="0"/>
                      <w:divBdr>
                        <w:top w:val="none" w:sz="0" w:space="0" w:color="auto"/>
                        <w:left w:val="none" w:sz="0" w:space="0" w:color="auto"/>
                        <w:bottom w:val="none" w:sz="0" w:space="0" w:color="auto"/>
                        <w:right w:val="none" w:sz="0" w:space="0" w:color="auto"/>
                      </w:divBdr>
                    </w:div>
                    <w:div w:id="2104105561">
                      <w:marLeft w:val="0"/>
                      <w:marRight w:val="0"/>
                      <w:marTop w:val="0"/>
                      <w:marBottom w:val="0"/>
                      <w:divBdr>
                        <w:top w:val="none" w:sz="0" w:space="0" w:color="auto"/>
                        <w:left w:val="none" w:sz="0" w:space="0" w:color="auto"/>
                        <w:bottom w:val="none" w:sz="0" w:space="0" w:color="auto"/>
                        <w:right w:val="none" w:sz="0" w:space="0" w:color="auto"/>
                      </w:divBdr>
                    </w:div>
                    <w:div w:id="1727097680">
                      <w:marLeft w:val="0"/>
                      <w:marRight w:val="0"/>
                      <w:marTop w:val="0"/>
                      <w:marBottom w:val="0"/>
                      <w:divBdr>
                        <w:top w:val="none" w:sz="0" w:space="0" w:color="auto"/>
                        <w:left w:val="none" w:sz="0" w:space="0" w:color="auto"/>
                        <w:bottom w:val="none" w:sz="0" w:space="0" w:color="auto"/>
                        <w:right w:val="none" w:sz="0" w:space="0" w:color="auto"/>
                      </w:divBdr>
                    </w:div>
                    <w:div w:id="384649564">
                      <w:marLeft w:val="0"/>
                      <w:marRight w:val="0"/>
                      <w:marTop w:val="0"/>
                      <w:marBottom w:val="0"/>
                      <w:divBdr>
                        <w:top w:val="none" w:sz="0" w:space="0" w:color="auto"/>
                        <w:left w:val="none" w:sz="0" w:space="0" w:color="auto"/>
                        <w:bottom w:val="none" w:sz="0" w:space="0" w:color="auto"/>
                        <w:right w:val="none" w:sz="0" w:space="0" w:color="auto"/>
                      </w:divBdr>
                    </w:div>
                    <w:div w:id="1845584224">
                      <w:marLeft w:val="0"/>
                      <w:marRight w:val="0"/>
                      <w:marTop w:val="0"/>
                      <w:marBottom w:val="0"/>
                      <w:divBdr>
                        <w:top w:val="none" w:sz="0" w:space="0" w:color="auto"/>
                        <w:left w:val="none" w:sz="0" w:space="0" w:color="auto"/>
                        <w:bottom w:val="none" w:sz="0" w:space="0" w:color="auto"/>
                        <w:right w:val="none" w:sz="0" w:space="0" w:color="auto"/>
                      </w:divBdr>
                    </w:div>
                    <w:div w:id="1436094673">
                      <w:marLeft w:val="0"/>
                      <w:marRight w:val="0"/>
                      <w:marTop w:val="0"/>
                      <w:marBottom w:val="0"/>
                      <w:divBdr>
                        <w:top w:val="none" w:sz="0" w:space="0" w:color="auto"/>
                        <w:left w:val="none" w:sz="0" w:space="0" w:color="auto"/>
                        <w:bottom w:val="none" w:sz="0" w:space="0" w:color="auto"/>
                        <w:right w:val="none" w:sz="0" w:space="0" w:color="auto"/>
                      </w:divBdr>
                    </w:div>
                    <w:div w:id="703822103">
                      <w:marLeft w:val="0"/>
                      <w:marRight w:val="0"/>
                      <w:marTop w:val="0"/>
                      <w:marBottom w:val="0"/>
                      <w:divBdr>
                        <w:top w:val="none" w:sz="0" w:space="0" w:color="auto"/>
                        <w:left w:val="none" w:sz="0" w:space="0" w:color="auto"/>
                        <w:bottom w:val="none" w:sz="0" w:space="0" w:color="auto"/>
                        <w:right w:val="none" w:sz="0" w:space="0" w:color="auto"/>
                      </w:divBdr>
                    </w:div>
                    <w:div w:id="537087871">
                      <w:marLeft w:val="0"/>
                      <w:marRight w:val="0"/>
                      <w:marTop w:val="0"/>
                      <w:marBottom w:val="0"/>
                      <w:divBdr>
                        <w:top w:val="none" w:sz="0" w:space="0" w:color="auto"/>
                        <w:left w:val="none" w:sz="0" w:space="0" w:color="auto"/>
                        <w:bottom w:val="none" w:sz="0" w:space="0" w:color="auto"/>
                        <w:right w:val="none" w:sz="0" w:space="0" w:color="auto"/>
                      </w:divBdr>
                    </w:div>
                    <w:div w:id="1474250732">
                      <w:marLeft w:val="0"/>
                      <w:marRight w:val="0"/>
                      <w:marTop w:val="0"/>
                      <w:marBottom w:val="0"/>
                      <w:divBdr>
                        <w:top w:val="none" w:sz="0" w:space="0" w:color="auto"/>
                        <w:left w:val="none" w:sz="0" w:space="0" w:color="auto"/>
                        <w:bottom w:val="none" w:sz="0" w:space="0" w:color="auto"/>
                        <w:right w:val="none" w:sz="0" w:space="0" w:color="auto"/>
                      </w:divBdr>
                    </w:div>
                    <w:div w:id="1353147605">
                      <w:marLeft w:val="0"/>
                      <w:marRight w:val="0"/>
                      <w:marTop w:val="0"/>
                      <w:marBottom w:val="0"/>
                      <w:divBdr>
                        <w:top w:val="none" w:sz="0" w:space="0" w:color="auto"/>
                        <w:left w:val="none" w:sz="0" w:space="0" w:color="auto"/>
                        <w:bottom w:val="none" w:sz="0" w:space="0" w:color="auto"/>
                        <w:right w:val="none" w:sz="0" w:space="0" w:color="auto"/>
                      </w:divBdr>
                    </w:div>
                    <w:div w:id="1523322138">
                      <w:marLeft w:val="0"/>
                      <w:marRight w:val="0"/>
                      <w:marTop w:val="0"/>
                      <w:marBottom w:val="0"/>
                      <w:divBdr>
                        <w:top w:val="none" w:sz="0" w:space="0" w:color="auto"/>
                        <w:left w:val="none" w:sz="0" w:space="0" w:color="auto"/>
                        <w:bottom w:val="none" w:sz="0" w:space="0" w:color="auto"/>
                        <w:right w:val="none" w:sz="0" w:space="0" w:color="auto"/>
                      </w:divBdr>
                    </w:div>
                    <w:div w:id="435250350">
                      <w:marLeft w:val="0"/>
                      <w:marRight w:val="0"/>
                      <w:marTop w:val="0"/>
                      <w:marBottom w:val="0"/>
                      <w:divBdr>
                        <w:top w:val="none" w:sz="0" w:space="0" w:color="auto"/>
                        <w:left w:val="none" w:sz="0" w:space="0" w:color="auto"/>
                        <w:bottom w:val="none" w:sz="0" w:space="0" w:color="auto"/>
                        <w:right w:val="none" w:sz="0" w:space="0" w:color="auto"/>
                      </w:divBdr>
                    </w:div>
                    <w:div w:id="2050031652">
                      <w:marLeft w:val="0"/>
                      <w:marRight w:val="0"/>
                      <w:marTop w:val="0"/>
                      <w:marBottom w:val="0"/>
                      <w:divBdr>
                        <w:top w:val="none" w:sz="0" w:space="0" w:color="auto"/>
                        <w:left w:val="none" w:sz="0" w:space="0" w:color="auto"/>
                        <w:bottom w:val="none" w:sz="0" w:space="0" w:color="auto"/>
                        <w:right w:val="none" w:sz="0" w:space="0" w:color="auto"/>
                      </w:divBdr>
                    </w:div>
                    <w:div w:id="1651981260">
                      <w:marLeft w:val="0"/>
                      <w:marRight w:val="0"/>
                      <w:marTop w:val="0"/>
                      <w:marBottom w:val="0"/>
                      <w:divBdr>
                        <w:top w:val="none" w:sz="0" w:space="0" w:color="auto"/>
                        <w:left w:val="none" w:sz="0" w:space="0" w:color="auto"/>
                        <w:bottom w:val="none" w:sz="0" w:space="0" w:color="auto"/>
                        <w:right w:val="none" w:sz="0" w:space="0" w:color="auto"/>
                      </w:divBdr>
                    </w:div>
                    <w:div w:id="210920137">
                      <w:marLeft w:val="0"/>
                      <w:marRight w:val="0"/>
                      <w:marTop w:val="0"/>
                      <w:marBottom w:val="0"/>
                      <w:divBdr>
                        <w:top w:val="none" w:sz="0" w:space="0" w:color="auto"/>
                        <w:left w:val="none" w:sz="0" w:space="0" w:color="auto"/>
                        <w:bottom w:val="none" w:sz="0" w:space="0" w:color="auto"/>
                        <w:right w:val="none" w:sz="0" w:space="0" w:color="auto"/>
                      </w:divBdr>
                    </w:div>
                    <w:div w:id="1622111163">
                      <w:marLeft w:val="0"/>
                      <w:marRight w:val="0"/>
                      <w:marTop w:val="0"/>
                      <w:marBottom w:val="0"/>
                      <w:divBdr>
                        <w:top w:val="none" w:sz="0" w:space="0" w:color="auto"/>
                        <w:left w:val="none" w:sz="0" w:space="0" w:color="auto"/>
                        <w:bottom w:val="none" w:sz="0" w:space="0" w:color="auto"/>
                        <w:right w:val="none" w:sz="0" w:space="0" w:color="auto"/>
                      </w:divBdr>
                    </w:div>
                    <w:div w:id="1766920810">
                      <w:marLeft w:val="0"/>
                      <w:marRight w:val="0"/>
                      <w:marTop w:val="0"/>
                      <w:marBottom w:val="0"/>
                      <w:divBdr>
                        <w:top w:val="none" w:sz="0" w:space="0" w:color="auto"/>
                        <w:left w:val="none" w:sz="0" w:space="0" w:color="auto"/>
                        <w:bottom w:val="none" w:sz="0" w:space="0" w:color="auto"/>
                        <w:right w:val="none" w:sz="0" w:space="0" w:color="auto"/>
                      </w:divBdr>
                    </w:div>
                    <w:div w:id="1751076309">
                      <w:marLeft w:val="0"/>
                      <w:marRight w:val="0"/>
                      <w:marTop w:val="0"/>
                      <w:marBottom w:val="0"/>
                      <w:divBdr>
                        <w:top w:val="none" w:sz="0" w:space="0" w:color="auto"/>
                        <w:left w:val="none" w:sz="0" w:space="0" w:color="auto"/>
                        <w:bottom w:val="none" w:sz="0" w:space="0" w:color="auto"/>
                        <w:right w:val="none" w:sz="0" w:space="0" w:color="auto"/>
                      </w:divBdr>
                    </w:div>
                    <w:div w:id="153105851">
                      <w:marLeft w:val="0"/>
                      <w:marRight w:val="0"/>
                      <w:marTop w:val="0"/>
                      <w:marBottom w:val="0"/>
                      <w:divBdr>
                        <w:top w:val="none" w:sz="0" w:space="0" w:color="auto"/>
                        <w:left w:val="none" w:sz="0" w:space="0" w:color="auto"/>
                        <w:bottom w:val="none" w:sz="0" w:space="0" w:color="auto"/>
                        <w:right w:val="none" w:sz="0" w:space="0" w:color="auto"/>
                      </w:divBdr>
                    </w:div>
                    <w:div w:id="1878813681">
                      <w:marLeft w:val="0"/>
                      <w:marRight w:val="0"/>
                      <w:marTop w:val="0"/>
                      <w:marBottom w:val="0"/>
                      <w:divBdr>
                        <w:top w:val="none" w:sz="0" w:space="0" w:color="auto"/>
                        <w:left w:val="none" w:sz="0" w:space="0" w:color="auto"/>
                        <w:bottom w:val="none" w:sz="0" w:space="0" w:color="auto"/>
                        <w:right w:val="none" w:sz="0" w:space="0" w:color="auto"/>
                      </w:divBdr>
                    </w:div>
                    <w:div w:id="328868491">
                      <w:marLeft w:val="0"/>
                      <w:marRight w:val="0"/>
                      <w:marTop w:val="0"/>
                      <w:marBottom w:val="0"/>
                      <w:divBdr>
                        <w:top w:val="none" w:sz="0" w:space="0" w:color="auto"/>
                        <w:left w:val="none" w:sz="0" w:space="0" w:color="auto"/>
                        <w:bottom w:val="none" w:sz="0" w:space="0" w:color="auto"/>
                        <w:right w:val="none" w:sz="0" w:space="0" w:color="auto"/>
                      </w:divBdr>
                    </w:div>
                    <w:div w:id="1213226420">
                      <w:marLeft w:val="0"/>
                      <w:marRight w:val="0"/>
                      <w:marTop w:val="0"/>
                      <w:marBottom w:val="0"/>
                      <w:divBdr>
                        <w:top w:val="none" w:sz="0" w:space="0" w:color="auto"/>
                        <w:left w:val="none" w:sz="0" w:space="0" w:color="auto"/>
                        <w:bottom w:val="none" w:sz="0" w:space="0" w:color="auto"/>
                        <w:right w:val="none" w:sz="0" w:space="0" w:color="auto"/>
                      </w:divBdr>
                    </w:div>
                    <w:div w:id="1774281126">
                      <w:marLeft w:val="0"/>
                      <w:marRight w:val="0"/>
                      <w:marTop w:val="0"/>
                      <w:marBottom w:val="0"/>
                      <w:divBdr>
                        <w:top w:val="none" w:sz="0" w:space="0" w:color="auto"/>
                        <w:left w:val="none" w:sz="0" w:space="0" w:color="auto"/>
                        <w:bottom w:val="none" w:sz="0" w:space="0" w:color="auto"/>
                        <w:right w:val="none" w:sz="0" w:space="0" w:color="auto"/>
                      </w:divBdr>
                    </w:div>
                    <w:div w:id="1102652816">
                      <w:marLeft w:val="0"/>
                      <w:marRight w:val="0"/>
                      <w:marTop w:val="0"/>
                      <w:marBottom w:val="0"/>
                      <w:divBdr>
                        <w:top w:val="none" w:sz="0" w:space="0" w:color="auto"/>
                        <w:left w:val="none" w:sz="0" w:space="0" w:color="auto"/>
                        <w:bottom w:val="none" w:sz="0" w:space="0" w:color="auto"/>
                        <w:right w:val="none" w:sz="0" w:space="0" w:color="auto"/>
                      </w:divBdr>
                    </w:div>
                    <w:div w:id="187646324">
                      <w:marLeft w:val="0"/>
                      <w:marRight w:val="0"/>
                      <w:marTop w:val="0"/>
                      <w:marBottom w:val="0"/>
                      <w:divBdr>
                        <w:top w:val="none" w:sz="0" w:space="0" w:color="auto"/>
                        <w:left w:val="none" w:sz="0" w:space="0" w:color="auto"/>
                        <w:bottom w:val="none" w:sz="0" w:space="0" w:color="auto"/>
                        <w:right w:val="none" w:sz="0" w:space="0" w:color="auto"/>
                      </w:divBdr>
                    </w:div>
                    <w:div w:id="156266121">
                      <w:marLeft w:val="0"/>
                      <w:marRight w:val="0"/>
                      <w:marTop w:val="0"/>
                      <w:marBottom w:val="0"/>
                      <w:divBdr>
                        <w:top w:val="none" w:sz="0" w:space="0" w:color="auto"/>
                        <w:left w:val="none" w:sz="0" w:space="0" w:color="auto"/>
                        <w:bottom w:val="none" w:sz="0" w:space="0" w:color="auto"/>
                        <w:right w:val="none" w:sz="0" w:space="0" w:color="auto"/>
                      </w:divBdr>
                    </w:div>
                    <w:div w:id="725179293">
                      <w:marLeft w:val="0"/>
                      <w:marRight w:val="0"/>
                      <w:marTop w:val="0"/>
                      <w:marBottom w:val="0"/>
                      <w:divBdr>
                        <w:top w:val="none" w:sz="0" w:space="0" w:color="auto"/>
                        <w:left w:val="none" w:sz="0" w:space="0" w:color="auto"/>
                        <w:bottom w:val="none" w:sz="0" w:space="0" w:color="auto"/>
                        <w:right w:val="none" w:sz="0" w:space="0" w:color="auto"/>
                      </w:divBdr>
                    </w:div>
                    <w:div w:id="691997318">
                      <w:marLeft w:val="0"/>
                      <w:marRight w:val="0"/>
                      <w:marTop w:val="0"/>
                      <w:marBottom w:val="0"/>
                      <w:divBdr>
                        <w:top w:val="none" w:sz="0" w:space="0" w:color="auto"/>
                        <w:left w:val="none" w:sz="0" w:space="0" w:color="auto"/>
                        <w:bottom w:val="none" w:sz="0" w:space="0" w:color="auto"/>
                        <w:right w:val="none" w:sz="0" w:space="0" w:color="auto"/>
                      </w:divBdr>
                    </w:div>
                    <w:div w:id="1151946693">
                      <w:marLeft w:val="0"/>
                      <w:marRight w:val="0"/>
                      <w:marTop w:val="0"/>
                      <w:marBottom w:val="0"/>
                      <w:divBdr>
                        <w:top w:val="none" w:sz="0" w:space="0" w:color="auto"/>
                        <w:left w:val="none" w:sz="0" w:space="0" w:color="auto"/>
                        <w:bottom w:val="none" w:sz="0" w:space="0" w:color="auto"/>
                        <w:right w:val="none" w:sz="0" w:space="0" w:color="auto"/>
                      </w:divBdr>
                    </w:div>
                    <w:div w:id="1164056147">
                      <w:marLeft w:val="0"/>
                      <w:marRight w:val="0"/>
                      <w:marTop w:val="0"/>
                      <w:marBottom w:val="0"/>
                      <w:divBdr>
                        <w:top w:val="none" w:sz="0" w:space="0" w:color="auto"/>
                        <w:left w:val="none" w:sz="0" w:space="0" w:color="auto"/>
                        <w:bottom w:val="none" w:sz="0" w:space="0" w:color="auto"/>
                        <w:right w:val="none" w:sz="0" w:space="0" w:color="auto"/>
                      </w:divBdr>
                    </w:div>
                    <w:div w:id="234900429">
                      <w:marLeft w:val="0"/>
                      <w:marRight w:val="0"/>
                      <w:marTop w:val="0"/>
                      <w:marBottom w:val="0"/>
                      <w:divBdr>
                        <w:top w:val="none" w:sz="0" w:space="0" w:color="auto"/>
                        <w:left w:val="none" w:sz="0" w:space="0" w:color="auto"/>
                        <w:bottom w:val="none" w:sz="0" w:space="0" w:color="auto"/>
                        <w:right w:val="none" w:sz="0" w:space="0" w:color="auto"/>
                      </w:divBdr>
                    </w:div>
                    <w:div w:id="479426183">
                      <w:marLeft w:val="0"/>
                      <w:marRight w:val="0"/>
                      <w:marTop w:val="0"/>
                      <w:marBottom w:val="0"/>
                      <w:divBdr>
                        <w:top w:val="none" w:sz="0" w:space="0" w:color="auto"/>
                        <w:left w:val="none" w:sz="0" w:space="0" w:color="auto"/>
                        <w:bottom w:val="none" w:sz="0" w:space="0" w:color="auto"/>
                        <w:right w:val="none" w:sz="0" w:space="0" w:color="auto"/>
                      </w:divBdr>
                    </w:div>
                    <w:div w:id="841089645">
                      <w:marLeft w:val="0"/>
                      <w:marRight w:val="0"/>
                      <w:marTop w:val="0"/>
                      <w:marBottom w:val="0"/>
                      <w:divBdr>
                        <w:top w:val="none" w:sz="0" w:space="0" w:color="auto"/>
                        <w:left w:val="none" w:sz="0" w:space="0" w:color="auto"/>
                        <w:bottom w:val="none" w:sz="0" w:space="0" w:color="auto"/>
                        <w:right w:val="none" w:sz="0" w:space="0" w:color="auto"/>
                      </w:divBdr>
                    </w:div>
                    <w:div w:id="246890372">
                      <w:marLeft w:val="0"/>
                      <w:marRight w:val="0"/>
                      <w:marTop w:val="0"/>
                      <w:marBottom w:val="0"/>
                      <w:divBdr>
                        <w:top w:val="none" w:sz="0" w:space="0" w:color="auto"/>
                        <w:left w:val="none" w:sz="0" w:space="0" w:color="auto"/>
                        <w:bottom w:val="none" w:sz="0" w:space="0" w:color="auto"/>
                        <w:right w:val="none" w:sz="0" w:space="0" w:color="auto"/>
                      </w:divBdr>
                    </w:div>
                    <w:div w:id="1368406536">
                      <w:marLeft w:val="0"/>
                      <w:marRight w:val="0"/>
                      <w:marTop w:val="0"/>
                      <w:marBottom w:val="0"/>
                      <w:divBdr>
                        <w:top w:val="none" w:sz="0" w:space="0" w:color="auto"/>
                        <w:left w:val="none" w:sz="0" w:space="0" w:color="auto"/>
                        <w:bottom w:val="none" w:sz="0" w:space="0" w:color="auto"/>
                        <w:right w:val="none" w:sz="0" w:space="0" w:color="auto"/>
                      </w:divBdr>
                    </w:div>
                    <w:div w:id="1647124881">
                      <w:marLeft w:val="0"/>
                      <w:marRight w:val="0"/>
                      <w:marTop w:val="0"/>
                      <w:marBottom w:val="0"/>
                      <w:divBdr>
                        <w:top w:val="none" w:sz="0" w:space="0" w:color="auto"/>
                        <w:left w:val="none" w:sz="0" w:space="0" w:color="auto"/>
                        <w:bottom w:val="none" w:sz="0" w:space="0" w:color="auto"/>
                        <w:right w:val="none" w:sz="0" w:space="0" w:color="auto"/>
                      </w:divBdr>
                    </w:div>
                    <w:div w:id="1336617738">
                      <w:marLeft w:val="0"/>
                      <w:marRight w:val="0"/>
                      <w:marTop w:val="0"/>
                      <w:marBottom w:val="0"/>
                      <w:divBdr>
                        <w:top w:val="none" w:sz="0" w:space="0" w:color="auto"/>
                        <w:left w:val="none" w:sz="0" w:space="0" w:color="auto"/>
                        <w:bottom w:val="none" w:sz="0" w:space="0" w:color="auto"/>
                        <w:right w:val="none" w:sz="0" w:space="0" w:color="auto"/>
                      </w:divBdr>
                    </w:div>
                    <w:div w:id="857542815">
                      <w:marLeft w:val="0"/>
                      <w:marRight w:val="0"/>
                      <w:marTop w:val="0"/>
                      <w:marBottom w:val="0"/>
                      <w:divBdr>
                        <w:top w:val="none" w:sz="0" w:space="0" w:color="auto"/>
                        <w:left w:val="none" w:sz="0" w:space="0" w:color="auto"/>
                        <w:bottom w:val="none" w:sz="0" w:space="0" w:color="auto"/>
                        <w:right w:val="none" w:sz="0" w:space="0" w:color="auto"/>
                      </w:divBdr>
                    </w:div>
                    <w:div w:id="1050960120">
                      <w:marLeft w:val="0"/>
                      <w:marRight w:val="0"/>
                      <w:marTop w:val="0"/>
                      <w:marBottom w:val="0"/>
                      <w:divBdr>
                        <w:top w:val="none" w:sz="0" w:space="0" w:color="auto"/>
                        <w:left w:val="none" w:sz="0" w:space="0" w:color="auto"/>
                        <w:bottom w:val="none" w:sz="0" w:space="0" w:color="auto"/>
                        <w:right w:val="none" w:sz="0" w:space="0" w:color="auto"/>
                      </w:divBdr>
                    </w:div>
                    <w:div w:id="984696413">
                      <w:marLeft w:val="0"/>
                      <w:marRight w:val="0"/>
                      <w:marTop w:val="0"/>
                      <w:marBottom w:val="0"/>
                      <w:divBdr>
                        <w:top w:val="none" w:sz="0" w:space="0" w:color="auto"/>
                        <w:left w:val="none" w:sz="0" w:space="0" w:color="auto"/>
                        <w:bottom w:val="none" w:sz="0" w:space="0" w:color="auto"/>
                        <w:right w:val="none" w:sz="0" w:space="0" w:color="auto"/>
                      </w:divBdr>
                    </w:div>
                    <w:div w:id="1974022425">
                      <w:marLeft w:val="0"/>
                      <w:marRight w:val="0"/>
                      <w:marTop w:val="0"/>
                      <w:marBottom w:val="0"/>
                      <w:divBdr>
                        <w:top w:val="none" w:sz="0" w:space="0" w:color="auto"/>
                        <w:left w:val="none" w:sz="0" w:space="0" w:color="auto"/>
                        <w:bottom w:val="none" w:sz="0" w:space="0" w:color="auto"/>
                        <w:right w:val="none" w:sz="0" w:space="0" w:color="auto"/>
                      </w:divBdr>
                    </w:div>
                    <w:div w:id="266087335">
                      <w:marLeft w:val="0"/>
                      <w:marRight w:val="0"/>
                      <w:marTop w:val="0"/>
                      <w:marBottom w:val="0"/>
                      <w:divBdr>
                        <w:top w:val="none" w:sz="0" w:space="0" w:color="auto"/>
                        <w:left w:val="none" w:sz="0" w:space="0" w:color="auto"/>
                        <w:bottom w:val="none" w:sz="0" w:space="0" w:color="auto"/>
                        <w:right w:val="none" w:sz="0" w:space="0" w:color="auto"/>
                      </w:divBdr>
                    </w:div>
                    <w:div w:id="698235384">
                      <w:marLeft w:val="0"/>
                      <w:marRight w:val="0"/>
                      <w:marTop w:val="0"/>
                      <w:marBottom w:val="0"/>
                      <w:divBdr>
                        <w:top w:val="none" w:sz="0" w:space="0" w:color="auto"/>
                        <w:left w:val="none" w:sz="0" w:space="0" w:color="auto"/>
                        <w:bottom w:val="none" w:sz="0" w:space="0" w:color="auto"/>
                        <w:right w:val="none" w:sz="0" w:space="0" w:color="auto"/>
                      </w:divBdr>
                    </w:div>
                    <w:div w:id="117918042">
                      <w:marLeft w:val="0"/>
                      <w:marRight w:val="0"/>
                      <w:marTop w:val="0"/>
                      <w:marBottom w:val="0"/>
                      <w:divBdr>
                        <w:top w:val="none" w:sz="0" w:space="0" w:color="auto"/>
                        <w:left w:val="none" w:sz="0" w:space="0" w:color="auto"/>
                        <w:bottom w:val="none" w:sz="0" w:space="0" w:color="auto"/>
                        <w:right w:val="none" w:sz="0" w:space="0" w:color="auto"/>
                      </w:divBdr>
                    </w:div>
                    <w:div w:id="325518596">
                      <w:marLeft w:val="0"/>
                      <w:marRight w:val="0"/>
                      <w:marTop w:val="0"/>
                      <w:marBottom w:val="0"/>
                      <w:divBdr>
                        <w:top w:val="none" w:sz="0" w:space="0" w:color="auto"/>
                        <w:left w:val="none" w:sz="0" w:space="0" w:color="auto"/>
                        <w:bottom w:val="none" w:sz="0" w:space="0" w:color="auto"/>
                        <w:right w:val="none" w:sz="0" w:space="0" w:color="auto"/>
                      </w:divBdr>
                    </w:div>
                    <w:div w:id="1959334456">
                      <w:marLeft w:val="0"/>
                      <w:marRight w:val="0"/>
                      <w:marTop w:val="0"/>
                      <w:marBottom w:val="0"/>
                      <w:divBdr>
                        <w:top w:val="none" w:sz="0" w:space="0" w:color="auto"/>
                        <w:left w:val="none" w:sz="0" w:space="0" w:color="auto"/>
                        <w:bottom w:val="none" w:sz="0" w:space="0" w:color="auto"/>
                        <w:right w:val="none" w:sz="0" w:space="0" w:color="auto"/>
                      </w:divBdr>
                    </w:div>
                    <w:div w:id="2000452325">
                      <w:marLeft w:val="0"/>
                      <w:marRight w:val="0"/>
                      <w:marTop w:val="0"/>
                      <w:marBottom w:val="0"/>
                      <w:divBdr>
                        <w:top w:val="none" w:sz="0" w:space="0" w:color="auto"/>
                        <w:left w:val="none" w:sz="0" w:space="0" w:color="auto"/>
                        <w:bottom w:val="none" w:sz="0" w:space="0" w:color="auto"/>
                        <w:right w:val="none" w:sz="0" w:space="0" w:color="auto"/>
                      </w:divBdr>
                    </w:div>
                    <w:div w:id="1371371996">
                      <w:marLeft w:val="0"/>
                      <w:marRight w:val="0"/>
                      <w:marTop w:val="0"/>
                      <w:marBottom w:val="0"/>
                      <w:divBdr>
                        <w:top w:val="none" w:sz="0" w:space="0" w:color="auto"/>
                        <w:left w:val="none" w:sz="0" w:space="0" w:color="auto"/>
                        <w:bottom w:val="none" w:sz="0" w:space="0" w:color="auto"/>
                        <w:right w:val="none" w:sz="0" w:space="0" w:color="auto"/>
                      </w:divBdr>
                    </w:div>
                    <w:div w:id="628705490">
                      <w:marLeft w:val="0"/>
                      <w:marRight w:val="0"/>
                      <w:marTop w:val="0"/>
                      <w:marBottom w:val="0"/>
                      <w:divBdr>
                        <w:top w:val="none" w:sz="0" w:space="0" w:color="auto"/>
                        <w:left w:val="none" w:sz="0" w:space="0" w:color="auto"/>
                        <w:bottom w:val="none" w:sz="0" w:space="0" w:color="auto"/>
                        <w:right w:val="none" w:sz="0" w:space="0" w:color="auto"/>
                      </w:divBdr>
                    </w:div>
                    <w:div w:id="876815417">
                      <w:marLeft w:val="0"/>
                      <w:marRight w:val="0"/>
                      <w:marTop w:val="0"/>
                      <w:marBottom w:val="0"/>
                      <w:divBdr>
                        <w:top w:val="none" w:sz="0" w:space="0" w:color="auto"/>
                        <w:left w:val="none" w:sz="0" w:space="0" w:color="auto"/>
                        <w:bottom w:val="none" w:sz="0" w:space="0" w:color="auto"/>
                        <w:right w:val="none" w:sz="0" w:space="0" w:color="auto"/>
                      </w:divBdr>
                    </w:div>
                    <w:div w:id="669219987">
                      <w:marLeft w:val="0"/>
                      <w:marRight w:val="0"/>
                      <w:marTop w:val="0"/>
                      <w:marBottom w:val="0"/>
                      <w:divBdr>
                        <w:top w:val="none" w:sz="0" w:space="0" w:color="auto"/>
                        <w:left w:val="none" w:sz="0" w:space="0" w:color="auto"/>
                        <w:bottom w:val="none" w:sz="0" w:space="0" w:color="auto"/>
                        <w:right w:val="none" w:sz="0" w:space="0" w:color="auto"/>
                      </w:divBdr>
                    </w:div>
                    <w:div w:id="885027536">
                      <w:marLeft w:val="0"/>
                      <w:marRight w:val="0"/>
                      <w:marTop w:val="0"/>
                      <w:marBottom w:val="0"/>
                      <w:divBdr>
                        <w:top w:val="none" w:sz="0" w:space="0" w:color="auto"/>
                        <w:left w:val="none" w:sz="0" w:space="0" w:color="auto"/>
                        <w:bottom w:val="none" w:sz="0" w:space="0" w:color="auto"/>
                        <w:right w:val="none" w:sz="0" w:space="0" w:color="auto"/>
                      </w:divBdr>
                    </w:div>
                    <w:div w:id="1049695421">
                      <w:marLeft w:val="0"/>
                      <w:marRight w:val="0"/>
                      <w:marTop w:val="0"/>
                      <w:marBottom w:val="0"/>
                      <w:divBdr>
                        <w:top w:val="none" w:sz="0" w:space="0" w:color="auto"/>
                        <w:left w:val="none" w:sz="0" w:space="0" w:color="auto"/>
                        <w:bottom w:val="none" w:sz="0" w:space="0" w:color="auto"/>
                        <w:right w:val="none" w:sz="0" w:space="0" w:color="auto"/>
                      </w:divBdr>
                    </w:div>
                    <w:div w:id="4596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218020">
      <w:bodyDiv w:val="1"/>
      <w:marLeft w:val="0"/>
      <w:marRight w:val="0"/>
      <w:marTop w:val="0"/>
      <w:marBottom w:val="0"/>
      <w:divBdr>
        <w:top w:val="none" w:sz="0" w:space="0" w:color="auto"/>
        <w:left w:val="none" w:sz="0" w:space="0" w:color="auto"/>
        <w:bottom w:val="none" w:sz="0" w:space="0" w:color="auto"/>
        <w:right w:val="none" w:sz="0" w:space="0" w:color="auto"/>
      </w:divBdr>
      <w:divsChild>
        <w:div w:id="1327200522">
          <w:marLeft w:val="0"/>
          <w:marRight w:val="0"/>
          <w:marTop w:val="0"/>
          <w:marBottom w:val="0"/>
          <w:divBdr>
            <w:top w:val="none" w:sz="0" w:space="0" w:color="auto"/>
            <w:left w:val="none" w:sz="0" w:space="0" w:color="auto"/>
            <w:bottom w:val="none" w:sz="0" w:space="0" w:color="auto"/>
            <w:right w:val="none" w:sz="0" w:space="0" w:color="auto"/>
          </w:divBdr>
          <w:divsChild>
            <w:div w:id="1682585159">
              <w:marLeft w:val="0"/>
              <w:marRight w:val="0"/>
              <w:marTop w:val="0"/>
              <w:marBottom w:val="0"/>
              <w:divBdr>
                <w:top w:val="none" w:sz="0" w:space="0" w:color="auto"/>
                <w:left w:val="none" w:sz="0" w:space="0" w:color="auto"/>
                <w:bottom w:val="none" w:sz="0" w:space="0" w:color="auto"/>
                <w:right w:val="none" w:sz="0" w:space="0" w:color="auto"/>
              </w:divBdr>
              <w:divsChild>
                <w:div w:id="663333">
                  <w:marLeft w:val="0"/>
                  <w:marRight w:val="0"/>
                  <w:marTop w:val="0"/>
                  <w:marBottom w:val="0"/>
                  <w:divBdr>
                    <w:top w:val="none" w:sz="0" w:space="0" w:color="auto"/>
                    <w:left w:val="none" w:sz="0" w:space="0" w:color="auto"/>
                    <w:bottom w:val="none" w:sz="0" w:space="0" w:color="auto"/>
                    <w:right w:val="none" w:sz="0" w:space="0" w:color="auto"/>
                  </w:divBdr>
                  <w:divsChild>
                    <w:div w:id="852383646">
                      <w:marLeft w:val="0"/>
                      <w:marRight w:val="0"/>
                      <w:marTop w:val="0"/>
                      <w:marBottom w:val="0"/>
                      <w:divBdr>
                        <w:top w:val="none" w:sz="0" w:space="0" w:color="auto"/>
                        <w:left w:val="none" w:sz="0" w:space="0" w:color="auto"/>
                        <w:bottom w:val="none" w:sz="0" w:space="0" w:color="auto"/>
                        <w:right w:val="none" w:sz="0" w:space="0" w:color="auto"/>
                      </w:divBdr>
                    </w:div>
                    <w:div w:id="1663388015">
                      <w:marLeft w:val="0"/>
                      <w:marRight w:val="0"/>
                      <w:marTop w:val="0"/>
                      <w:marBottom w:val="0"/>
                      <w:divBdr>
                        <w:top w:val="none" w:sz="0" w:space="0" w:color="auto"/>
                        <w:left w:val="none" w:sz="0" w:space="0" w:color="auto"/>
                        <w:bottom w:val="none" w:sz="0" w:space="0" w:color="auto"/>
                        <w:right w:val="none" w:sz="0" w:space="0" w:color="auto"/>
                      </w:divBdr>
                    </w:div>
                    <w:div w:id="1283149431">
                      <w:marLeft w:val="0"/>
                      <w:marRight w:val="0"/>
                      <w:marTop w:val="0"/>
                      <w:marBottom w:val="0"/>
                      <w:divBdr>
                        <w:top w:val="none" w:sz="0" w:space="0" w:color="auto"/>
                        <w:left w:val="none" w:sz="0" w:space="0" w:color="auto"/>
                        <w:bottom w:val="none" w:sz="0" w:space="0" w:color="auto"/>
                        <w:right w:val="none" w:sz="0" w:space="0" w:color="auto"/>
                      </w:divBdr>
                    </w:div>
                    <w:div w:id="1423916782">
                      <w:marLeft w:val="0"/>
                      <w:marRight w:val="0"/>
                      <w:marTop w:val="0"/>
                      <w:marBottom w:val="0"/>
                      <w:divBdr>
                        <w:top w:val="none" w:sz="0" w:space="0" w:color="auto"/>
                        <w:left w:val="none" w:sz="0" w:space="0" w:color="auto"/>
                        <w:bottom w:val="none" w:sz="0" w:space="0" w:color="auto"/>
                        <w:right w:val="none" w:sz="0" w:space="0" w:color="auto"/>
                      </w:divBdr>
                    </w:div>
                    <w:div w:id="1358116557">
                      <w:marLeft w:val="0"/>
                      <w:marRight w:val="0"/>
                      <w:marTop w:val="0"/>
                      <w:marBottom w:val="0"/>
                      <w:divBdr>
                        <w:top w:val="none" w:sz="0" w:space="0" w:color="auto"/>
                        <w:left w:val="none" w:sz="0" w:space="0" w:color="auto"/>
                        <w:bottom w:val="none" w:sz="0" w:space="0" w:color="auto"/>
                        <w:right w:val="none" w:sz="0" w:space="0" w:color="auto"/>
                      </w:divBdr>
                    </w:div>
                    <w:div w:id="1757507314">
                      <w:marLeft w:val="0"/>
                      <w:marRight w:val="0"/>
                      <w:marTop w:val="0"/>
                      <w:marBottom w:val="0"/>
                      <w:divBdr>
                        <w:top w:val="none" w:sz="0" w:space="0" w:color="auto"/>
                        <w:left w:val="none" w:sz="0" w:space="0" w:color="auto"/>
                        <w:bottom w:val="none" w:sz="0" w:space="0" w:color="auto"/>
                        <w:right w:val="none" w:sz="0" w:space="0" w:color="auto"/>
                      </w:divBdr>
                    </w:div>
                    <w:div w:id="1452749356">
                      <w:marLeft w:val="0"/>
                      <w:marRight w:val="0"/>
                      <w:marTop w:val="0"/>
                      <w:marBottom w:val="0"/>
                      <w:divBdr>
                        <w:top w:val="none" w:sz="0" w:space="0" w:color="auto"/>
                        <w:left w:val="none" w:sz="0" w:space="0" w:color="auto"/>
                        <w:bottom w:val="none" w:sz="0" w:space="0" w:color="auto"/>
                        <w:right w:val="none" w:sz="0" w:space="0" w:color="auto"/>
                      </w:divBdr>
                    </w:div>
                    <w:div w:id="1443527880">
                      <w:marLeft w:val="0"/>
                      <w:marRight w:val="0"/>
                      <w:marTop w:val="0"/>
                      <w:marBottom w:val="0"/>
                      <w:divBdr>
                        <w:top w:val="none" w:sz="0" w:space="0" w:color="auto"/>
                        <w:left w:val="none" w:sz="0" w:space="0" w:color="auto"/>
                        <w:bottom w:val="none" w:sz="0" w:space="0" w:color="auto"/>
                        <w:right w:val="none" w:sz="0" w:space="0" w:color="auto"/>
                      </w:divBdr>
                    </w:div>
                    <w:div w:id="610087238">
                      <w:marLeft w:val="0"/>
                      <w:marRight w:val="0"/>
                      <w:marTop w:val="0"/>
                      <w:marBottom w:val="0"/>
                      <w:divBdr>
                        <w:top w:val="none" w:sz="0" w:space="0" w:color="auto"/>
                        <w:left w:val="none" w:sz="0" w:space="0" w:color="auto"/>
                        <w:bottom w:val="none" w:sz="0" w:space="0" w:color="auto"/>
                        <w:right w:val="none" w:sz="0" w:space="0" w:color="auto"/>
                      </w:divBdr>
                    </w:div>
                    <w:div w:id="1717004146">
                      <w:marLeft w:val="0"/>
                      <w:marRight w:val="0"/>
                      <w:marTop w:val="0"/>
                      <w:marBottom w:val="0"/>
                      <w:divBdr>
                        <w:top w:val="none" w:sz="0" w:space="0" w:color="auto"/>
                        <w:left w:val="none" w:sz="0" w:space="0" w:color="auto"/>
                        <w:bottom w:val="none" w:sz="0" w:space="0" w:color="auto"/>
                        <w:right w:val="none" w:sz="0" w:space="0" w:color="auto"/>
                      </w:divBdr>
                    </w:div>
                    <w:div w:id="875117804">
                      <w:marLeft w:val="0"/>
                      <w:marRight w:val="0"/>
                      <w:marTop w:val="0"/>
                      <w:marBottom w:val="0"/>
                      <w:divBdr>
                        <w:top w:val="none" w:sz="0" w:space="0" w:color="auto"/>
                        <w:left w:val="none" w:sz="0" w:space="0" w:color="auto"/>
                        <w:bottom w:val="none" w:sz="0" w:space="0" w:color="auto"/>
                        <w:right w:val="none" w:sz="0" w:space="0" w:color="auto"/>
                      </w:divBdr>
                    </w:div>
                    <w:div w:id="910583422">
                      <w:marLeft w:val="0"/>
                      <w:marRight w:val="0"/>
                      <w:marTop w:val="0"/>
                      <w:marBottom w:val="0"/>
                      <w:divBdr>
                        <w:top w:val="none" w:sz="0" w:space="0" w:color="auto"/>
                        <w:left w:val="none" w:sz="0" w:space="0" w:color="auto"/>
                        <w:bottom w:val="none" w:sz="0" w:space="0" w:color="auto"/>
                        <w:right w:val="none" w:sz="0" w:space="0" w:color="auto"/>
                      </w:divBdr>
                    </w:div>
                    <w:div w:id="278343229">
                      <w:marLeft w:val="0"/>
                      <w:marRight w:val="0"/>
                      <w:marTop w:val="0"/>
                      <w:marBottom w:val="0"/>
                      <w:divBdr>
                        <w:top w:val="none" w:sz="0" w:space="0" w:color="auto"/>
                        <w:left w:val="none" w:sz="0" w:space="0" w:color="auto"/>
                        <w:bottom w:val="none" w:sz="0" w:space="0" w:color="auto"/>
                        <w:right w:val="none" w:sz="0" w:space="0" w:color="auto"/>
                      </w:divBdr>
                    </w:div>
                    <w:div w:id="1885409287">
                      <w:marLeft w:val="0"/>
                      <w:marRight w:val="0"/>
                      <w:marTop w:val="0"/>
                      <w:marBottom w:val="0"/>
                      <w:divBdr>
                        <w:top w:val="none" w:sz="0" w:space="0" w:color="auto"/>
                        <w:left w:val="none" w:sz="0" w:space="0" w:color="auto"/>
                        <w:bottom w:val="none" w:sz="0" w:space="0" w:color="auto"/>
                        <w:right w:val="none" w:sz="0" w:space="0" w:color="auto"/>
                      </w:divBdr>
                    </w:div>
                    <w:div w:id="2074884140">
                      <w:marLeft w:val="0"/>
                      <w:marRight w:val="0"/>
                      <w:marTop w:val="0"/>
                      <w:marBottom w:val="0"/>
                      <w:divBdr>
                        <w:top w:val="none" w:sz="0" w:space="0" w:color="auto"/>
                        <w:left w:val="none" w:sz="0" w:space="0" w:color="auto"/>
                        <w:bottom w:val="none" w:sz="0" w:space="0" w:color="auto"/>
                        <w:right w:val="none" w:sz="0" w:space="0" w:color="auto"/>
                      </w:divBdr>
                    </w:div>
                    <w:div w:id="2101178982">
                      <w:marLeft w:val="0"/>
                      <w:marRight w:val="0"/>
                      <w:marTop w:val="0"/>
                      <w:marBottom w:val="0"/>
                      <w:divBdr>
                        <w:top w:val="none" w:sz="0" w:space="0" w:color="auto"/>
                        <w:left w:val="none" w:sz="0" w:space="0" w:color="auto"/>
                        <w:bottom w:val="none" w:sz="0" w:space="0" w:color="auto"/>
                        <w:right w:val="none" w:sz="0" w:space="0" w:color="auto"/>
                      </w:divBdr>
                    </w:div>
                    <w:div w:id="1304307219">
                      <w:marLeft w:val="0"/>
                      <w:marRight w:val="0"/>
                      <w:marTop w:val="0"/>
                      <w:marBottom w:val="0"/>
                      <w:divBdr>
                        <w:top w:val="none" w:sz="0" w:space="0" w:color="auto"/>
                        <w:left w:val="none" w:sz="0" w:space="0" w:color="auto"/>
                        <w:bottom w:val="none" w:sz="0" w:space="0" w:color="auto"/>
                        <w:right w:val="none" w:sz="0" w:space="0" w:color="auto"/>
                      </w:divBdr>
                    </w:div>
                    <w:div w:id="1110316510">
                      <w:marLeft w:val="0"/>
                      <w:marRight w:val="0"/>
                      <w:marTop w:val="0"/>
                      <w:marBottom w:val="0"/>
                      <w:divBdr>
                        <w:top w:val="none" w:sz="0" w:space="0" w:color="auto"/>
                        <w:left w:val="none" w:sz="0" w:space="0" w:color="auto"/>
                        <w:bottom w:val="none" w:sz="0" w:space="0" w:color="auto"/>
                        <w:right w:val="none" w:sz="0" w:space="0" w:color="auto"/>
                      </w:divBdr>
                    </w:div>
                    <w:div w:id="1750927708">
                      <w:marLeft w:val="0"/>
                      <w:marRight w:val="0"/>
                      <w:marTop w:val="0"/>
                      <w:marBottom w:val="0"/>
                      <w:divBdr>
                        <w:top w:val="none" w:sz="0" w:space="0" w:color="auto"/>
                        <w:left w:val="none" w:sz="0" w:space="0" w:color="auto"/>
                        <w:bottom w:val="none" w:sz="0" w:space="0" w:color="auto"/>
                        <w:right w:val="none" w:sz="0" w:space="0" w:color="auto"/>
                      </w:divBdr>
                    </w:div>
                    <w:div w:id="686491717">
                      <w:marLeft w:val="0"/>
                      <w:marRight w:val="0"/>
                      <w:marTop w:val="0"/>
                      <w:marBottom w:val="0"/>
                      <w:divBdr>
                        <w:top w:val="none" w:sz="0" w:space="0" w:color="auto"/>
                        <w:left w:val="none" w:sz="0" w:space="0" w:color="auto"/>
                        <w:bottom w:val="none" w:sz="0" w:space="0" w:color="auto"/>
                        <w:right w:val="none" w:sz="0" w:space="0" w:color="auto"/>
                      </w:divBdr>
                    </w:div>
                    <w:div w:id="1039890709">
                      <w:marLeft w:val="0"/>
                      <w:marRight w:val="0"/>
                      <w:marTop w:val="0"/>
                      <w:marBottom w:val="0"/>
                      <w:divBdr>
                        <w:top w:val="none" w:sz="0" w:space="0" w:color="auto"/>
                        <w:left w:val="none" w:sz="0" w:space="0" w:color="auto"/>
                        <w:bottom w:val="none" w:sz="0" w:space="0" w:color="auto"/>
                        <w:right w:val="none" w:sz="0" w:space="0" w:color="auto"/>
                      </w:divBdr>
                    </w:div>
                    <w:div w:id="1067344798">
                      <w:marLeft w:val="0"/>
                      <w:marRight w:val="0"/>
                      <w:marTop w:val="0"/>
                      <w:marBottom w:val="0"/>
                      <w:divBdr>
                        <w:top w:val="none" w:sz="0" w:space="0" w:color="auto"/>
                        <w:left w:val="none" w:sz="0" w:space="0" w:color="auto"/>
                        <w:bottom w:val="none" w:sz="0" w:space="0" w:color="auto"/>
                        <w:right w:val="none" w:sz="0" w:space="0" w:color="auto"/>
                      </w:divBdr>
                    </w:div>
                    <w:div w:id="1244219905">
                      <w:marLeft w:val="0"/>
                      <w:marRight w:val="0"/>
                      <w:marTop w:val="0"/>
                      <w:marBottom w:val="0"/>
                      <w:divBdr>
                        <w:top w:val="none" w:sz="0" w:space="0" w:color="auto"/>
                        <w:left w:val="none" w:sz="0" w:space="0" w:color="auto"/>
                        <w:bottom w:val="none" w:sz="0" w:space="0" w:color="auto"/>
                        <w:right w:val="none" w:sz="0" w:space="0" w:color="auto"/>
                      </w:divBdr>
                    </w:div>
                    <w:div w:id="437410429">
                      <w:marLeft w:val="0"/>
                      <w:marRight w:val="0"/>
                      <w:marTop w:val="0"/>
                      <w:marBottom w:val="0"/>
                      <w:divBdr>
                        <w:top w:val="none" w:sz="0" w:space="0" w:color="auto"/>
                        <w:left w:val="none" w:sz="0" w:space="0" w:color="auto"/>
                        <w:bottom w:val="none" w:sz="0" w:space="0" w:color="auto"/>
                        <w:right w:val="none" w:sz="0" w:space="0" w:color="auto"/>
                      </w:divBdr>
                    </w:div>
                    <w:div w:id="372653008">
                      <w:marLeft w:val="0"/>
                      <w:marRight w:val="0"/>
                      <w:marTop w:val="0"/>
                      <w:marBottom w:val="0"/>
                      <w:divBdr>
                        <w:top w:val="none" w:sz="0" w:space="0" w:color="auto"/>
                        <w:left w:val="none" w:sz="0" w:space="0" w:color="auto"/>
                        <w:bottom w:val="none" w:sz="0" w:space="0" w:color="auto"/>
                        <w:right w:val="none" w:sz="0" w:space="0" w:color="auto"/>
                      </w:divBdr>
                    </w:div>
                    <w:div w:id="727611604">
                      <w:marLeft w:val="0"/>
                      <w:marRight w:val="0"/>
                      <w:marTop w:val="0"/>
                      <w:marBottom w:val="0"/>
                      <w:divBdr>
                        <w:top w:val="none" w:sz="0" w:space="0" w:color="auto"/>
                        <w:left w:val="none" w:sz="0" w:space="0" w:color="auto"/>
                        <w:bottom w:val="none" w:sz="0" w:space="0" w:color="auto"/>
                        <w:right w:val="none" w:sz="0" w:space="0" w:color="auto"/>
                      </w:divBdr>
                    </w:div>
                    <w:div w:id="1979339105">
                      <w:marLeft w:val="0"/>
                      <w:marRight w:val="0"/>
                      <w:marTop w:val="0"/>
                      <w:marBottom w:val="0"/>
                      <w:divBdr>
                        <w:top w:val="none" w:sz="0" w:space="0" w:color="auto"/>
                        <w:left w:val="none" w:sz="0" w:space="0" w:color="auto"/>
                        <w:bottom w:val="none" w:sz="0" w:space="0" w:color="auto"/>
                        <w:right w:val="none" w:sz="0" w:space="0" w:color="auto"/>
                      </w:divBdr>
                    </w:div>
                    <w:div w:id="182986901">
                      <w:marLeft w:val="0"/>
                      <w:marRight w:val="0"/>
                      <w:marTop w:val="0"/>
                      <w:marBottom w:val="0"/>
                      <w:divBdr>
                        <w:top w:val="none" w:sz="0" w:space="0" w:color="auto"/>
                        <w:left w:val="none" w:sz="0" w:space="0" w:color="auto"/>
                        <w:bottom w:val="none" w:sz="0" w:space="0" w:color="auto"/>
                        <w:right w:val="none" w:sz="0" w:space="0" w:color="auto"/>
                      </w:divBdr>
                    </w:div>
                    <w:div w:id="2078817611">
                      <w:marLeft w:val="0"/>
                      <w:marRight w:val="0"/>
                      <w:marTop w:val="0"/>
                      <w:marBottom w:val="0"/>
                      <w:divBdr>
                        <w:top w:val="none" w:sz="0" w:space="0" w:color="auto"/>
                        <w:left w:val="none" w:sz="0" w:space="0" w:color="auto"/>
                        <w:bottom w:val="none" w:sz="0" w:space="0" w:color="auto"/>
                        <w:right w:val="none" w:sz="0" w:space="0" w:color="auto"/>
                      </w:divBdr>
                    </w:div>
                    <w:div w:id="2037731126">
                      <w:marLeft w:val="0"/>
                      <w:marRight w:val="0"/>
                      <w:marTop w:val="0"/>
                      <w:marBottom w:val="0"/>
                      <w:divBdr>
                        <w:top w:val="none" w:sz="0" w:space="0" w:color="auto"/>
                        <w:left w:val="none" w:sz="0" w:space="0" w:color="auto"/>
                        <w:bottom w:val="none" w:sz="0" w:space="0" w:color="auto"/>
                        <w:right w:val="none" w:sz="0" w:space="0" w:color="auto"/>
                      </w:divBdr>
                    </w:div>
                    <w:div w:id="1529637791">
                      <w:marLeft w:val="0"/>
                      <w:marRight w:val="0"/>
                      <w:marTop w:val="0"/>
                      <w:marBottom w:val="0"/>
                      <w:divBdr>
                        <w:top w:val="none" w:sz="0" w:space="0" w:color="auto"/>
                        <w:left w:val="none" w:sz="0" w:space="0" w:color="auto"/>
                        <w:bottom w:val="none" w:sz="0" w:space="0" w:color="auto"/>
                        <w:right w:val="none" w:sz="0" w:space="0" w:color="auto"/>
                      </w:divBdr>
                    </w:div>
                    <w:div w:id="1621571868">
                      <w:marLeft w:val="0"/>
                      <w:marRight w:val="0"/>
                      <w:marTop w:val="0"/>
                      <w:marBottom w:val="0"/>
                      <w:divBdr>
                        <w:top w:val="none" w:sz="0" w:space="0" w:color="auto"/>
                        <w:left w:val="none" w:sz="0" w:space="0" w:color="auto"/>
                        <w:bottom w:val="none" w:sz="0" w:space="0" w:color="auto"/>
                        <w:right w:val="none" w:sz="0" w:space="0" w:color="auto"/>
                      </w:divBdr>
                    </w:div>
                    <w:div w:id="291907286">
                      <w:marLeft w:val="0"/>
                      <w:marRight w:val="0"/>
                      <w:marTop w:val="0"/>
                      <w:marBottom w:val="0"/>
                      <w:divBdr>
                        <w:top w:val="none" w:sz="0" w:space="0" w:color="auto"/>
                        <w:left w:val="none" w:sz="0" w:space="0" w:color="auto"/>
                        <w:bottom w:val="none" w:sz="0" w:space="0" w:color="auto"/>
                        <w:right w:val="none" w:sz="0" w:space="0" w:color="auto"/>
                      </w:divBdr>
                    </w:div>
                    <w:div w:id="2071884680">
                      <w:marLeft w:val="0"/>
                      <w:marRight w:val="0"/>
                      <w:marTop w:val="0"/>
                      <w:marBottom w:val="0"/>
                      <w:divBdr>
                        <w:top w:val="none" w:sz="0" w:space="0" w:color="auto"/>
                        <w:left w:val="none" w:sz="0" w:space="0" w:color="auto"/>
                        <w:bottom w:val="none" w:sz="0" w:space="0" w:color="auto"/>
                        <w:right w:val="none" w:sz="0" w:space="0" w:color="auto"/>
                      </w:divBdr>
                    </w:div>
                    <w:div w:id="1169370064">
                      <w:marLeft w:val="0"/>
                      <w:marRight w:val="0"/>
                      <w:marTop w:val="0"/>
                      <w:marBottom w:val="0"/>
                      <w:divBdr>
                        <w:top w:val="none" w:sz="0" w:space="0" w:color="auto"/>
                        <w:left w:val="none" w:sz="0" w:space="0" w:color="auto"/>
                        <w:bottom w:val="none" w:sz="0" w:space="0" w:color="auto"/>
                        <w:right w:val="none" w:sz="0" w:space="0" w:color="auto"/>
                      </w:divBdr>
                    </w:div>
                    <w:div w:id="1787920302">
                      <w:marLeft w:val="0"/>
                      <w:marRight w:val="0"/>
                      <w:marTop w:val="0"/>
                      <w:marBottom w:val="0"/>
                      <w:divBdr>
                        <w:top w:val="none" w:sz="0" w:space="0" w:color="auto"/>
                        <w:left w:val="none" w:sz="0" w:space="0" w:color="auto"/>
                        <w:bottom w:val="none" w:sz="0" w:space="0" w:color="auto"/>
                        <w:right w:val="none" w:sz="0" w:space="0" w:color="auto"/>
                      </w:divBdr>
                    </w:div>
                    <w:div w:id="1767579268">
                      <w:marLeft w:val="0"/>
                      <w:marRight w:val="0"/>
                      <w:marTop w:val="0"/>
                      <w:marBottom w:val="0"/>
                      <w:divBdr>
                        <w:top w:val="none" w:sz="0" w:space="0" w:color="auto"/>
                        <w:left w:val="none" w:sz="0" w:space="0" w:color="auto"/>
                        <w:bottom w:val="none" w:sz="0" w:space="0" w:color="auto"/>
                        <w:right w:val="none" w:sz="0" w:space="0" w:color="auto"/>
                      </w:divBdr>
                    </w:div>
                    <w:div w:id="1306205575">
                      <w:marLeft w:val="0"/>
                      <w:marRight w:val="0"/>
                      <w:marTop w:val="0"/>
                      <w:marBottom w:val="0"/>
                      <w:divBdr>
                        <w:top w:val="none" w:sz="0" w:space="0" w:color="auto"/>
                        <w:left w:val="none" w:sz="0" w:space="0" w:color="auto"/>
                        <w:bottom w:val="none" w:sz="0" w:space="0" w:color="auto"/>
                        <w:right w:val="none" w:sz="0" w:space="0" w:color="auto"/>
                      </w:divBdr>
                    </w:div>
                    <w:div w:id="1618415784">
                      <w:marLeft w:val="0"/>
                      <w:marRight w:val="0"/>
                      <w:marTop w:val="0"/>
                      <w:marBottom w:val="0"/>
                      <w:divBdr>
                        <w:top w:val="none" w:sz="0" w:space="0" w:color="auto"/>
                        <w:left w:val="none" w:sz="0" w:space="0" w:color="auto"/>
                        <w:bottom w:val="none" w:sz="0" w:space="0" w:color="auto"/>
                        <w:right w:val="none" w:sz="0" w:space="0" w:color="auto"/>
                      </w:divBdr>
                    </w:div>
                    <w:div w:id="2079932389">
                      <w:marLeft w:val="0"/>
                      <w:marRight w:val="0"/>
                      <w:marTop w:val="0"/>
                      <w:marBottom w:val="0"/>
                      <w:divBdr>
                        <w:top w:val="none" w:sz="0" w:space="0" w:color="auto"/>
                        <w:left w:val="none" w:sz="0" w:space="0" w:color="auto"/>
                        <w:bottom w:val="none" w:sz="0" w:space="0" w:color="auto"/>
                        <w:right w:val="none" w:sz="0" w:space="0" w:color="auto"/>
                      </w:divBdr>
                    </w:div>
                    <w:div w:id="1534146635">
                      <w:marLeft w:val="0"/>
                      <w:marRight w:val="0"/>
                      <w:marTop w:val="0"/>
                      <w:marBottom w:val="0"/>
                      <w:divBdr>
                        <w:top w:val="none" w:sz="0" w:space="0" w:color="auto"/>
                        <w:left w:val="none" w:sz="0" w:space="0" w:color="auto"/>
                        <w:bottom w:val="none" w:sz="0" w:space="0" w:color="auto"/>
                        <w:right w:val="none" w:sz="0" w:space="0" w:color="auto"/>
                      </w:divBdr>
                    </w:div>
                    <w:div w:id="601912733">
                      <w:marLeft w:val="0"/>
                      <w:marRight w:val="0"/>
                      <w:marTop w:val="0"/>
                      <w:marBottom w:val="0"/>
                      <w:divBdr>
                        <w:top w:val="none" w:sz="0" w:space="0" w:color="auto"/>
                        <w:left w:val="none" w:sz="0" w:space="0" w:color="auto"/>
                        <w:bottom w:val="none" w:sz="0" w:space="0" w:color="auto"/>
                        <w:right w:val="none" w:sz="0" w:space="0" w:color="auto"/>
                      </w:divBdr>
                    </w:div>
                    <w:div w:id="562715692">
                      <w:marLeft w:val="0"/>
                      <w:marRight w:val="0"/>
                      <w:marTop w:val="0"/>
                      <w:marBottom w:val="0"/>
                      <w:divBdr>
                        <w:top w:val="none" w:sz="0" w:space="0" w:color="auto"/>
                        <w:left w:val="none" w:sz="0" w:space="0" w:color="auto"/>
                        <w:bottom w:val="none" w:sz="0" w:space="0" w:color="auto"/>
                        <w:right w:val="none" w:sz="0" w:space="0" w:color="auto"/>
                      </w:divBdr>
                    </w:div>
                    <w:div w:id="757485583">
                      <w:marLeft w:val="0"/>
                      <w:marRight w:val="0"/>
                      <w:marTop w:val="0"/>
                      <w:marBottom w:val="0"/>
                      <w:divBdr>
                        <w:top w:val="none" w:sz="0" w:space="0" w:color="auto"/>
                        <w:left w:val="none" w:sz="0" w:space="0" w:color="auto"/>
                        <w:bottom w:val="none" w:sz="0" w:space="0" w:color="auto"/>
                        <w:right w:val="none" w:sz="0" w:space="0" w:color="auto"/>
                      </w:divBdr>
                    </w:div>
                    <w:div w:id="1830515544">
                      <w:marLeft w:val="0"/>
                      <w:marRight w:val="0"/>
                      <w:marTop w:val="0"/>
                      <w:marBottom w:val="0"/>
                      <w:divBdr>
                        <w:top w:val="none" w:sz="0" w:space="0" w:color="auto"/>
                        <w:left w:val="none" w:sz="0" w:space="0" w:color="auto"/>
                        <w:bottom w:val="none" w:sz="0" w:space="0" w:color="auto"/>
                        <w:right w:val="none" w:sz="0" w:space="0" w:color="auto"/>
                      </w:divBdr>
                    </w:div>
                    <w:div w:id="419838437">
                      <w:marLeft w:val="0"/>
                      <w:marRight w:val="0"/>
                      <w:marTop w:val="0"/>
                      <w:marBottom w:val="0"/>
                      <w:divBdr>
                        <w:top w:val="none" w:sz="0" w:space="0" w:color="auto"/>
                        <w:left w:val="none" w:sz="0" w:space="0" w:color="auto"/>
                        <w:bottom w:val="none" w:sz="0" w:space="0" w:color="auto"/>
                        <w:right w:val="none" w:sz="0" w:space="0" w:color="auto"/>
                      </w:divBdr>
                    </w:div>
                    <w:div w:id="589236284">
                      <w:marLeft w:val="0"/>
                      <w:marRight w:val="0"/>
                      <w:marTop w:val="0"/>
                      <w:marBottom w:val="0"/>
                      <w:divBdr>
                        <w:top w:val="none" w:sz="0" w:space="0" w:color="auto"/>
                        <w:left w:val="none" w:sz="0" w:space="0" w:color="auto"/>
                        <w:bottom w:val="none" w:sz="0" w:space="0" w:color="auto"/>
                        <w:right w:val="none" w:sz="0" w:space="0" w:color="auto"/>
                      </w:divBdr>
                    </w:div>
                    <w:div w:id="1854567894">
                      <w:marLeft w:val="0"/>
                      <w:marRight w:val="0"/>
                      <w:marTop w:val="0"/>
                      <w:marBottom w:val="0"/>
                      <w:divBdr>
                        <w:top w:val="none" w:sz="0" w:space="0" w:color="auto"/>
                        <w:left w:val="none" w:sz="0" w:space="0" w:color="auto"/>
                        <w:bottom w:val="none" w:sz="0" w:space="0" w:color="auto"/>
                        <w:right w:val="none" w:sz="0" w:space="0" w:color="auto"/>
                      </w:divBdr>
                    </w:div>
                    <w:div w:id="1102263298">
                      <w:marLeft w:val="0"/>
                      <w:marRight w:val="0"/>
                      <w:marTop w:val="0"/>
                      <w:marBottom w:val="0"/>
                      <w:divBdr>
                        <w:top w:val="none" w:sz="0" w:space="0" w:color="auto"/>
                        <w:left w:val="none" w:sz="0" w:space="0" w:color="auto"/>
                        <w:bottom w:val="none" w:sz="0" w:space="0" w:color="auto"/>
                        <w:right w:val="none" w:sz="0" w:space="0" w:color="auto"/>
                      </w:divBdr>
                    </w:div>
                    <w:div w:id="1496258835">
                      <w:marLeft w:val="0"/>
                      <w:marRight w:val="0"/>
                      <w:marTop w:val="0"/>
                      <w:marBottom w:val="0"/>
                      <w:divBdr>
                        <w:top w:val="none" w:sz="0" w:space="0" w:color="auto"/>
                        <w:left w:val="none" w:sz="0" w:space="0" w:color="auto"/>
                        <w:bottom w:val="none" w:sz="0" w:space="0" w:color="auto"/>
                        <w:right w:val="none" w:sz="0" w:space="0" w:color="auto"/>
                      </w:divBdr>
                    </w:div>
                    <w:div w:id="165948427">
                      <w:marLeft w:val="0"/>
                      <w:marRight w:val="0"/>
                      <w:marTop w:val="0"/>
                      <w:marBottom w:val="0"/>
                      <w:divBdr>
                        <w:top w:val="none" w:sz="0" w:space="0" w:color="auto"/>
                        <w:left w:val="none" w:sz="0" w:space="0" w:color="auto"/>
                        <w:bottom w:val="none" w:sz="0" w:space="0" w:color="auto"/>
                        <w:right w:val="none" w:sz="0" w:space="0" w:color="auto"/>
                      </w:divBdr>
                    </w:div>
                    <w:div w:id="1028605669">
                      <w:marLeft w:val="0"/>
                      <w:marRight w:val="0"/>
                      <w:marTop w:val="0"/>
                      <w:marBottom w:val="0"/>
                      <w:divBdr>
                        <w:top w:val="none" w:sz="0" w:space="0" w:color="auto"/>
                        <w:left w:val="none" w:sz="0" w:space="0" w:color="auto"/>
                        <w:bottom w:val="none" w:sz="0" w:space="0" w:color="auto"/>
                        <w:right w:val="none" w:sz="0" w:space="0" w:color="auto"/>
                      </w:divBdr>
                    </w:div>
                    <w:div w:id="1423916813">
                      <w:marLeft w:val="0"/>
                      <w:marRight w:val="0"/>
                      <w:marTop w:val="0"/>
                      <w:marBottom w:val="0"/>
                      <w:divBdr>
                        <w:top w:val="none" w:sz="0" w:space="0" w:color="auto"/>
                        <w:left w:val="none" w:sz="0" w:space="0" w:color="auto"/>
                        <w:bottom w:val="none" w:sz="0" w:space="0" w:color="auto"/>
                        <w:right w:val="none" w:sz="0" w:space="0" w:color="auto"/>
                      </w:divBdr>
                    </w:div>
                    <w:div w:id="1954702146">
                      <w:marLeft w:val="0"/>
                      <w:marRight w:val="0"/>
                      <w:marTop w:val="0"/>
                      <w:marBottom w:val="0"/>
                      <w:divBdr>
                        <w:top w:val="none" w:sz="0" w:space="0" w:color="auto"/>
                        <w:left w:val="none" w:sz="0" w:space="0" w:color="auto"/>
                        <w:bottom w:val="none" w:sz="0" w:space="0" w:color="auto"/>
                        <w:right w:val="none" w:sz="0" w:space="0" w:color="auto"/>
                      </w:divBdr>
                    </w:div>
                    <w:div w:id="2039698022">
                      <w:marLeft w:val="0"/>
                      <w:marRight w:val="0"/>
                      <w:marTop w:val="0"/>
                      <w:marBottom w:val="0"/>
                      <w:divBdr>
                        <w:top w:val="none" w:sz="0" w:space="0" w:color="auto"/>
                        <w:left w:val="none" w:sz="0" w:space="0" w:color="auto"/>
                        <w:bottom w:val="none" w:sz="0" w:space="0" w:color="auto"/>
                        <w:right w:val="none" w:sz="0" w:space="0" w:color="auto"/>
                      </w:divBdr>
                    </w:div>
                    <w:div w:id="617218900">
                      <w:marLeft w:val="0"/>
                      <w:marRight w:val="0"/>
                      <w:marTop w:val="0"/>
                      <w:marBottom w:val="0"/>
                      <w:divBdr>
                        <w:top w:val="none" w:sz="0" w:space="0" w:color="auto"/>
                        <w:left w:val="none" w:sz="0" w:space="0" w:color="auto"/>
                        <w:bottom w:val="none" w:sz="0" w:space="0" w:color="auto"/>
                        <w:right w:val="none" w:sz="0" w:space="0" w:color="auto"/>
                      </w:divBdr>
                    </w:div>
                    <w:div w:id="1179848943">
                      <w:marLeft w:val="0"/>
                      <w:marRight w:val="0"/>
                      <w:marTop w:val="0"/>
                      <w:marBottom w:val="0"/>
                      <w:divBdr>
                        <w:top w:val="none" w:sz="0" w:space="0" w:color="auto"/>
                        <w:left w:val="none" w:sz="0" w:space="0" w:color="auto"/>
                        <w:bottom w:val="none" w:sz="0" w:space="0" w:color="auto"/>
                        <w:right w:val="none" w:sz="0" w:space="0" w:color="auto"/>
                      </w:divBdr>
                    </w:div>
                    <w:div w:id="693386385">
                      <w:marLeft w:val="0"/>
                      <w:marRight w:val="0"/>
                      <w:marTop w:val="0"/>
                      <w:marBottom w:val="0"/>
                      <w:divBdr>
                        <w:top w:val="none" w:sz="0" w:space="0" w:color="auto"/>
                        <w:left w:val="none" w:sz="0" w:space="0" w:color="auto"/>
                        <w:bottom w:val="none" w:sz="0" w:space="0" w:color="auto"/>
                        <w:right w:val="none" w:sz="0" w:space="0" w:color="auto"/>
                      </w:divBdr>
                    </w:div>
                    <w:div w:id="278802788">
                      <w:marLeft w:val="0"/>
                      <w:marRight w:val="0"/>
                      <w:marTop w:val="0"/>
                      <w:marBottom w:val="0"/>
                      <w:divBdr>
                        <w:top w:val="none" w:sz="0" w:space="0" w:color="auto"/>
                        <w:left w:val="none" w:sz="0" w:space="0" w:color="auto"/>
                        <w:bottom w:val="none" w:sz="0" w:space="0" w:color="auto"/>
                        <w:right w:val="none" w:sz="0" w:space="0" w:color="auto"/>
                      </w:divBdr>
                    </w:div>
                    <w:div w:id="1507208258">
                      <w:marLeft w:val="0"/>
                      <w:marRight w:val="0"/>
                      <w:marTop w:val="0"/>
                      <w:marBottom w:val="0"/>
                      <w:divBdr>
                        <w:top w:val="none" w:sz="0" w:space="0" w:color="auto"/>
                        <w:left w:val="none" w:sz="0" w:space="0" w:color="auto"/>
                        <w:bottom w:val="none" w:sz="0" w:space="0" w:color="auto"/>
                        <w:right w:val="none" w:sz="0" w:space="0" w:color="auto"/>
                      </w:divBdr>
                    </w:div>
                    <w:div w:id="102379818">
                      <w:marLeft w:val="0"/>
                      <w:marRight w:val="0"/>
                      <w:marTop w:val="0"/>
                      <w:marBottom w:val="0"/>
                      <w:divBdr>
                        <w:top w:val="none" w:sz="0" w:space="0" w:color="auto"/>
                        <w:left w:val="none" w:sz="0" w:space="0" w:color="auto"/>
                        <w:bottom w:val="none" w:sz="0" w:space="0" w:color="auto"/>
                        <w:right w:val="none" w:sz="0" w:space="0" w:color="auto"/>
                      </w:divBdr>
                    </w:div>
                    <w:div w:id="9709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08635">
      <w:bodyDiv w:val="1"/>
      <w:marLeft w:val="0"/>
      <w:marRight w:val="0"/>
      <w:marTop w:val="0"/>
      <w:marBottom w:val="0"/>
      <w:divBdr>
        <w:top w:val="none" w:sz="0" w:space="0" w:color="auto"/>
        <w:left w:val="none" w:sz="0" w:space="0" w:color="auto"/>
        <w:bottom w:val="none" w:sz="0" w:space="0" w:color="auto"/>
        <w:right w:val="none" w:sz="0" w:space="0" w:color="auto"/>
      </w:divBdr>
    </w:div>
    <w:div w:id="850803228">
      <w:bodyDiv w:val="1"/>
      <w:marLeft w:val="0"/>
      <w:marRight w:val="0"/>
      <w:marTop w:val="0"/>
      <w:marBottom w:val="0"/>
      <w:divBdr>
        <w:top w:val="none" w:sz="0" w:space="0" w:color="auto"/>
        <w:left w:val="none" w:sz="0" w:space="0" w:color="auto"/>
        <w:bottom w:val="none" w:sz="0" w:space="0" w:color="auto"/>
        <w:right w:val="none" w:sz="0" w:space="0" w:color="auto"/>
      </w:divBdr>
      <w:divsChild>
        <w:div w:id="689912183">
          <w:marLeft w:val="0"/>
          <w:marRight w:val="0"/>
          <w:marTop w:val="0"/>
          <w:marBottom w:val="0"/>
          <w:divBdr>
            <w:top w:val="none" w:sz="0" w:space="0" w:color="auto"/>
            <w:left w:val="none" w:sz="0" w:space="0" w:color="auto"/>
            <w:bottom w:val="none" w:sz="0" w:space="0" w:color="auto"/>
            <w:right w:val="none" w:sz="0" w:space="0" w:color="auto"/>
          </w:divBdr>
          <w:divsChild>
            <w:div w:id="571158953">
              <w:marLeft w:val="0"/>
              <w:marRight w:val="0"/>
              <w:marTop w:val="0"/>
              <w:marBottom w:val="0"/>
              <w:divBdr>
                <w:top w:val="none" w:sz="0" w:space="0" w:color="auto"/>
                <w:left w:val="none" w:sz="0" w:space="0" w:color="auto"/>
                <w:bottom w:val="none" w:sz="0" w:space="0" w:color="auto"/>
                <w:right w:val="none" w:sz="0" w:space="0" w:color="auto"/>
              </w:divBdr>
              <w:divsChild>
                <w:div w:id="904070169">
                  <w:marLeft w:val="0"/>
                  <w:marRight w:val="0"/>
                  <w:marTop w:val="0"/>
                  <w:marBottom w:val="0"/>
                  <w:divBdr>
                    <w:top w:val="none" w:sz="0" w:space="0" w:color="auto"/>
                    <w:left w:val="none" w:sz="0" w:space="0" w:color="auto"/>
                    <w:bottom w:val="none" w:sz="0" w:space="0" w:color="auto"/>
                    <w:right w:val="none" w:sz="0" w:space="0" w:color="auto"/>
                  </w:divBdr>
                </w:div>
                <w:div w:id="1009601026">
                  <w:marLeft w:val="0"/>
                  <w:marRight w:val="0"/>
                  <w:marTop w:val="0"/>
                  <w:marBottom w:val="0"/>
                  <w:divBdr>
                    <w:top w:val="none" w:sz="0" w:space="0" w:color="auto"/>
                    <w:left w:val="none" w:sz="0" w:space="0" w:color="auto"/>
                    <w:bottom w:val="none" w:sz="0" w:space="0" w:color="auto"/>
                    <w:right w:val="none" w:sz="0" w:space="0" w:color="auto"/>
                  </w:divBdr>
                </w:div>
                <w:div w:id="1312558073">
                  <w:marLeft w:val="0"/>
                  <w:marRight w:val="0"/>
                  <w:marTop w:val="0"/>
                  <w:marBottom w:val="0"/>
                  <w:divBdr>
                    <w:top w:val="none" w:sz="0" w:space="0" w:color="auto"/>
                    <w:left w:val="none" w:sz="0" w:space="0" w:color="auto"/>
                    <w:bottom w:val="none" w:sz="0" w:space="0" w:color="auto"/>
                    <w:right w:val="none" w:sz="0" w:space="0" w:color="auto"/>
                  </w:divBdr>
                </w:div>
                <w:div w:id="1427723576">
                  <w:marLeft w:val="0"/>
                  <w:marRight w:val="0"/>
                  <w:marTop w:val="0"/>
                  <w:marBottom w:val="0"/>
                  <w:divBdr>
                    <w:top w:val="none" w:sz="0" w:space="0" w:color="auto"/>
                    <w:left w:val="none" w:sz="0" w:space="0" w:color="auto"/>
                    <w:bottom w:val="none" w:sz="0" w:space="0" w:color="auto"/>
                    <w:right w:val="none" w:sz="0" w:space="0" w:color="auto"/>
                  </w:divBdr>
                </w:div>
                <w:div w:id="1533229615">
                  <w:marLeft w:val="0"/>
                  <w:marRight w:val="0"/>
                  <w:marTop w:val="0"/>
                  <w:marBottom w:val="0"/>
                  <w:divBdr>
                    <w:top w:val="none" w:sz="0" w:space="0" w:color="auto"/>
                    <w:left w:val="none" w:sz="0" w:space="0" w:color="auto"/>
                    <w:bottom w:val="none" w:sz="0" w:space="0" w:color="auto"/>
                    <w:right w:val="none" w:sz="0" w:space="0" w:color="auto"/>
                  </w:divBdr>
                </w:div>
                <w:div w:id="762608012">
                  <w:marLeft w:val="0"/>
                  <w:marRight w:val="0"/>
                  <w:marTop w:val="0"/>
                  <w:marBottom w:val="0"/>
                  <w:divBdr>
                    <w:top w:val="none" w:sz="0" w:space="0" w:color="auto"/>
                    <w:left w:val="none" w:sz="0" w:space="0" w:color="auto"/>
                    <w:bottom w:val="none" w:sz="0" w:space="0" w:color="auto"/>
                    <w:right w:val="none" w:sz="0" w:space="0" w:color="auto"/>
                  </w:divBdr>
                </w:div>
                <w:div w:id="306206248">
                  <w:marLeft w:val="0"/>
                  <w:marRight w:val="0"/>
                  <w:marTop w:val="0"/>
                  <w:marBottom w:val="0"/>
                  <w:divBdr>
                    <w:top w:val="none" w:sz="0" w:space="0" w:color="auto"/>
                    <w:left w:val="none" w:sz="0" w:space="0" w:color="auto"/>
                    <w:bottom w:val="none" w:sz="0" w:space="0" w:color="auto"/>
                    <w:right w:val="none" w:sz="0" w:space="0" w:color="auto"/>
                  </w:divBdr>
                </w:div>
                <w:div w:id="1343632364">
                  <w:marLeft w:val="0"/>
                  <w:marRight w:val="0"/>
                  <w:marTop w:val="0"/>
                  <w:marBottom w:val="0"/>
                  <w:divBdr>
                    <w:top w:val="none" w:sz="0" w:space="0" w:color="auto"/>
                    <w:left w:val="none" w:sz="0" w:space="0" w:color="auto"/>
                    <w:bottom w:val="none" w:sz="0" w:space="0" w:color="auto"/>
                    <w:right w:val="none" w:sz="0" w:space="0" w:color="auto"/>
                  </w:divBdr>
                </w:div>
                <w:div w:id="1940406235">
                  <w:marLeft w:val="0"/>
                  <w:marRight w:val="0"/>
                  <w:marTop w:val="0"/>
                  <w:marBottom w:val="0"/>
                  <w:divBdr>
                    <w:top w:val="none" w:sz="0" w:space="0" w:color="auto"/>
                    <w:left w:val="none" w:sz="0" w:space="0" w:color="auto"/>
                    <w:bottom w:val="none" w:sz="0" w:space="0" w:color="auto"/>
                    <w:right w:val="none" w:sz="0" w:space="0" w:color="auto"/>
                  </w:divBdr>
                </w:div>
                <w:div w:id="1341352697">
                  <w:marLeft w:val="0"/>
                  <w:marRight w:val="0"/>
                  <w:marTop w:val="0"/>
                  <w:marBottom w:val="0"/>
                  <w:divBdr>
                    <w:top w:val="none" w:sz="0" w:space="0" w:color="auto"/>
                    <w:left w:val="none" w:sz="0" w:space="0" w:color="auto"/>
                    <w:bottom w:val="none" w:sz="0" w:space="0" w:color="auto"/>
                    <w:right w:val="none" w:sz="0" w:space="0" w:color="auto"/>
                  </w:divBdr>
                </w:div>
                <w:div w:id="1948346150">
                  <w:marLeft w:val="0"/>
                  <w:marRight w:val="0"/>
                  <w:marTop w:val="0"/>
                  <w:marBottom w:val="0"/>
                  <w:divBdr>
                    <w:top w:val="none" w:sz="0" w:space="0" w:color="auto"/>
                    <w:left w:val="none" w:sz="0" w:space="0" w:color="auto"/>
                    <w:bottom w:val="none" w:sz="0" w:space="0" w:color="auto"/>
                    <w:right w:val="none" w:sz="0" w:space="0" w:color="auto"/>
                  </w:divBdr>
                </w:div>
                <w:div w:id="1173061615">
                  <w:marLeft w:val="0"/>
                  <w:marRight w:val="0"/>
                  <w:marTop w:val="0"/>
                  <w:marBottom w:val="0"/>
                  <w:divBdr>
                    <w:top w:val="none" w:sz="0" w:space="0" w:color="auto"/>
                    <w:left w:val="none" w:sz="0" w:space="0" w:color="auto"/>
                    <w:bottom w:val="none" w:sz="0" w:space="0" w:color="auto"/>
                    <w:right w:val="none" w:sz="0" w:space="0" w:color="auto"/>
                  </w:divBdr>
                </w:div>
                <w:div w:id="569316021">
                  <w:marLeft w:val="0"/>
                  <w:marRight w:val="0"/>
                  <w:marTop w:val="0"/>
                  <w:marBottom w:val="0"/>
                  <w:divBdr>
                    <w:top w:val="none" w:sz="0" w:space="0" w:color="auto"/>
                    <w:left w:val="none" w:sz="0" w:space="0" w:color="auto"/>
                    <w:bottom w:val="none" w:sz="0" w:space="0" w:color="auto"/>
                    <w:right w:val="none" w:sz="0" w:space="0" w:color="auto"/>
                  </w:divBdr>
                </w:div>
                <w:div w:id="1218661706">
                  <w:marLeft w:val="0"/>
                  <w:marRight w:val="0"/>
                  <w:marTop w:val="0"/>
                  <w:marBottom w:val="0"/>
                  <w:divBdr>
                    <w:top w:val="none" w:sz="0" w:space="0" w:color="auto"/>
                    <w:left w:val="none" w:sz="0" w:space="0" w:color="auto"/>
                    <w:bottom w:val="none" w:sz="0" w:space="0" w:color="auto"/>
                    <w:right w:val="none" w:sz="0" w:space="0" w:color="auto"/>
                  </w:divBdr>
                </w:div>
                <w:div w:id="546990381">
                  <w:marLeft w:val="0"/>
                  <w:marRight w:val="0"/>
                  <w:marTop w:val="0"/>
                  <w:marBottom w:val="0"/>
                  <w:divBdr>
                    <w:top w:val="none" w:sz="0" w:space="0" w:color="auto"/>
                    <w:left w:val="none" w:sz="0" w:space="0" w:color="auto"/>
                    <w:bottom w:val="none" w:sz="0" w:space="0" w:color="auto"/>
                    <w:right w:val="none" w:sz="0" w:space="0" w:color="auto"/>
                  </w:divBdr>
                </w:div>
                <w:div w:id="16660923">
                  <w:marLeft w:val="0"/>
                  <w:marRight w:val="0"/>
                  <w:marTop w:val="0"/>
                  <w:marBottom w:val="0"/>
                  <w:divBdr>
                    <w:top w:val="none" w:sz="0" w:space="0" w:color="auto"/>
                    <w:left w:val="none" w:sz="0" w:space="0" w:color="auto"/>
                    <w:bottom w:val="none" w:sz="0" w:space="0" w:color="auto"/>
                    <w:right w:val="none" w:sz="0" w:space="0" w:color="auto"/>
                  </w:divBdr>
                </w:div>
                <w:div w:id="1461073291">
                  <w:marLeft w:val="0"/>
                  <w:marRight w:val="0"/>
                  <w:marTop w:val="0"/>
                  <w:marBottom w:val="0"/>
                  <w:divBdr>
                    <w:top w:val="none" w:sz="0" w:space="0" w:color="auto"/>
                    <w:left w:val="none" w:sz="0" w:space="0" w:color="auto"/>
                    <w:bottom w:val="none" w:sz="0" w:space="0" w:color="auto"/>
                    <w:right w:val="none" w:sz="0" w:space="0" w:color="auto"/>
                  </w:divBdr>
                </w:div>
                <w:div w:id="483011894">
                  <w:marLeft w:val="0"/>
                  <w:marRight w:val="0"/>
                  <w:marTop w:val="0"/>
                  <w:marBottom w:val="0"/>
                  <w:divBdr>
                    <w:top w:val="none" w:sz="0" w:space="0" w:color="auto"/>
                    <w:left w:val="none" w:sz="0" w:space="0" w:color="auto"/>
                    <w:bottom w:val="none" w:sz="0" w:space="0" w:color="auto"/>
                    <w:right w:val="none" w:sz="0" w:space="0" w:color="auto"/>
                  </w:divBdr>
                </w:div>
                <w:div w:id="338897660">
                  <w:marLeft w:val="0"/>
                  <w:marRight w:val="0"/>
                  <w:marTop w:val="0"/>
                  <w:marBottom w:val="0"/>
                  <w:divBdr>
                    <w:top w:val="none" w:sz="0" w:space="0" w:color="auto"/>
                    <w:left w:val="none" w:sz="0" w:space="0" w:color="auto"/>
                    <w:bottom w:val="none" w:sz="0" w:space="0" w:color="auto"/>
                    <w:right w:val="none" w:sz="0" w:space="0" w:color="auto"/>
                  </w:divBdr>
                </w:div>
                <w:div w:id="557252856">
                  <w:marLeft w:val="0"/>
                  <w:marRight w:val="0"/>
                  <w:marTop w:val="0"/>
                  <w:marBottom w:val="0"/>
                  <w:divBdr>
                    <w:top w:val="none" w:sz="0" w:space="0" w:color="auto"/>
                    <w:left w:val="none" w:sz="0" w:space="0" w:color="auto"/>
                    <w:bottom w:val="none" w:sz="0" w:space="0" w:color="auto"/>
                    <w:right w:val="none" w:sz="0" w:space="0" w:color="auto"/>
                  </w:divBdr>
                </w:div>
                <w:div w:id="821459918">
                  <w:marLeft w:val="0"/>
                  <w:marRight w:val="0"/>
                  <w:marTop w:val="0"/>
                  <w:marBottom w:val="0"/>
                  <w:divBdr>
                    <w:top w:val="none" w:sz="0" w:space="0" w:color="auto"/>
                    <w:left w:val="none" w:sz="0" w:space="0" w:color="auto"/>
                    <w:bottom w:val="none" w:sz="0" w:space="0" w:color="auto"/>
                    <w:right w:val="none" w:sz="0" w:space="0" w:color="auto"/>
                  </w:divBdr>
                </w:div>
                <w:div w:id="820079459">
                  <w:marLeft w:val="0"/>
                  <w:marRight w:val="0"/>
                  <w:marTop w:val="0"/>
                  <w:marBottom w:val="0"/>
                  <w:divBdr>
                    <w:top w:val="none" w:sz="0" w:space="0" w:color="auto"/>
                    <w:left w:val="none" w:sz="0" w:space="0" w:color="auto"/>
                    <w:bottom w:val="none" w:sz="0" w:space="0" w:color="auto"/>
                    <w:right w:val="none" w:sz="0" w:space="0" w:color="auto"/>
                  </w:divBdr>
                </w:div>
                <w:div w:id="1801144274">
                  <w:marLeft w:val="0"/>
                  <w:marRight w:val="0"/>
                  <w:marTop w:val="0"/>
                  <w:marBottom w:val="0"/>
                  <w:divBdr>
                    <w:top w:val="none" w:sz="0" w:space="0" w:color="auto"/>
                    <w:left w:val="none" w:sz="0" w:space="0" w:color="auto"/>
                    <w:bottom w:val="none" w:sz="0" w:space="0" w:color="auto"/>
                    <w:right w:val="none" w:sz="0" w:space="0" w:color="auto"/>
                  </w:divBdr>
                </w:div>
                <w:div w:id="1631396007">
                  <w:marLeft w:val="0"/>
                  <w:marRight w:val="0"/>
                  <w:marTop w:val="0"/>
                  <w:marBottom w:val="0"/>
                  <w:divBdr>
                    <w:top w:val="none" w:sz="0" w:space="0" w:color="auto"/>
                    <w:left w:val="none" w:sz="0" w:space="0" w:color="auto"/>
                    <w:bottom w:val="none" w:sz="0" w:space="0" w:color="auto"/>
                    <w:right w:val="none" w:sz="0" w:space="0" w:color="auto"/>
                  </w:divBdr>
                </w:div>
                <w:div w:id="642347764">
                  <w:marLeft w:val="0"/>
                  <w:marRight w:val="0"/>
                  <w:marTop w:val="0"/>
                  <w:marBottom w:val="0"/>
                  <w:divBdr>
                    <w:top w:val="none" w:sz="0" w:space="0" w:color="auto"/>
                    <w:left w:val="none" w:sz="0" w:space="0" w:color="auto"/>
                    <w:bottom w:val="none" w:sz="0" w:space="0" w:color="auto"/>
                    <w:right w:val="none" w:sz="0" w:space="0" w:color="auto"/>
                  </w:divBdr>
                </w:div>
                <w:div w:id="934019239">
                  <w:marLeft w:val="0"/>
                  <w:marRight w:val="0"/>
                  <w:marTop w:val="0"/>
                  <w:marBottom w:val="0"/>
                  <w:divBdr>
                    <w:top w:val="none" w:sz="0" w:space="0" w:color="auto"/>
                    <w:left w:val="none" w:sz="0" w:space="0" w:color="auto"/>
                    <w:bottom w:val="none" w:sz="0" w:space="0" w:color="auto"/>
                    <w:right w:val="none" w:sz="0" w:space="0" w:color="auto"/>
                  </w:divBdr>
                </w:div>
                <w:div w:id="2104957480">
                  <w:marLeft w:val="0"/>
                  <w:marRight w:val="0"/>
                  <w:marTop w:val="0"/>
                  <w:marBottom w:val="0"/>
                  <w:divBdr>
                    <w:top w:val="none" w:sz="0" w:space="0" w:color="auto"/>
                    <w:left w:val="none" w:sz="0" w:space="0" w:color="auto"/>
                    <w:bottom w:val="none" w:sz="0" w:space="0" w:color="auto"/>
                    <w:right w:val="none" w:sz="0" w:space="0" w:color="auto"/>
                  </w:divBdr>
                </w:div>
                <w:div w:id="1879466952">
                  <w:marLeft w:val="0"/>
                  <w:marRight w:val="0"/>
                  <w:marTop w:val="0"/>
                  <w:marBottom w:val="0"/>
                  <w:divBdr>
                    <w:top w:val="none" w:sz="0" w:space="0" w:color="auto"/>
                    <w:left w:val="none" w:sz="0" w:space="0" w:color="auto"/>
                    <w:bottom w:val="none" w:sz="0" w:space="0" w:color="auto"/>
                    <w:right w:val="none" w:sz="0" w:space="0" w:color="auto"/>
                  </w:divBdr>
                </w:div>
                <w:div w:id="331182230">
                  <w:marLeft w:val="0"/>
                  <w:marRight w:val="0"/>
                  <w:marTop w:val="0"/>
                  <w:marBottom w:val="0"/>
                  <w:divBdr>
                    <w:top w:val="none" w:sz="0" w:space="0" w:color="auto"/>
                    <w:left w:val="none" w:sz="0" w:space="0" w:color="auto"/>
                    <w:bottom w:val="none" w:sz="0" w:space="0" w:color="auto"/>
                    <w:right w:val="none" w:sz="0" w:space="0" w:color="auto"/>
                  </w:divBdr>
                </w:div>
                <w:div w:id="1396782610">
                  <w:marLeft w:val="0"/>
                  <w:marRight w:val="0"/>
                  <w:marTop w:val="0"/>
                  <w:marBottom w:val="0"/>
                  <w:divBdr>
                    <w:top w:val="none" w:sz="0" w:space="0" w:color="auto"/>
                    <w:left w:val="none" w:sz="0" w:space="0" w:color="auto"/>
                    <w:bottom w:val="none" w:sz="0" w:space="0" w:color="auto"/>
                    <w:right w:val="none" w:sz="0" w:space="0" w:color="auto"/>
                  </w:divBdr>
                </w:div>
                <w:div w:id="1915582782">
                  <w:marLeft w:val="0"/>
                  <w:marRight w:val="0"/>
                  <w:marTop w:val="0"/>
                  <w:marBottom w:val="0"/>
                  <w:divBdr>
                    <w:top w:val="none" w:sz="0" w:space="0" w:color="auto"/>
                    <w:left w:val="none" w:sz="0" w:space="0" w:color="auto"/>
                    <w:bottom w:val="none" w:sz="0" w:space="0" w:color="auto"/>
                    <w:right w:val="none" w:sz="0" w:space="0" w:color="auto"/>
                  </w:divBdr>
                </w:div>
                <w:div w:id="1865317293">
                  <w:marLeft w:val="0"/>
                  <w:marRight w:val="0"/>
                  <w:marTop w:val="0"/>
                  <w:marBottom w:val="0"/>
                  <w:divBdr>
                    <w:top w:val="none" w:sz="0" w:space="0" w:color="auto"/>
                    <w:left w:val="none" w:sz="0" w:space="0" w:color="auto"/>
                    <w:bottom w:val="none" w:sz="0" w:space="0" w:color="auto"/>
                    <w:right w:val="none" w:sz="0" w:space="0" w:color="auto"/>
                  </w:divBdr>
                </w:div>
                <w:div w:id="1015690054">
                  <w:marLeft w:val="0"/>
                  <w:marRight w:val="0"/>
                  <w:marTop w:val="0"/>
                  <w:marBottom w:val="0"/>
                  <w:divBdr>
                    <w:top w:val="none" w:sz="0" w:space="0" w:color="auto"/>
                    <w:left w:val="none" w:sz="0" w:space="0" w:color="auto"/>
                    <w:bottom w:val="none" w:sz="0" w:space="0" w:color="auto"/>
                    <w:right w:val="none" w:sz="0" w:space="0" w:color="auto"/>
                  </w:divBdr>
                </w:div>
                <w:div w:id="478038925">
                  <w:marLeft w:val="0"/>
                  <w:marRight w:val="0"/>
                  <w:marTop w:val="0"/>
                  <w:marBottom w:val="0"/>
                  <w:divBdr>
                    <w:top w:val="none" w:sz="0" w:space="0" w:color="auto"/>
                    <w:left w:val="none" w:sz="0" w:space="0" w:color="auto"/>
                    <w:bottom w:val="none" w:sz="0" w:space="0" w:color="auto"/>
                    <w:right w:val="none" w:sz="0" w:space="0" w:color="auto"/>
                  </w:divBdr>
                </w:div>
                <w:div w:id="282273842">
                  <w:marLeft w:val="0"/>
                  <w:marRight w:val="0"/>
                  <w:marTop w:val="0"/>
                  <w:marBottom w:val="0"/>
                  <w:divBdr>
                    <w:top w:val="none" w:sz="0" w:space="0" w:color="auto"/>
                    <w:left w:val="none" w:sz="0" w:space="0" w:color="auto"/>
                    <w:bottom w:val="none" w:sz="0" w:space="0" w:color="auto"/>
                    <w:right w:val="none" w:sz="0" w:space="0" w:color="auto"/>
                  </w:divBdr>
                </w:div>
                <w:div w:id="428431360">
                  <w:marLeft w:val="0"/>
                  <w:marRight w:val="0"/>
                  <w:marTop w:val="0"/>
                  <w:marBottom w:val="0"/>
                  <w:divBdr>
                    <w:top w:val="none" w:sz="0" w:space="0" w:color="auto"/>
                    <w:left w:val="none" w:sz="0" w:space="0" w:color="auto"/>
                    <w:bottom w:val="none" w:sz="0" w:space="0" w:color="auto"/>
                    <w:right w:val="none" w:sz="0" w:space="0" w:color="auto"/>
                  </w:divBdr>
                </w:div>
                <w:div w:id="381946208">
                  <w:marLeft w:val="0"/>
                  <w:marRight w:val="0"/>
                  <w:marTop w:val="0"/>
                  <w:marBottom w:val="0"/>
                  <w:divBdr>
                    <w:top w:val="none" w:sz="0" w:space="0" w:color="auto"/>
                    <w:left w:val="none" w:sz="0" w:space="0" w:color="auto"/>
                    <w:bottom w:val="none" w:sz="0" w:space="0" w:color="auto"/>
                    <w:right w:val="none" w:sz="0" w:space="0" w:color="auto"/>
                  </w:divBdr>
                </w:div>
                <w:div w:id="991526884">
                  <w:marLeft w:val="0"/>
                  <w:marRight w:val="0"/>
                  <w:marTop w:val="0"/>
                  <w:marBottom w:val="0"/>
                  <w:divBdr>
                    <w:top w:val="none" w:sz="0" w:space="0" w:color="auto"/>
                    <w:left w:val="none" w:sz="0" w:space="0" w:color="auto"/>
                    <w:bottom w:val="none" w:sz="0" w:space="0" w:color="auto"/>
                    <w:right w:val="none" w:sz="0" w:space="0" w:color="auto"/>
                  </w:divBdr>
                </w:div>
                <w:div w:id="1868179185">
                  <w:marLeft w:val="0"/>
                  <w:marRight w:val="0"/>
                  <w:marTop w:val="0"/>
                  <w:marBottom w:val="0"/>
                  <w:divBdr>
                    <w:top w:val="none" w:sz="0" w:space="0" w:color="auto"/>
                    <w:left w:val="none" w:sz="0" w:space="0" w:color="auto"/>
                    <w:bottom w:val="none" w:sz="0" w:space="0" w:color="auto"/>
                    <w:right w:val="none" w:sz="0" w:space="0" w:color="auto"/>
                  </w:divBdr>
                </w:div>
                <w:div w:id="2132937375">
                  <w:marLeft w:val="0"/>
                  <w:marRight w:val="0"/>
                  <w:marTop w:val="0"/>
                  <w:marBottom w:val="0"/>
                  <w:divBdr>
                    <w:top w:val="none" w:sz="0" w:space="0" w:color="auto"/>
                    <w:left w:val="none" w:sz="0" w:space="0" w:color="auto"/>
                    <w:bottom w:val="none" w:sz="0" w:space="0" w:color="auto"/>
                    <w:right w:val="none" w:sz="0" w:space="0" w:color="auto"/>
                  </w:divBdr>
                </w:div>
                <w:div w:id="196166009">
                  <w:marLeft w:val="0"/>
                  <w:marRight w:val="0"/>
                  <w:marTop w:val="0"/>
                  <w:marBottom w:val="0"/>
                  <w:divBdr>
                    <w:top w:val="none" w:sz="0" w:space="0" w:color="auto"/>
                    <w:left w:val="none" w:sz="0" w:space="0" w:color="auto"/>
                    <w:bottom w:val="none" w:sz="0" w:space="0" w:color="auto"/>
                    <w:right w:val="none" w:sz="0" w:space="0" w:color="auto"/>
                  </w:divBdr>
                </w:div>
                <w:div w:id="1447381671">
                  <w:marLeft w:val="0"/>
                  <w:marRight w:val="0"/>
                  <w:marTop w:val="0"/>
                  <w:marBottom w:val="0"/>
                  <w:divBdr>
                    <w:top w:val="none" w:sz="0" w:space="0" w:color="auto"/>
                    <w:left w:val="none" w:sz="0" w:space="0" w:color="auto"/>
                    <w:bottom w:val="none" w:sz="0" w:space="0" w:color="auto"/>
                    <w:right w:val="none" w:sz="0" w:space="0" w:color="auto"/>
                  </w:divBdr>
                </w:div>
                <w:div w:id="27993929">
                  <w:marLeft w:val="0"/>
                  <w:marRight w:val="0"/>
                  <w:marTop w:val="0"/>
                  <w:marBottom w:val="0"/>
                  <w:divBdr>
                    <w:top w:val="none" w:sz="0" w:space="0" w:color="auto"/>
                    <w:left w:val="none" w:sz="0" w:space="0" w:color="auto"/>
                    <w:bottom w:val="none" w:sz="0" w:space="0" w:color="auto"/>
                    <w:right w:val="none" w:sz="0" w:space="0" w:color="auto"/>
                  </w:divBdr>
                </w:div>
                <w:div w:id="645547994">
                  <w:marLeft w:val="0"/>
                  <w:marRight w:val="0"/>
                  <w:marTop w:val="0"/>
                  <w:marBottom w:val="0"/>
                  <w:divBdr>
                    <w:top w:val="none" w:sz="0" w:space="0" w:color="auto"/>
                    <w:left w:val="none" w:sz="0" w:space="0" w:color="auto"/>
                    <w:bottom w:val="none" w:sz="0" w:space="0" w:color="auto"/>
                    <w:right w:val="none" w:sz="0" w:space="0" w:color="auto"/>
                  </w:divBdr>
                </w:div>
                <w:div w:id="316349073">
                  <w:marLeft w:val="0"/>
                  <w:marRight w:val="0"/>
                  <w:marTop w:val="0"/>
                  <w:marBottom w:val="0"/>
                  <w:divBdr>
                    <w:top w:val="none" w:sz="0" w:space="0" w:color="auto"/>
                    <w:left w:val="none" w:sz="0" w:space="0" w:color="auto"/>
                    <w:bottom w:val="none" w:sz="0" w:space="0" w:color="auto"/>
                    <w:right w:val="none" w:sz="0" w:space="0" w:color="auto"/>
                  </w:divBdr>
                </w:div>
                <w:div w:id="1209802198">
                  <w:marLeft w:val="0"/>
                  <w:marRight w:val="0"/>
                  <w:marTop w:val="0"/>
                  <w:marBottom w:val="0"/>
                  <w:divBdr>
                    <w:top w:val="none" w:sz="0" w:space="0" w:color="auto"/>
                    <w:left w:val="none" w:sz="0" w:space="0" w:color="auto"/>
                    <w:bottom w:val="none" w:sz="0" w:space="0" w:color="auto"/>
                    <w:right w:val="none" w:sz="0" w:space="0" w:color="auto"/>
                  </w:divBdr>
                </w:div>
                <w:div w:id="589192111">
                  <w:marLeft w:val="0"/>
                  <w:marRight w:val="0"/>
                  <w:marTop w:val="0"/>
                  <w:marBottom w:val="0"/>
                  <w:divBdr>
                    <w:top w:val="none" w:sz="0" w:space="0" w:color="auto"/>
                    <w:left w:val="none" w:sz="0" w:space="0" w:color="auto"/>
                    <w:bottom w:val="none" w:sz="0" w:space="0" w:color="auto"/>
                    <w:right w:val="none" w:sz="0" w:space="0" w:color="auto"/>
                  </w:divBdr>
                </w:div>
                <w:div w:id="1503155495">
                  <w:marLeft w:val="0"/>
                  <w:marRight w:val="0"/>
                  <w:marTop w:val="0"/>
                  <w:marBottom w:val="0"/>
                  <w:divBdr>
                    <w:top w:val="none" w:sz="0" w:space="0" w:color="auto"/>
                    <w:left w:val="none" w:sz="0" w:space="0" w:color="auto"/>
                    <w:bottom w:val="none" w:sz="0" w:space="0" w:color="auto"/>
                    <w:right w:val="none" w:sz="0" w:space="0" w:color="auto"/>
                  </w:divBdr>
                </w:div>
                <w:div w:id="1412507340">
                  <w:marLeft w:val="0"/>
                  <w:marRight w:val="0"/>
                  <w:marTop w:val="0"/>
                  <w:marBottom w:val="0"/>
                  <w:divBdr>
                    <w:top w:val="none" w:sz="0" w:space="0" w:color="auto"/>
                    <w:left w:val="none" w:sz="0" w:space="0" w:color="auto"/>
                    <w:bottom w:val="none" w:sz="0" w:space="0" w:color="auto"/>
                    <w:right w:val="none" w:sz="0" w:space="0" w:color="auto"/>
                  </w:divBdr>
                </w:div>
                <w:div w:id="1849176562">
                  <w:marLeft w:val="0"/>
                  <w:marRight w:val="0"/>
                  <w:marTop w:val="0"/>
                  <w:marBottom w:val="0"/>
                  <w:divBdr>
                    <w:top w:val="none" w:sz="0" w:space="0" w:color="auto"/>
                    <w:left w:val="none" w:sz="0" w:space="0" w:color="auto"/>
                    <w:bottom w:val="none" w:sz="0" w:space="0" w:color="auto"/>
                    <w:right w:val="none" w:sz="0" w:space="0" w:color="auto"/>
                  </w:divBdr>
                </w:div>
                <w:div w:id="728652736">
                  <w:marLeft w:val="0"/>
                  <w:marRight w:val="0"/>
                  <w:marTop w:val="0"/>
                  <w:marBottom w:val="0"/>
                  <w:divBdr>
                    <w:top w:val="none" w:sz="0" w:space="0" w:color="auto"/>
                    <w:left w:val="none" w:sz="0" w:space="0" w:color="auto"/>
                    <w:bottom w:val="none" w:sz="0" w:space="0" w:color="auto"/>
                    <w:right w:val="none" w:sz="0" w:space="0" w:color="auto"/>
                  </w:divBdr>
                </w:div>
                <w:div w:id="1796095421">
                  <w:marLeft w:val="0"/>
                  <w:marRight w:val="0"/>
                  <w:marTop w:val="0"/>
                  <w:marBottom w:val="0"/>
                  <w:divBdr>
                    <w:top w:val="none" w:sz="0" w:space="0" w:color="auto"/>
                    <w:left w:val="none" w:sz="0" w:space="0" w:color="auto"/>
                    <w:bottom w:val="none" w:sz="0" w:space="0" w:color="auto"/>
                    <w:right w:val="none" w:sz="0" w:space="0" w:color="auto"/>
                  </w:divBdr>
                </w:div>
                <w:div w:id="400640462">
                  <w:marLeft w:val="0"/>
                  <w:marRight w:val="0"/>
                  <w:marTop w:val="0"/>
                  <w:marBottom w:val="0"/>
                  <w:divBdr>
                    <w:top w:val="none" w:sz="0" w:space="0" w:color="auto"/>
                    <w:left w:val="none" w:sz="0" w:space="0" w:color="auto"/>
                    <w:bottom w:val="none" w:sz="0" w:space="0" w:color="auto"/>
                    <w:right w:val="none" w:sz="0" w:space="0" w:color="auto"/>
                  </w:divBdr>
                </w:div>
                <w:div w:id="161362077">
                  <w:marLeft w:val="0"/>
                  <w:marRight w:val="0"/>
                  <w:marTop w:val="0"/>
                  <w:marBottom w:val="0"/>
                  <w:divBdr>
                    <w:top w:val="none" w:sz="0" w:space="0" w:color="auto"/>
                    <w:left w:val="none" w:sz="0" w:space="0" w:color="auto"/>
                    <w:bottom w:val="none" w:sz="0" w:space="0" w:color="auto"/>
                    <w:right w:val="none" w:sz="0" w:space="0" w:color="auto"/>
                  </w:divBdr>
                </w:div>
                <w:div w:id="2110852897">
                  <w:marLeft w:val="0"/>
                  <w:marRight w:val="0"/>
                  <w:marTop w:val="0"/>
                  <w:marBottom w:val="0"/>
                  <w:divBdr>
                    <w:top w:val="none" w:sz="0" w:space="0" w:color="auto"/>
                    <w:left w:val="none" w:sz="0" w:space="0" w:color="auto"/>
                    <w:bottom w:val="none" w:sz="0" w:space="0" w:color="auto"/>
                    <w:right w:val="none" w:sz="0" w:space="0" w:color="auto"/>
                  </w:divBdr>
                </w:div>
                <w:div w:id="1975134286">
                  <w:marLeft w:val="0"/>
                  <w:marRight w:val="0"/>
                  <w:marTop w:val="0"/>
                  <w:marBottom w:val="0"/>
                  <w:divBdr>
                    <w:top w:val="none" w:sz="0" w:space="0" w:color="auto"/>
                    <w:left w:val="none" w:sz="0" w:space="0" w:color="auto"/>
                    <w:bottom w:val="none" w:sz="0" w:space="0" w:color="auto"/>
                    <w:right w:val="none" w:sz="0" w:space="0" w:color="auto"/>
                  </w:divBdr>
                </w:div>
                <w:div w:id="1547062264">
                  <w:marLeft w:val="0"/>
                  <w:marRight w:val="0"/>
                  <w:marTop w:val="0"/>
                  <w:marBottom w:val="0"/>
                  <w:divBdr>
                    <w:top w:val="none" w:sz="0" w:space="0" w:color="auto"/>
                    <w:left w:val="none" w:sz="0" w:space="0" w:color="auto"/>
                    <w:bottom w:val="none" w:sz="0" w:space="0" w:color="auto"/>
                    <w:right w:val="none" w:sz="0" w:space="0" w:color="auto"/>
                  </w:divBdr>
                </w:div>
                <w:div w:id="102575204">
                  <w:marLeft w:val="0"/>
                  <w:marRight w:val="0"/>
                  <w:marTop w:val="0"/>
                  <w:marBottom w:val="0"/>
                  <w:divBdr>
                    <w:top w:val="none" w:sz="0" w:space="0" w:color="auto"/>
                    <w:left w:val="none" w:sz="0" w:space="0" w:color="auto"/>
                    <w:bottom w:val="none" w:sz="0" w:space="0" w:color="auto"/>
                    <w:right w:val="none" w:sz="0" w:space="0" w:color="auto"/>
                  </w:divBdr>
                </w:div>
                <w:div w:id="2134784534">
                  <w:marLeft w:val="0"/>
                  <w:marRight w:val="0"/>
                  <w:marTop w:val="0"/>
                  <w:marBottom w:val="0"/>
                  <w:divBdr>
                    <w:top w:val="none" w:sz="0" w:space="0" w:color="auto"/>
                    <w:left w:val="none" w:sz="0" w:space="0" w:color="auto"/>
                    <w:bottom w:val="none" w:sz="0" w:space="0" w:color="auto"/>
                    <w:right w:val="none" w:sz="0" w:space="0" w:color="auto"/>
                  </w:divBdr>
                </w:div>
                <w:div w:id="1960645738">
                  <w:marLeft w:val="0"/>
                  <w:marRight w:val="0"/>
                  <w:marTop w:val="0"/>
                  <w:marBottom w:val="0"/>
                  <w:divBdr>
                    <w:top w:val="none" w:sz="0" w:space="0" w:color="auto"/>
                    <w:left w:val="none" w:sz="0" w:space="0" w:color="auto"/>
                    <w:bottom w:val="none" w:sz="0" w:space="0" w:color="auto"/>
                    <w:right w:val="none" w:sz="0" w:space="0" w:color="auto"/>
                  </w:divBdr>
                </w:div>
                <w:div w:id="745809269">
                  <w:marLeft w:val="0"/>
                  <w:marRight w:val="0"/>
                  <w:marTop w:val="0"/>
                  <w:marBottom w:val="0"/>
                  <w:divBdr>
                    <w:top w:val="none" w:sz="0" w:space="0" w:color="auto"/>
                    <w:left w:val="none" w:sz="0" w:space="0" w:color="auto"/>
                    <w:bottom w:val="none" w:sz="0" w:space="0" w:color="auto"/>
                    <w:right w:val="none" w:sz="0" w:space="0" w:color="auto"/>
                  </w:divBdr>
                </w:div>
                <w:div w:id="456802278">
                  <w:marLeft w:val="0"/>
                  <w:marRight w:val="0"/>
                  <w:marTop w:val="0"/>
                  <w:marBottom w:val="0"/>
                  <w:divBdr>
                    <w:top w:val="none" w:sz="0" w:space="0" w:color="auto"/>
                    <w:left w:val="none" w:sz="0" w:space="0" w:color="auto"/>
                    <w:bottom w:val="none" w:sz="0" w:space="0" w:color="auto"/>
                    <w:right w:val="none" w:sz="0" w:space="0" w:color="auto"/>
                  </w:divBdr>
                </w:div>
                <w:div w:id="1785268474">
                  <w:marLeft w:val="0"/>
                  <w:marRight w:val="0"/>
                  <w:marTop w:val="0"/>
                  <w:marBottom w:val="0"/>
                  <w:divBdr>
                    <w:top w:val="none" w:sz="0" w:space="0" w:color="auto"/>
                    <w:left w:val="none" w:sz="0" w:space="0" w:color="auto"/>
                    <w:bottom w:val="none" w:sz="0" w:space="0" w:color="auto"/>
                    <w:right w:val="none" w:sz="0" w:space="0" w:color="auto"/>
                  </w:divBdr>
                </w:div>
                <w:div w:id="1829512313">
                  <w:marLeft w:val="0"/>
                  <w:marRight w:val="0"/>
                  <w:marTop w:val="0"/>
                  <w:marBottom w:val="0"/>
                  <w:divBdr>
                    <w:top w:val="none" w:sz="0" w:space="0" w:color="auto"/>
                    <w:left w:val="none" w:sz="0" w:space="0" w:color="auto"/>
                    <w:bottom w:val="none" w:sz="0" w:space="0" w:color="auto"/>
                    <w:right w:val="none" w:sz="0" w:space="0" w:color="auto"/>
                  </w:divBdr>
                </w:div>
                <w:div w:id="1155099819">
                  <w:marLeft w:val="0"/>
                  <w:marRight w:val="0"/>
                  <w:marTop w:val="0"/>
                  <w:marBottom w:val="0"/>
                  <w:divBdr>
                    <w:top w:val="none" w:sz="0" w:space="0" w:color="auto"/>
                    <w:left w:val="none" w:sz="0" w:space="0" w:color="auto"/>
                    <w:bottom w:val="none" w:sz="0" w:space="0" w:color="auto"/>
                    <w:right w:val="none" w:sz="0" w:space="0" w:color="auto"/>
                  </w:divBdr>
                </w:div>
                <w:div w:id="187261287">
                  <w:marLeft w:val="0"/>
                  <w:marRight w:val="0"/>
                  <w:marTop w:val="0"/>
                  <w:marBottom w:val="0"/>
                  <w:divBdr>
                    <w:top w:val="none" w:sz="0" w:space="0" w:color="auto"/>
                    <w:left w:val="none" w:sz="0" w:space="0" w:color="auto"/>
                    <w:bottom w:val="none" w:sz="0" w:space="0" w:color="auto"/>
                    <w:right w:val="none" w:sz="0" w:space="0" w:color="auto"/>
                  </w:divBdr>
                </w:div>
                <w:div w:id="1131363394">
                  <w:marLeft w:val="0"/>
                  <w:marRight w:val="0"/>
                  <w:marTop w:val="0"/>
                  <w:marBottom w:val="0"/>
                  <w:divBdr>
                    <w:top w:val="none" w:sz="0" w:space="0" w:color="auto"/>
                    <w:left w:val="none" w:sz="0" w:space="0" w:color="auto"/>
                    <w:bottom w:val="none" w:sz="0" w:space="0" w:color="auto"/>
                    <w:right w:val="none" w:sz="0" w:space="0" w:color="auto"/>
                  </w:divBdr>
                </w:div>
                <w:div w:id="1031341338">
                  <w:marLeft w:val="0"/>
                  <w:marRight w:val="0"/>
                  <w:marTop w:val="0"/>
                  <w:marBottom w:val="0"/>
                  <w:divBdr>
                    <w:top w:val="none" w:sz="0" w:space="0" w:color="auto"/>
                    <w:left w:val="none" w:sz="0" w:space="0" w:color="auto"/>
                    <w:bottom w:val="none" w:sz="0" w:space="0" w:color="auto"/>
                    <w:right w:val="none" w:sz="0" w:space="0" w:color="auto"/>
                  </w:divBdr>
                </w:div>
                <w:div w:id="75120150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2143620377">
                  <w:marLeft w:val="0"/>
                  <w:marRight w:val="0"/>
                  <w:marTop w:val="0"/>
                  <w:marBottom w:val="0"/>
                  <w:divBdr>
                    <w:top w:val="none" w:sz="0" w:space="0" w:color="auto"/>
                    <w:left w:val="none" w:sz="0" w:space="0" w:color="auto"/>
                    <w:bottom w:val="none" w:sz="0" w:space="0" w:color="auto"/>
                    <w:right w:val="none" w:sz="0" w:space="0" w:color="auto"/>
                  </w:divBdr>
                </w:div>
                <w:div w:id="266278144">
                  <w:marLeft w:val="0"/>
                  <w:marRight w:val="0"/>
                  <w:marTop w:val="0"/>
                  <w:marBottom w:val="0"/>
                  <w:divBdr>
                    <w:top w:val="none" w:sz="0" w:space="0" w:color="auto"/>
                    <w:left w:val="none" w:sz="0" w:space="0" w:color="auto"/>
                    <w:bottom w:val="none" w:sz="0" w:space="0" w:color="auto"/>
                    <w:right w:val="none" w:sz="0" w:space="0" w:color="auto"/>
                  </w:divBdr>
                  <w:divsChild>
                    <w:div w:id="2076854182">
                      <w:marLeft w:val="0"/>
                      <w:marRight w:val="0"/>
                      <w:marTop w:val="0"/>
                      <w:marBottom w:val="0"/>
                      <w:divBdr>
                        <w:top w:val="none" w:sz="0" w:space="0" w:color="auto"/>
                        <w:left w:val="none" w:sz="0" w:space="0" w:color="auto"/>
                        <w:bottom w:val="none" w:sz="0" w:space="0" w:color="auto"/>
                        <w:right w:val="none" w:sz="0" w:space="0" w:color="auto"/>
                      </w:divBdr>
                    </w:div>
                    <w:div w:id="943344992">
                      <w:marLeft w:val="0"/>
                      <w:marRight w:val="0"/>
                      <w:marTop w:val="0"/>
                      <w:marBottom w:val="0"/>
                      <w:divBdr>
                        <w:top w:val="none" w:sz="0" w:space="0" w:color="auto"/>
                        <w:left w:val="none" w:sz="0" w:space="0" w:color="auto"/>
                        <w:bottom w:val="none" w:sz="0" w:space="0" w:color="auto"/>
                        <w:right w:val="none" w:sz="0" w:space="0" w:color="auto"/>
                      </w:divBdr>
                    </w:div>
                    <w:div w:id="2112235817">
                      <w:marLeft w:val="0"/>
                      <w:marRight w:val="0"/>
                      <w:marTop w:val="0"/>
                      <w:marBottom w:val="0"/>
                      <w:divBdr>
                        <w:top w:val="none" w:sz="0" w:space="0" w:color="auto"/>
                        <w:left w:val="none" w:sz="0" w:space="0" w:color="auto"/>
                        <w:bottom w:val="none" w:sz="0" w:space="0" w:color="auto"/>
                        <w:right w:val="none" w:sz="0" w:space="0" w:color="auto"/>
                      </w:divBdr>
                    </w:div>
                    <w:div w:id="562956590">
                      <w:marLeft w:val="0"/>
                      <w:marRight w:val="0"/>
                      <w:marTop w:val="0"/>
                      <w:marBottom w:val="0"/>
                      <w:divBdr>
                        <w:top w:val="none" w:sz="0" w:space="0" w:color="auto"/>
                        <w:left w:val="none" w:sz="0" w:space="0" w:color="auto"/>
                        <w:bottom w:val="none" w:sz="0" w:space="0" w:color="auto"/>
                        <w:right w:val="none" w:sz="0" w:space="0" w:color="auto"/>
                      </w:divBdr>
                    </w:div>
                    <w:div w:id="1094210436">
                      <w:marLeft w:val="0"/>
                      <w:marRight w:val="0"/>
                      <w:marTop w:val="0"/>
                      <w:marBottom w:val="0"/>
                      <w:divBdr>
                        <w:top w:val="none" w:sz="0" w:space="0" w:color="auto"/>
                        <w:left w:val="none" w:sz="0" w:space="0" w:color="auto"/>
                        <w:bottom w:val="none" w:sz="0" w:space="0" w:color="auto"/>
                        <w:right w:val="none" w:sz="0" w:space="0" w:color="auto"/>
                      </w:divBdr>
                    </w:div>
                    <w:div w:id="399910971">
                      <w:marLeft w:val="0"/>
                      <w:marRight w:val="0"/>
                      <w:marTop w:val="0"/>
                      <w:marBottom w:val="0"/>
                      <w:divBdr>
                        <w:top w:val="none" w:sz="0" w:space="0" w:color="auto"/>
                        <w:left w:val="none" w:sz="0" w:space="0" w:color="auto"/>
                        <w:bottom w:val="none" w:sz="0" w:space="0" w:color="auto"/>
                        <w:right w:val="none" w:sz="0" w:space="0" w:color="auto"/>
                      </w:divBdr>
                    </w:div>
                    <w:div w:id="1993171207">
                      <w:marLeft w:val="0"/>
                      <w:marRight w:val="0"/>
                      <w:marTop w:val="0"/>
                      <w:marBottom w:val="0"/>
                      <w:divBdr>
                        <w:top w:val="none" w:sz="0" w:space="0" w:color="auto"/>
                        <w:left w:val="none" w:sz="0" w:space="0" w:color="auto"/>
                        <w:bottom w:val="none" w:sz="0" w:space="0" w:color="auto"/>
                        <w:right w:val="none" w:sz="0" w:space="0" w:color="auto"/>
                      </w:divBdr>
                    </w:div>
                    <w:div w:id="1905943853">
                      <w:marLeft w:val="0"/>
                      <w:marRight w:val="0"/>
                      <w:marTop w:val="0"/>
                      <w:marBottom w:val="0"/>
                      <w:divBdr>
                        <w:top w:val="none" w:sz="0" w:space="0" w:color="auto"/>
                        <w:left w:val="none" w:sz="0" w:space="0" w:color="auto"/>
                        <w:bottom w:val="none" w:sz="0" w:space="0" w:color="auto"/>
                        <w:right w:val="none" w:sz="0" w:space="0" w:color="auto"/>
                      </w:divBdr>
                    </w:div>
                    <w:div w:id="300424679">
                      <w:marLeft w:val="0"/>
                      <w:marRight w:val="0"/>
                      <w:marTop w:val="0"/>
                      <w:marBottom w:val="0"/>
                      <w:divBdr>
                        <w:top w:val="none" w:sz="0" w:space="0" w:color="auto"/>
                        <w:left w:val="none" w:sz="0" w:space="0" w:color="auto"/>
                        <w:bottom w:val="none" w:sz="0" w:space="0" w:color="auto"/>
                        <w:right w:val="none" w:sz="0" w:space="0" w:color="auto"/>
                      </w:divBdr>
                    </w:div>
                    <w:div w:id="1080566266">
                      <w:marLeft w:val="0"/>
                      <w:marRight w:val="0"/>
                      <w:marTop w:val="0"/>
                      <w:marBottom w:val="0"/>
                      <w:divBdr>
                        <w:top w:val="none" w:sz="0" w:space="0" w:color="auto"/>
                        <w:left w:val="none" w:sz="0" w:space="0" w:color="auto"/>
                        <w:bottom w:val="none" w:sz="0" w:space="0" w:color="auto"/>
                        <w:right w:val="none" w:sz="0" w:space="0" w:color="auto"/>
                      </w:divBdr>
                    </w:div>
                    <w:div w:id="281617199">
                      <w:marLeft w:val="0"/>
                      <w:marRight w:val="0"/>
                      <w:marTop w:val="0"/>
                      <w:marBottom w:val="0"/>
                      <w:divBdr>
                        <w:top w:val="none" w:sz="0" w:space="0" w:color="auto"/>
                        <w:left w:val="none" w:sz="0" w:space="0" w:color="auto"/>
                        <w:bottom w:val="none" w:sz="0" w:space="0" w:color="auto"/>
                        <w:right w:val="none" w:sz="0" w:space="0" w:color="auto"/>
                      </w:divBdr>
                    </w:div>
                    <w:div w:id="1398435541">
                      <w:marLeft w:val="0"/>
                      <w:marRight w:val="0"/>
                      <w:marTop w:val="0"/>
                      <w:marBottom w:val="0"/>
                      <w:divBdr>
                        <w:top w:val="none" w:sz="0" w:space="0" w:color="auto"/>
                        <w:left w:val="none" w:sz="0" w:space="0" w:color="auto"/>
                        <w:bottom w:val="none" w:sz="0" w:space="0" w:color="auto"/>
                        <w:right w:val="none" w:sz="0" w:space="0" w:color="auto"/>
                      </w:divBdr>
                    </w:div>
                    <w:div w:id="351732890">
                      <w:marLeft w:val="0"/>
                      <w:marRight w:val="0"/>
                      <w:marTop w:val="0"/>
                      <w:marBottom w:val="0"/>
                      <w:divBdr>
                        <w:top w:val="none" w:sz="0" w:space="0" w:color="auto"/>
                        <w:left w:val="none" w:sz="0" w:space="0" w:color="auto"/>
                        <w:bottom w:val="none" w:sz="0" w:space="0" w:color="auto"/>
                        <w:right w:val="none" w:sz="0" w:space="0" w:color="auto"/>
                      </w:divBdr>
                    </w:div>
                    <w:div w:id="339355524">
                      <w:marLeft w:val="0"/>
                      <w:marRight w:val="0"/>
                      <w:marTop w:val="0"/>
                      <w:marBottom w:val="0"/>
                      <w:divBdr>
                        <w:top w:val="none" w:sz="0" w:space="0" w:color="auto"/>
                        <w:left w:val="none" w:sz="0" w:space="0" w:color="auto"/>
                        <w:bottom w:val="none" w:sz="0" w:space="0" w:color="auto"/>
                        <w:right w:val="none" w:sz="0" w:space="0" w:color="auto"/>
                      </w:divBdr>
                    </w:div>
                    <w:div w:id="346643398">
                      <w:marLeft w:val="0"/>
                      <w:marRight w:val="0"/>
                      <w:marTop w:val="0"/>
                      <w:marBottom w:val="0"/>
                      <w:divBdr>
                        <w:top w:val="none" w:sz="0" w:space="0" w:color="auto"/>
                        <w:left w:val="none" w:sz="0" w:space="0" w:color="auto"/>
                        <w:bottom w:val="none" w:sz="0" w:space="0" w:color="auto"/>
                        <w:right w:val="none" w:sz="0" w:space="0" w:color="auto"/>
                      </w:divBdr>
                    </w:div>
                    <w:div w:id="1463380002">
                      <w:marLeft w:val="0"/>
                      <w:marRight w:val="0"/>
                      <w:marTop w:val="0"/>
                      <w:marBottom w:val="0"/>
                      <w:divBdr>
                        <w:top w:val="none" w:sz="0" w:space="0" w:color="auto"/>
                        <w:left w:val="none" w:sz="0" w:space="0" w:color="auto"/>
                        <w:bottom w:val="none" w:sz="0" w:space="0" w:color="auto"/>
                        <w:right w:val="none" w:sz="0" w:space="0" w:color="auto"/>
                      </w:divBdr>
                    </w:div>
                    <w:div w:id="2134519480">
                      <w:marLeft w:val="0"/>
                      <w:marRight w:val="0"/>
                      <w:marTop w:val="0"/>
                      <w:marBottom w:val="0"/>
                      <w:divBdr>
                        <w:top w:val="none" w:sz="0" w:space="0" w:color="auto"/>
                        <w:left w:val="none" w:sz="0" w:space="0" w:color="auto"/>
                        <w:bottom w:val="none" w:sz="0" w:space="0" w:color="auto"/>
                        <w:right w:val="none" w:sz="0" w:space="0" w:color="auto"/>
                      </w:divBdr>
                    </w:div>
                    <w:div w:id="1596859677">
                      <w:marLeft w:val="0"/>
                      <w:marRight w:val="0"/>
                      <w:marTop w:val="0"/>
                      <w:marBottom w:val="0"/>
                      <w:divBdr>
                        <w:top w:val="none" w:sz="0" w:space="0" w:color="auto"/>
                        <w:left w:val="none" w:sz="0" w:space="0" w:color="auto"/>
                        <w:bottom w:val="none" w:sz="0" w:space="0" w:color="auto"/>
                        <w:right w:val="none" w:sz="0" w:space="0" w:color="auto"/>
                      </w:divBdr>
                    </w:div>
                    <w:div w:id="1586919707">
                      <w:marLeft w:val="0"/>
                      <w:marRight w:val="0"/>
                      <w:marTop w:val="0"/>
                      <w:marBottom w:val="0"/>
                      <w:divBdr>
                        <w:top w:val="none" w:sz="0" w:space="0" w:color="auto"/>
                        <w:left w:val="none" w:sz="0" w:space="0" w:color="auto"/>
                        <w:bottom w:val="none" w:sz="0" w:space="0" w:color="auto"/>
                        <w:right w:val="none" w:sz="0" w:space="0" w:color="auto"/>
                      </w:divBdr>
                    </w:div>
                    <w:div w:id="610237343">
                      <w:marLeft w:val="0"/>
                      <w:marRight w:val="0"/>
                      <w:marTop w:val="0"/>
                      <w:marBottom w:val="0"/>
                      <w:divBdr>
                        <w:top w:val="none" w:sz="0" w:space="0" w:color="auto"/>
                        <w:left w:val="none" w:sz="0" w:space="0" w:color="auto"/>
                        <w:bottom w:val="none" w:sz="0" w:space="0" w:color="auto"/>
                        <w:right w:val="none" w:sz="0" w:space="0" w:color="auto"/>
                      </w:divBdr>
                    </w:div>
                    <w:div w:id="1109469704">
                      <w:marLeft w:val="0"/>
                      <w:marRight w:val="0"/>
                      <w:marTop w:val="0"/>
                      <w:marBottom w:val="0"/>
                      <w:divBdr>
                        <w:top w:val="none" w:sz="0" w:space="0" w:color="auto"/>
                        <w:left w:val="none" w:sz="0" w:space="0" w:color="auto"/>
                        <w:bottom w:val="none" w:sz="0" w:space="0" w:color="auto"/>
                        <w:right w:val="none" w:sz="0" w:space="0" w:color="auto"/>
                      </w:divBdr>
                    </w:div>
                    <w:div w:id="1057261">
                      <w:marLeft w:val="0"/>
                      <w:marRight w:val="0"/>
                      <w:marTop w:val="0"/>
                      <w:marBottom w:val="0"/>
                      <w:divBdr>
                        <w:top w:val="none" w:sz="0" w:space="0" w:color="auto"/>
                        <w:left w:val="none" w:sz="0" w:space="0" w:color="auto"/>
                        <w:bottom w:val="none" w:sz="0" w:space="0" w:color="auto"/>
                        <w:right w:val="none" w:sz="0" w:space="0" w:color="auto"/>
                      </w:divBdr>
                    </w:div>
                    <w:div w:id="359821744">
                      <w:marLeft w:val="0"/>
                      <w:marRight w:val="0"/>
                      <w:marTop w:val="0"/>
                      <w:marBottom w:val="0"/>
                      <w:divBdr>
                        <w:top w:val="none" w:sz="0" w:space="0" w:color="auto"/>
                        <w:left w:val="none" w:sz="0" w:space="0" w:color="auto"/>
                        <w:bottom w:val="none" w:sz="0" w:space="0" w:color="auto"/>
                        <w:right w:val="none" w:sz="0" w:space="0" w:color="auto"/>
                      </w:divBdr>
                    </w:div>
                    <w:div w:id="391006818">
                      <w:marLeft w:val="0"/>
                      <w:marRight w:val="0"/>
                      <w:marTop w:val="0"/>
                      <w:marBottom w:val="0"/>
                      <w:divBdr>
                        <w:top w:val="none" w:sz="0" w:space="0" w:color="auto"/>
                        <w:left w:val="none" w:sz="0" w:space="0" w:color="auto"/>
                        <w:bottom w:val="none" w:sz="0" w:space="0" w:color="auto"/>
                        <w:right w:val="none" w:sz="0" w:space="0" w:color="auto"/>
                      </w:divBdr>
                    </w:div>
                    <w:div w:id="582297728">
                      <w:marLeft w:val="0"/>
                      <w:marRight w:val="0"/>
                      <w:marTop w:val="0"/>
                      <w:marBottom w:val="0"/>
                      <w:divBdr>
                        <w:top w:val="none" w:sz="0" w:space="0" w:color="auto"/>
                        <w:left w:val="none" w:sz="0" w:space="0" w:color="auto"/>
                        <w:bottom w:val="none" w:sz="0" w:space="0" w:color="auto"/>
                        <w:right w:val="none" w:sz="0" w:space="0" w:color="auto"/>
                      </w:divBdr>
                    </w:div>
                    <w:div w:id="1519925799">
                      <w:marLeft w:val="0"/>
                      <w:marRight w:val="0"/>
                      <w:marTop w:val="0"/>
                      <w:marBottom w:val="0"/>
                      <w:divBdr>
                        <w:top w:val="none" w:sz="0" w:space="0" w:color="auto"/>
                        <w:left w:val="none" w:sz="0" w:space="0" w:color="auto"/>
                        <w:bottom w:val="none" w:sz="0" w:space="0" w:color="auto"/>
                        <w:right w:val="none" w:sz="0" w:space="0" w:color="auto"/>
                      </w:divBdr>
                    </w:div>
                    <w:div w:id="154689640">
                      <w:marLeft w:val="0"/>
                      <w:marRight w:val="0"/>
                      <w:marTop w:val="0"/>
                      <w:marBottom w:val="0"/>
                      <w:divBdr>
                        <w:top w:val="none" w:sz="0" w:space="0" w:color="auto"/>
                        <w:left w:val="none" w:sz="0" w:space="0" w:color="auto"/>
                        <w:bottom w:val="none" w:sz="0" w:space="0" w:color="auto"/>
                        <w:right w:val="none" w:sz="0" w:space="0" w:color="auto"/>
                      </w:divBdr>
                    </w:div>
                    <w:div w:id="641665870">
                      <w:marLeft w:val="0"/>
                      <w:marRight w:val="0"/>
                      <w:marTop w:val="0"/>
                      <w:marBottom w:val="0"/>
                      <w:divBdr>
                        <w:top w:val="none" w:sz="0" w:space="0" w:color="auto"/>
                        <w:left w:val="none" w:sz="0" w:space="0" w:color="auto"/>
                        <w:bottom w:val="none" w:sz="0" w:space="0" w:color="auto"/>
                        <w:right w:val="none" w:sz="0" w:space="0" w:color="auto"/>
                      </w:divBdr>
                    </w:div>
                    <w:div w:id="1158155762">
                      <w:marLeft w:val="0"/>
                      <w:marRight w:val="0"/>
                      <w:marTop w:val="0"/>
                      <w:marBottom w:val="0"/>
                      <w:divBdr>
                        <w:top w:val="none" w:sz="0" w:space="0" w:color="auto"/>
                        <w:left w:val="none" w:sz="0" w:space="0" w:color="auto"/>
                        <w:bottom w:val="none" w:sz="0" w:space="0" w:color="auto"/>
                        <w:right w:val="none" w:sz="0" w:space="0" w:color="auto"/>
                      </w:divBdr>
                    </w:div>
                    <w:div w:id="378481309">
                      <w:marLeft w:val="0"/>
                      <w:marRight w:val="0"/>
                      <w:marTop w:val="0"/>
                      <w:marBottom w:val="0"/>
                      <w:divBdr>
                        <w:top w:val="none" w:sz="0" w:space="0" w:color="auto"/>
                        <w:left w:val="none" w:sz="0" w:space="0" w:color="auto"/>
                        <w:bottom w:val="none" w:sz="0" w:space="0" w:color="auto"/>
                        <w:right w:val="none" w:sz="0" w:space="0" w:color="auto"/>
                      </w:divBdr>
                    </w:div>
                    <w:div w:id="1836068436">
                      <w:marLeft w:val="0"/>
                      <w:marRight w:val="0"/>
                      <w:marTop w:val="0"/>
                      <w:marBottom w:val="0"/>
                      <w:divBdr>
                        <w:top w:val="none" w:sz="0" w:space="0" w:color="auto"/>
                        <w:left w:val="none" w:sz="0" w:space="0" w:color="auto"/>
                        <w:bottom w:val="none" w:sz="0" w:space="0" w:color="auto"/>
                        <w:right w:val="none" w:sz="0" w:space="0" w:color="auto"/>
                      </w:divBdr>
                    </w:div>
                    <w:div w:id="1720780329">
                      <w:marLeft w:val="0"/>
                      <w:marRight w:val="0"/>
                      <w:marTop w:val="0"/>
                      <w:marBottom w:val="0"/>
                      <w:divBdr>
                        <w:top w:val="none" w:sz="0" w:space="0" w:color="auto"/>
                        <w:left w:val="none" w:sz="0" w:space="0" w:color="auto"/>
                        <w:bottom w:val="none" w:sz="0" w:space="0" w:color="auto"/>
                        <w:right w:val="none" w:sz="0" w:space="0" w:color="auto"/>
                      </w:divBdr>
                    </w:div>
                    <w:div w:id="1309437514">
                      <w:marLeft w:val="0"/>
                      <w:marRight w:val="0"/>
                      <w:marTop w:val="0"/>
                      <w:marBottom w:val="0"/>
                      <w:divBdr>
                        <w:top w:val="none" w:sz="0" w:space="0" w:color="auto"/>
                        <w:left w:val="none" w:sz="0" w:space="0" w:color="auto"/>
                        <w:bottom w:val="none" w:sz="0" w:space="0" w:color="auto"/>
                        <w:right w:val="none" w:sz="0" w:space="0" w:color="auto"/>
                      </w:divBdr>
                    </w:div>
                    <w:div w:id="600145851">
                      <w:marLeft w:val="0"/>
                      <w:marRight w:val="0"/>
                      <w:marTop w:val="0"/>
                      <w:marBottom w:val="0"/>
                      <w:divBdr>
                        <w:top w:val="none" w:sz="0" w:space="0" w:color="auto"/>
                        <w:left w:val="none" w:sz="0" w:space="0" w:color="auto"/>
                        <w:bottom w:val="none" w:sz="0" w:space="0" w:color="auto"/>
                        <w:right w:val="none" w:sz="0" w:space="0" w:color="auto"/>
                      </w:divBdr>
                    </w:div>
                    <w:div w:id="1442645226">
                      <w:marLeft w:val="0"/>
                      <w:marRight w:val="0"/>
                      <w:marTop w:val="0"/>
                      <w:marBottom w:val="0"/>
                      <w:divBdr>
                        <w:top w:val="none" w:sz="0" w:space="0" w:color="auto"/>
                        <w:left w:val="none" w:sz="0" w:space="0" w:color="auto"/>
                        <w:bottom w:val="none" w:sz="0" w:space="0" w:color="auto"/>
                        <w:right w:val="none" w:sz="0" w:space="0" w:color="auto"/>
                      </w:divBdr>
                    </w:div>
                    <w:div w:id="526796781">
                      <w:marLeft w:val="0"/>
                      <w:marRight w:val="0"/>
                      <w:marTop w:val="0"/>
                      <w:marBottom w:val="0"/>
                      <w:divBdr>
                        <w:top w:val="none" w:sz="0" w:space="0" w:color="auto"/>
                        <w:left w:val="none" w:sz="0" w:space="0" w:color="auto"/>
                        <w:bottom w:val="none" w:sz="0" w:space="0" w:color="auto"/>
                        <w:right w:val="none" w:sz="0" w:space="0" w:color="auto"/>
                      </w:divBdr>
                    </w:div>
                    <w:div w:id="2073236788">
                      <w:marLeft w:val="0"/>
                      <w:marRight w:val="0"/>
                      <w:marTop w:val="0"/>
                      <w:marBottom w:val="0"/>
                      <w:divBdr>
                        <w:top w:val="none" w:sz="0" w:space="0" w:color="auto"/>
                        <w:left w:val="none" w:sz="0" w:space="0" w:color="auto"/>
                        <w:bottom w:val="none" w:sz="0" w:space="0" w:color="auto"/>
                        <w:right w:val="none" w:sz="0" w:space="0" w:color="auto"/>
                      </w:divBdr>
                    </w:div>
                    <w:div w:id="1797067747">
                      <w:marLeft w:val="0"/>
                      <w:marRight w:val="0"/>
                      <w:marTop w:val="0"/>
                      <w:marBottom w:val="0"/>
                      <w:divBdr>
                        <w:top w:val="none" w:sz="0" w:space="0" w:color="auto"/>
                        <w:left w:val="none" w:sz="0" w:space="0" w:color="auto"/>
                        <w:bottom w:val="none" w:sz="0" w:space="0" w:color="auto"/>
                        <w:right w:val="none" w:sz="0" w:space="0" w:color="auto"/>
                      </w:divBdr>
                    </w:div>
                    <w:div w:id="2041544060">
                      <w:marLeft w:val="0"/>
                      <w:marRight w:val="0"/>
                      <w:marTop w:val="0"/>
                      <w:marBottom w:val="0"/>
                      <w:divBdr>
                        <w:top w:val="none" w:sz="0" w:space="0" w:color="auto"/>
                        <w:left w:val="none" w:sz="0" w:space="0" w:color="auto"/>
                        <w:bottom w:val="none" w:sz="0" w:space="0" w:color="auto"/>
                        <w:right w:val="none" w:sz="0" w:space="0" w:color="auto"/>
                      </w:divBdr>
                    </w:div>
                    <w:div w:id="854928495">
                      <w:marLeft w:val="0"/>
                      <w:marRight w:val="0"/>
                      <w:marTop w:val="0"/>
                      <w:marBottom w:val="0"/>
                      <w:divBdr>
                        <w:top w:val="none" w:sz="0" w:space="0" w:color="auto"/>
                        <w:left w:val="none" w:sz="0" w:space="0" w:color="auto"/>
                        <w:bottom w:val="none" w:sz="0" w:space="0" w:color="auto"/>
                        <w:right w:val="none" w:sz="0" w:space="0" w:color="auto"/>
                      </w:divBdr>
                    </w:div>
                    <w:div w:id="542715793">
                      <w:marLeft w:val="0"/>
                      <w:marRight w:val="0"/>
                      <w:marTop w:val="0"/>
                      <w:marBottom w:val="0"/>
                      <w:divBdr>
                        <w:top w:val="none" w:sz="0" w:space="0" w:color="auto"/>
                        <w:left w:val="none" w:sz="0" w:space="0" w:color="auto"/>
                        <w:bottom w:val="none" w:sz="0" w:space="0" w:color="auto"/>
                        <w:right w:val="none" w:sz="0" w:space="0" w:color="auto"/>
                      </w:divBdr>
                    </w:div>
                    <w:div w:id="1648781234">
                      <w:marLeft w:val="0"/>
                      <w:marRight w:val="0"/>
                      <w:marTop w:val="0"/>
                      <w:marBottom w:val="0"/>
                      <w:divBdr>
                        <w:top w:val="none" w:sz="0" w:space="0" w:color="auto"/>
                        <w:left w:val="none" w:sz="0" w:space="0" w:color="auto"/>
                        <w:bottom w:val="none" w:sz="0" w:space="0" w:color="auto"/>
                        <w:right w:val="none" w:sz="0" w:space="0" w:color="auto"/>
                      </w:divBdr>
                    </w:div>
                    <w:div w:id="1132669834">
                      <w:marLeft w:val="0"/>
                      <w:marRight w:val="0"/>
                      <w:marTop w:val="0"/>
                      <w:marBottom w:val="0"/>
                      <w:divBdr>
                        <w:top w:val="none" w:sz="0" w:space="0" w:color="auto"/>
                        <w:left w:val="none" w:sz="0" w:space="0" w:color="auto"/>
                        <w:bottom w:val="none" w:sz="0" w:space="0" w:color="auto"/>
                        <w:right w:val="none" w:sz="0" w:space="0" w:color="auto"/>
                      </w:divBdr>
                    </w:div>
                    <w:div w:id="1350714504">
                      <w:marLeft w:val="0"/>
                      <w:marRight w:val="0"/>
                      <w:marTop w:val="0"/>
                      <w:marBottom w:val="0"/>
                      <w:divBdr>
                        <w:top w:val="none" w:sz="0" w:space="0" w:color="auto"/>
                        <w:left w:val="none" w:sz="0" w:space="0" w:color="auto"/>
                        <w:bottom w:val="none" w:sz="0" w:space="0" w:color="auto"/>
                        <w:right w:val="none" w:sz="0" w:space="0" w:color="auto"/>
                      </w:divBdr>
                    </w:div>
                    <w:div w:id="738552123">
                      <w:marLeft w:val="0"/>
                      <w:marRight w:val="0"/>
                      <w:marTop w:val="0"/>
                      <w:marBottom w:val="0"/>
                      <w:divBdr>
                        <w:top w:val="none" w:sz="0" w:space="0" w:color="auto"/>
                        <w:left w:val="none" w:sz="0" w:space="0" w:color="auto"/>
                        <w:bottom w:val="none" w:sz="0" w:space="0" w:color="auto"/>
                        <w:right w:val="none" w:sz="0" w:space="0" w:color="auto"/>
                      </w:divBdr>
                    </w:div>
                    <w:div w:id="807358703">
                      <w:marLeft w:val="0"/>
                      <w:marRight w:val="0"/>
                      <w:marTop w:val="0"/>
                      <w:marBottom w:val="0"/>
                      <w:divBdr>
                        <w:top w:val="none" w:sz="0" w:space="0" w:color="auto"/>
                        <w:left w:val="none" w:sz="0" w:space="0" w:color="auto"/>
                        <w:bottom w:val="none" w:sz="0" w:space="0" w:color="auto"/>
                        <w:right w:val="none" w:sz="0" w:space="0" w:color="auto"/>
                      </w:divBdr>
                    </w:div>
                    <w:div w:id="38748245">
                      <w:marLeft w:val="0"/>
                      <w:marRight w:val="0"/>
                      <w:marTop w:val="0"/>
                      <w:marBottom w:val="0"/>
                      <w:divBdr>
                        <w:top w:val="none" w:sz="0" w:space="0" w:color="auto"/>
                        <w:left w:val="none" w:sz="0" w:space="0" w:color="auto"/>
                        <w:bottom w:val="none" w:sz="0" w:space="0" w:color="auto"/>
                        <w:right w:val="none" w:sz="0" w:space="0" w:color="auto"/>
                      </w:divBdr>
                    </w:div>
                    <w:div w:id="142476046">
                      <w:marLeft w:val="0"/>
                      <w:marRight w:val="0"/>
                      <w:marTop w:val="0"/>
                      <w:marBottom w:val="0"/>
                      <w:divBdr>
                        <w:top w:val="none" w:sz="0" w:space="0" w:color="auto"/>
                        <w:left w:val="none" w:sz="0" w:space="0" w:color="auto"/>
                        <w:bottom w:val="none" w:sz="0" w:space="0" w:color="auto"/>
                        <w:right w:val="none" w:sz="0" w:space="0" w:color="auto"/>
                      </w:divBdr>
                    </w:div>
                    <w:div w:id="1164711292">
                      <w:marLeft w:val="0"/>
                      <w:marRight w:val="0"/>
                      <w:marTop w:val="0"/>
                      <w:marBottom w:val="0"/>
                      <w:divBdr>
                        <w:top w:val="none" w:sz="0" w:space="0" w:color="auto"/>
                        <w:left w:val="none" w:sz="0" w:space="0" w:color="auto"/>
                        <w:bottom w:val="none" w:sz="0" w:space="0" w:color="auto"/>
                        <w:right w:val="none" w:sz="0" w:space="0" w:color="auto"/>
                      </w:divBdr>
                    </w:div>
                    <w:div w:id="958727121">
                      <w:marLeft w:val="0"/>
                      <w:marRight w:val="0"/>
                      <w:marTop w:val="0"/>
                      <w:marBottom w:val="0"/>
                      <w:divBdr>
                        <w:top w:val="none" w:sz="0" w:space="0" w:color="auto"/>
                        <w:left w:val="none" w:sz="0" w:space="0" w:color="auto"/>
                        <w:bottom w:val="none" w:sz="0" w:space="0" w:color="auto"/>
                        <w:right w:val="none" w:sz="0" w:space="0" w:color="auto"/>
                      </w:divBdr>
                    </w:div>
                    <w:div w:id="1716658865">
                      <w:marLeft w:val="0"/>
                      <w:marRight w:val="0"/>
                      <w:marTop w:val="0"/>
                      <w:marBottom w:val="0"/>
                      <w:divBdr>
                        <w:top w:val="none" w:sz="0" w:space="0" w:color="auto"/>
                        <w:left w:val="none" w:sz="0" w:space="0" w:color="auto"/>
                        <w:bottom w:val="none" w:sz="0" w:space="0" w:color="auto"/>
                        <w:right w:val="none" w:sz="0" w:space="0" w:color="auto"/>
                      </w:divBdr>
                    </w:div>
                    <w:div w:id="1806506921">
                      <w:marLeft w:val="0"/>
                      <w:marRight w:val="0"/>
                      <w:marTop w:val="0"/>
                      <w:marBottom w:val="0"/>
                      <w:divBdr>
                        <w:top w:val="none" w:sz="0" w:space="0" w:color="auto"/>
                        <w:left w:val="none" w:sz="0" w:space="0" w:color="auto"/>
                        <w:bottom w:val="none" w:sz="0" w:space="0" w:color="auto"/>
                        <w:right w:val="none" w:sz="0" w:space="0" w:color="auto"/>
                      </w:divBdr>
                    </w:div>
                    <w:div w:id="891387079">
                      <w:marLeft w:val="0"/>
                      <w:marRight w:val="0"/>
                      <w:marTop w:val="0"/>
                      <w:marBottom w:val="0"/>
                      <w:divBdr>
                        <w:top w:val="none" w:sz="0" w:space="0" w:color="auto"/>
                        <w:left w:val="none" w:sz="0" w:space="0" w:color="auto"/>
                        <w:bottom w:val="none" w:sz="0" w:space="0" w:color="auto"/>
                        <w:right w:val="none" w:sz="0" w:space="0" w:color="auto"/>
                      </w:divBdr>
                    </w:div>
                    <w:div w:id="470100263">
                      <w:marLeft w:val="0"/>
                      <w:marRight w:val="0"/>
                      <w:marTop w:val="0"/>
                      <w:marBottom w:val="0"/>
                      <w:divBdr>
                        <w:top w:val="none" w:sz="0" w:space="0" w:color="auto"/>
                        <w:left w:val="none" w:sz="0" w:space="0" w:color="auto"/>
                        <w:bottom w:val="none" w:sz="0" w:space="0" w:color="auto"/>
                        <w:right w:val="none" w:sz="0" w:space="0" w:color="auto"/>
                      </w:divBdr>
                    </w:div>
                    <w:div w:id="1422288409">
                      <w:marLeft w:val="0"/>
                      <w:marRight w:val="0"/>
                      <w:marTop w:val="0"/>
                      <w:marBottom w:val="0"/>
                      <w:divBdr>
                        <w:top w:val="none" w:sz="0" w:space="0" w:color="auto"/>
                        <w:left w:val="none" w:sz="0" w:space="0" w:color="auto"/>
                        <w:bottom w:val="none" w:sz="0" w:space="0" w:color="auto"/>
                        <w:right w:val="none" w:sz="0" w:space="0" w:color="auto"/>
                      </w:divBdr>
                    </w:div>
                    <w:div w:id="1969437482">
                      <w:marLeft w:val="0"/>
                      <w:marRight w:val="0"/>
                      <w:marTop w:val="0"/>
                      <w:marBottom w:val="0"/>
                      <w:divBdr>
                        <w:top w:val="none" w:sz="0" w:space="0" w:color="auto"/>
                        <w:left w:val="none" w:sz="0" w:space="0" w:color="auto"/>
                        <w:bottom w:val="none" w:sz="0" w:space="0" w:color="auto"/>
                        <w:right w:val="none" w:sz="0" w:space="0" w:color="auto"/>
                      </w:divBdr>
                    </w:div>
                    <w:div w:id="1685208025">
                      <w:marLeft w:val="0"/>
                      <w:marRight w:val="0"/>
                      <w:marTop w:val="0"/>
                      <w:marBottom w:val="0"/>
                      <w:divBdr>
                        <w:top w:val="none" w:sz="0" w:space="0" w:color="auto"/>
                        <w:left w:val="none" w:sz="0" w:space="0" w:color="auto"/>
                        <w:bottom w:val="none" w:sz="0" w:space="0" w:color="auto"/>
                        <w:right w:val="none" w:sz="0" w:space="0" w:color="auto"/>
                      </w:divBdr>
                    </w:div>
                    <w:div w:id="178467973">
                      <w:marLeft w:val="0"/>
                      <w:marRight w:val="0"/>
                      <w:marTop w:val="0"/>
                      <w:marBottom w:val="0"/>
                      <w:divBdr>
                        <w:top w:val="none" w:sz="0" w:space="0" w:color="auto"/>
                        <w:left w:val="none" w:sz="0" w:space="0" w:color="auto"/>
                        <w:bottom w:val="none" w:sz="0" w:space="0" w:color="auto"/>
                        <w:right w:val="none" w:sz="0" w:space="0" w:color="auto"/>
                      </w:divBdr>
                    </w:div>
                    <w:div w:id="1872450675">
                      <w:marLeft w:val="0"/>
                      <w:marRight w:val="0"/>
                      <w:marTop w:val="0"/>
                      <w:marBottom w:val="0"/>
                      <w:divBdr>
                        <w:top w:val="none" w:sz="0" w:space="0" w:color="auto"/>
                        <w:left w:val="none" w:sz="0" w:space="0" w:color="auto"/>
                        <w:bottom w:val="none" w:sz="0" w:space="0" w:color="auto"/>
                        <w:right w:val="none" w:sz="0" w:space="0" w:color="auto"/>
                      </w:divBdr>
                    </w:div>
                    <w:div w:id="1609967971">
                      <w:marLeft w:val="0"/>
                      <w:marRight w:val="0"/>
                      <w:marTop w:val="0"/>
                      <w:marBottom w:val="0"/>
                      <w:divBdr>
                        <w:top w:val="none" w:sz="0" w:space="0" w:color="auto"/>
                        <w:left w:val="none" w:sz="0" w:space="0" w:color="auto"/>
                        <w:bottom w:val="none" w:sz="0" w:space="0" w:color="auto"/>
                        <w:right w:val="none" w:sz="0" w:space="0" w:color="auto"/>
                      </w:divBdr>
                    </w:div>
                    <w:div w:id="1177160569">
                      <w:marLeft w:val="0"/>
                      <w:marRight w:val="0"/>
                      <w:marTop w:val="0"/>
                      <w:marBottom w:val="0"/>
                      <w:divBdr>
                        <w:top w:val="none" w:sz="0" w:space="0" w:color="auto"/>
                        <w:left w:val="none" w:sz="0" w:space="0" w:color="auto"/>
                        <w:bottom w:val="none" w:sz="0" w:space="0" w:color="auto"/>
                        <w:right w:val="none" w:sz="0" w:space="0" w:color="auto"/>
                      </w:divBdr>
                    </w:div>
                    <w:div w:id="987435799">
                      <w:marLeft w:val="0"/>
                      <w:marRight w:val="0"/>
                      <w:marTop w:val="0"/>
                      <w:marBottom w:val="0"/>
                      <w:divBdr>
                        <w:top w:val="none" w:sz="0" w:space="0" w:color="auto"/>
                        <w:left w:val="none" w:sz="0" w:space="0" w:color="auto"/>
                        <w:bottom w:val="none" w:sz="0" w:space="0" w:color="auto"/>
                        <w:right w:val="none" w:sz="0" w:space="0" w:color="auto"/>
                      </w:divBdr>
                    </w:div>
                    <w:div w:id="1541092144">
                      <w:marLeft w:val="0"/>
                      <w:marRight w:val="0"/>
                      <w:marTop w:val="0"/>
                      <w:marBottom w:val="0"/>
                      <w:divBdr>
                        <w:top w:val="none" w:sz="0" w:space="0" w:color="auto"/>
                        <w:left w:val="none" w:sz="0" w:space="0" w:color="auto"/>
                        <w:bottom w:val="none" w:sz="0" w:space="0" w:color="auto"/>
                        <w:right w:val="none" w:sz="0" w:space="0" w:color="auto"/>
                      </w:divBdr>
                    </w:div>
                    <w:div w:id="1556970799">
                      <w:marLeft w:val="0"/>
                      <w:marRight w:val="0"/>
                      <w:marTop w:val="0"/>
                      <w:marBottom w:val="0"/>
                      <w:divBdr>
                        <w:top w:val="none" w:sz="0" w:space="0" w:color="auto"/>
                        <w:left w:val="none" w:sz="0" w:space="0" w:color="auto"/>
                        <w:bottom w:val="none" w:sz="0" w:space="0" w:color="auto"/>
                        <w:right w:val="none" w:sz="0" w:space="0" w:color="auto"/>
                      </w:divBdr>
                    </w:div>
                    <w:div w:id="296180165">
                      <w:marLeft w:val="0"/>
                      <w:marRight w:val="0"/>
                      <w:marTop w:val="0"/>
                      <w:marBottom w:val="0"/>
                      <w:divBdr>
                        <w:top w:val="none" w:sz="0" w:space="0" w:color="auto"/>
                        <w:left w:val="none" w:sz="0" w:space="0" w:color="auto"/>
                        <w:bottom w:val="none" w:sz="0" w:space="0" w:color="auto"/>
                        <w:right w:val="none" w:sz="0" w:space="0" w:color="auto"/>
                      </w:divBdr>
                    </w:div>
                    <w:div w:id="2067801381">
                      <w:marLeft w:val="0"/>
                      <w:marRight w:val="0"/>
                      <w:marTop w:val="0"/>
                      <w:marBottom w:val="0"/>
                      <w:divBdr>
                        <w:top w:val="none" w:sz="0" w:space="0" w:color="auto"/>
                        <w:left w:val="none" w:sz="0" w:space="0" w:color="auto"/>
                        <w:bottom w:val="none" w:sz="0" w:space="0" w:color="auto"/>
                        <w:right w:val="none" w:sz="0" w:space="0" w:color="auto"/>
                      </w:divBdr>
                    </w:div>
                    <w:div w:id="104734511">
                      <w:marLeft w:val="0"/>
                      <w:marRight w:val="0"/>
                      <w:marTop w:val="0"/>
                      <w:marBottom w:val="0"/>
                      <w:divBdr>
                        <w:top w:val="none" w:sz="0" w:space="0" w:color="auto"/>
                        <w:left w:val="none" w:sz="0" w:space="0" w:color="auto"/>
                        <w:bottom w:val="none" w:sz="0" w:space="0" w:color="auto"/>
                        <w:right w:val="none" w:sz="0" w:space="0" w:color="auto"/>
                      </w:divBdr>
                    </w:div>
                    <w:div w:id="1497182896">
                      <w:marLeft w:val="0"/>
                      <w:marRight w:val="0"/>
                      <w:marTop w:val="0"/>
                      <w:marBottom w:val="0"/>
                      <w:divBdr>
                        <w:top w:val="none" w:sz="0" w:space="0" w:color="auto"/>
                        <w:left w:val="none" w:sz="0" w:space="0" w:color="auto"/>
                        <w:bottom w:val="none" w:sz="0" w:space="0" w:color="auto"/>
                        <w:right w:val="none" w:sz="0" w:space="0" w:color="auto"/>
                      </w:divBdr>
                    </w:div>
                    <w:div w:id="694311136">
                      <w:marLeft w:val="0"/>
                      <w:marRight w:val="0"/>
                      <w:marTop w:val="0"/>
                      <w:marBottom w:val="0"/>
                      <w:divBdr>
                        <w:top w:val="none" w:sz="0" w:space="0" w:color="auto"/>
                        <w:left w:val="none" w:sz="0" w:space="0" w:color="auto"/>
                        <w:bottom w:val="none" w:sz="0" w:space="0" w:color="auto"/>
                        <w:right w:val="none" w:sz="0" w:space="0" w:color="auto"/>
                      </w:divBdr>
                    </w:div>
                    <w:div w:id="619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53293">
      <w:bodyDiv w:val="1"/>
      <w:marLeft w:val="0"/>
      <w:marRight w:val="0"/>
      <w:marTop w:val="0"/>
      <w:marBottom w:val="0"/>
      <w:divBdr>
        <w:top w:val="none" w:sz="0" w:space="0" w:color="auto"/>
        <w:left w:val="none" w:sz="0" w:space="0" w:color="auto"/>
        <w:bottom w:val="none" w:sz="0" w:space="0" w:color="auto"/>
        <w:right w:val="none" w:sz="0" w:space="0" w:color="auto"/>
      </w:divBdr>
      <w:divsChild>
        <w:div w:id="548881584">
          <w:marLeft w:val="0"/>
          <w:marRight w:val="0"/>
          <w:marTop w:val="0"/>
          <w:marBottom w:val="0"/>
          <w:divBdr>
            <w:top w:val="none" w:sz="0" w:space="0" w:color="auto"/>
            <w:left w:val="none" w:sz="0" w:space="0" w:color="auto"/>
            <w:bottom w:val="none" w:sz="0" w:space="0" w:color="auto"/>
            <w:right w:val="none" w:sz="0" w:space="0" w:color="auto"/>
          </w:divBdr>
          <w:divsChild>
            <w:div w:id="1719013595">
              <w:marLeft w:val="0"/>
              <w:marRight w:val="0"/>
              <w:marTop w:val="0"/>
              <w:marBottom w:val="0"/>
              <w:divBdr>
                <w:top w:val="none" w:sz="0" w:space="0" w:color="auto"/>
                <w:left w:val="none" w:sz="0" w:space="0" w:color="auto"/>
                <w:bottom w:val="none" w:sz="0" w:space="0" w:color="auto"/>
                <w:right w:val="none" w:sz="0" w:space="0" w:color="auto"/>
              </w:divBdr>
              <w:divsChild>
                <w:div w:id="528953263">
                  <w:marLeft w:val="0"/>
                  <w:marRight w:val="0"/>
                  <w:marTop w:val="0"/>
                  <w:marBottom w:val="0"/>
                  <w:divBdr>
                    <w:top w:val="none" w:sz="0" w:space="0" w:color="auto"/>
                    <w:left w:val="none" w:sz="0" w:space="0" w:color="auto"/>
                    <w:bottom w:val="none" w:sz="0" w:space="0" w:color="auto"/>
                    <w:right w:val="none" w:sz="0" w:space="0" w:color="auto"/>
                  </w:divBdr>
                  <w:divsChild>
                    <w:div w:id="148598094">
                      <w:marLeft w:val="0"/>
                      <w:marRight w:val="0"/>
                      <w:marTop w:val="0"/>
                      <w:marBottom w:val="0"/>
                      <w:divBdr>
                        <w:top w:val="none" w:sz="0" w:space="0" w:color="auto"/>
                        <w:left w:val="none" w:sz="0" w:space="0" w:color="auto"/>
                        <w:bottom w:val="none" w:sz="0" w:space="0" w:color="auto"/>
                        <w:right w:val="none" w:sz="0" w:space="0" w:color="auto"/>
                      </w:divBdr>
                    </w:div>
                    <w:div w:id="1745763726">
                      <w:marLeft w:val="0"/>
                      <w:marRight w:val="0"/>
                      <w:marTop w:val="0"/>
                      <w:marBottom w:val="0"/>
                      <w:divBdr>
                        <w:top w:val="none" w:sz="0" w:space="0" w:color="auto"/>
                        <w:left w:val="none" w:sz="0" w:space="0" w:color="auto"/>
                        <w:bottom w:val="none" w:sz="0" w:space="0" w:color="auto"/>
                        <w:right w:val="none" w:sz="0" w:space="0" w:color="auto"/>
                      </w:divBdr>
                    </w:div>
                    <w:div w:id="2076006782">
                      <w:marLeft w:val="0"/>
                      <w:marRight w:val="0"/>
                      <w:marTop w:val="0"/>
                      <w:marBottom w:val="0"/>
                      <w:divBdr>
                        <w:top w:val="none" w:sz="0" w:space="0" w:color="auto"/>
                        <w:left w:val="none" w:sz="0" w:space="0" w:color="auto"/>
                        <w:bottom w:val="none" w:sz="0" w:space="0" w:color="auto"/>
                        <w:right w:val="none" w:sz="0" w:space="0" w:color="auto"/>
                      </w:divBdr>
                    </w:div>
                    <w:div w:id="1246762369">
                      <w:marLeft w:val="0"/>
                      <w:marRight w:val="0"/>
                      <w:marTop w:val="0"/>
                      <w:marBottom w:val="0"/>
                      <w:divBdr>
                        <w:top w:val="none" w:sz="0" w:space="0" w:color="auto"/>
                        <w:left w:val="none" w:sz="0" w:space="0" w:color="auto"/>
                        <w:bottom w:val="none" w:sz="0" w:space="0" w:color="auto"/>
                        <w:right w:val="none" w:sz="0" w:space="0" w:color="auto"/>
                      </w:divBdr>
                    </w:div>
                    <w:div w:id="1928926469">
                      <w:marLeft w:val="0"/>
                      <w:marRight w:val="0"/>
                      <w:marTop w:val="0"/>
                      <w:marBottom w:val="0"/>
                      <w:divBdr>
                        <w:top w:val="none" w:sz="0" w:space="0" w:color="auto"/>
                        <w:left w:val="none" w:sz="0" w:space="0" w:color="auto"/>
                        <w:bottom w:val="none" w:sz="0" w:space="0" w:color="auto"/>
                        <w:right w:val="none" w:sz="0" w:space="0" w:color="auto"/>
                      </w:divBdr>
                    </w:div>
                    <w:div w:id="2084182989">
                      <w:marLeft w:val="0"/>
                      <w:marRight w:val="0"/>
                      <w:marTop w:val="0"/>
                      <w:marBottom w:val="0"/>
                      <w:divBdr>
                        <w:top w:val="none" w:sz="0" w:space="0" w:color="auto"/>
                        <w:left w:val="none" w:sz="0" w:space="0" w:color="auto"/>
                        <w:bottom w:val="none" w:sz="0" w:space="0" w:color="auto"/>
                        <w:right w:val="none" w:sz="0" w:space="0" w:color="auto"/>
                      </w:divBdr>
                    </w:div>
                    <w:div w:id="435254553">
                      <w:marLeft w:val="0"/>
                      <w:marRight w:val="0"/>
                      <w:marTop w:val="0"/>
                      <w:marBottom w:val="0"/>
                      <w:divBdr>
                        <w:top w:val="none" w:sz="0" w:space="0" w:color="auto"/>
                        <w:left w:val="none" w:sz="0" w:space="0" w:color="auto"/>
                        <w:bottom w:val="none" w:sz="0" w:space="0" w:color="auto"/>
                        <w:right w:val="none" w:sz="0" w:space="0" w:color="auto"/>
                      </w:divBdr>
                    </w:div>
                    <w:div w:id="1752584006">
                      <w:marLeft w:val="0"/>
                      <w:marRight w:val="0"/>
                      <w:marTop w:val="0"/>
                      <w:marBottom w:val="0"/>
                      <w:divBdr>
                        <w:top w:val="none" w:sz="0" w:space="0" w:color="auto"/>
                        <w:left w:val="none" w:sz="0" w:space="0" w:color="auto"/>
                        <w:bottom w:val="none" w:sz="0" w:space="0" w:color="auto"/>
                        <w:right w:val="none" w:sz="0" w:space="0" w:color="auto"/>
                      </w:divBdr>
                    </w:div>
                    <w:div w:id="1270624817">
                      <w:marLeft w:val="0"/>
                      <w:marRight w:val="0"/>
                      <w:marTop w:val="0"/>
                      <w:marBottom w:val="0"/>
                      <w:divBdr>
                        <w:top w:val="none" w:sz="0" w:space="0" w:color="auto"/>
                        <w:left w:val="none" w:sz="0" w:space="0" w:color="auto"/>
                        <w:bottom w:val="none" w:sz="0" w:space="0" w:color="auto"/>
                        <w:right w:val="none" w:sz="0" w:space="0" w:color="auto"/>
                      </w:divBdr>
                    </w:div>
                    <w:div w:id="371809859">
                      <w:marLeft w:val="0"/>
                      <w:marRight w:val="0"/>
                      <w:marTop w:val="0"/>
                      <w:marBottom w:val="0"/>
                      <w:divBdr>
                        <w:top w:val="none" w:sz="0" w:space="0" w:color="auto"/>
                        <w:left w:val="none" w:sz="0" w:space="0" w:color="auto"/>
                        <w:bottom w:val="none" w:sz="0" w:space="0" w:color="auto"/>
                        <w:right w:val="none" w:sz="0" w:space="0" w:color="auto"/>
                      </w:divBdr>
                    </w:div>
                    <w:div w:id="1209413564">
                      <w:marLeft w:val="0"/>
                      <w:marRight w:val="0"/>
                      <w:marTop w:val="0"/>
                      <w:marBottom w:val="0"/>
                      <w:divBdr>
                        <w:top w:val="none" w:sz="0" w:space="0" w:color="auto"/>
                        <w:left w:val="none" w:sz="0" w:space="0" w:color="auto"/>
                        <w:bottom w:val="none" w:sz="0" w:space="0" w:color="auto"/>
                        <w:right w:val="none" w:sz="0" w:space="0" w:color="auto"/>
                      </w:divBdr>
                    </w:div>
                    <w:div w:id="1650285168">
                      <w:marLeft w:val="0"/>
                      <w:marRight w:val="0"/>
                      <w:marTop w:val="0"/>
                      <w:marBottom w:val="0"/>
                      <w:divBdr>
                        <w:top w:val="none" w:sz="0" w:space="0" w:color="auto"/>
                        <w:left w:val="none" w:sz="0" w:space="0" w:color="auto"/>
                        <w:bottom w:val="none" w:sz="0" w:space="0" w:color="auto"/>
                        <w:right w:val="none" w:sz="0" w:space="0" w:color="auto"/>
                      </w:divBdr>
                    </w:div>
                    <w:div w:id="418647626">
                      <w:marLeft w:val="0"/>
                      <w:marRight w:val="0"/>
                      <w:marTop w:val="0"/>
                      <w:marBottom w:val="0"/>
                      <w:divBdr>
                        <w:top w:val="none" w:sz="0" w:space="0" w:color="auto"/>
                        <w:left w:val="none" w:sz="0" w:space="0" w:color="auto"/>
                        <w:bottom w:val="none" w:sz="0" w:space="0" w:color="auto"/>
                        <w:right w:val="none" w:sz="0" w:space="0" w:color="auto"/>
                      </w:divBdr>
                    </w:div>
                    <w:div w:id="934749097">
                      <w:marLeft w:val="0"/>
                      <w:marRight w:val="0"/>
                      <w:marTop w:val="0"/>
                      <w:marBottom w:val="0"/>
                      <w:divBdr>
                        <w:top w:val="none" w:sz="0" w:space="0" w:color="auto"/>
                        <w:left w:val="none" w:sz="0" w:space="0" w:color="auto"/>
                        <w:bottom w:val="none" w:sz="0" w:space="0" w:color="auto"/>
                        <w:right w:val="none" w:sz="0" w:space="0" w:color="auto"/>
                      </w:divBdr>
                    </w:div>
                    <w:div w:id="357894426">
                      <w:marLeft w:val="0"/>
                      <w:marRight w:val="0"/>
                      <w:marTop w:val="0"/>
                      <w:marBottom w:val="0"/>
                      <w:divBdr>
                        <w:top w:val="none" w:sz="0" w:space="0" w:color="auto"/>
                        <w:left w:val="none" w:sz="0" w:space="0" w:color="auto"/>
                        <w:bottom w:val="none" w:sz="0" w:space="0" w:color="auto"/>
                        <w:right w:val="none" w:sz="0" w:space="0" w:color="auto"/>
                      </w:divBdr>
                    </w:div>
                    <w:div w:id="838349708">
                      <w:marLeft w:val="0"/>
                      <w:marRight w:val="0"/>
                      <w:marTop w:val="0"/>
                      <w:marBottom w:val="0"/>
                      <w:divBdr>
                        <w:top w:val="none" w:sz="0" w:space="0" w:color="auto"/>
                        <w:left w:val="none" w:sz="0" w:space="0" w:color="auto"/>
                        <w:bottom w:val="none" w:sz="0" w:space="0" w:color="auto"/>
                        <w:right w:val="none" w:sz="0" w:space="0" w:color="auto"/>
                      </w:divBdr>
                    </w:div>
                    <w:div w:id="475799522">
                      <w:marLeft w:val="0"/>
                      <w:marRight w:val="0"/>
                      <w:marTop w:val="0"/>
                      <w:marBottom w:val="0"/>
                      <w:divBdr>
                        <w:top w:val="none" w:sz="0" w:space="0" w:color="auto"/>
                        <w:left w:val="none" w:sz="0" w:space="0" w:color="auto"/>
                        <w:bottom w:val="none" w:sz="0" w:space="0" w:color="auto"/>
                        <w:right w:val="none" w:sz="0" w:space="0" w:color="auto"/>
                      </w:divBdr>
                    </w:div>
                    <w:div w:id="790319802">
                      <w:marLeft w:val="0"/>
                      <w:marRight w:val="0"/>
                      <w:marTop w:val="0"/>
                      <w:marBottom w:val="0"/>
                      <w:divBdr>
                        <w:top w:val="none" w:sz="0" w:space="0" w:color="auto"/>
                        <w:left w:val="none" w:sz="0" w:space="0" w:color="auto"/>
                        <w:bottom w:val="none" w:sz="0" w:space="0" w:color="auto"/>
                        <w:right w:val="none" w:sz="0" w:space="0" w:color="auto"/>
                      </w:divBdr>
                    </w:div>
                    <w:div w:id="1436560467">
                      <w:marLeft w:val="0"/>
                      <w:marRight w:val="0"/>
                      <w:marTop w:val="0"/>
                      <w:marBottom w:val="0"/>
                      <w:divBdr>
                        <w:top w:val="none" w:sz="0" w:space="0" w:color="auto"/>
                        <w:left w:val="none" w:sz="0" w:space="0" w:color="auto"/>
                        <w:bottom w:val="none" w:sz="0" w:space="0" w:color="auto"/>
                        <w:right w:val="none" w:sz="0" w:space="0" w:color="auto"/>
                      </w:divBdr>
                    </w:div>
                    <w:div w:id="2135783134">
                      <w:marLeft w:val="0"/>
                      <w:marRight w:val="0"/>
                      <w:marTop w:val="0"/>
                      <w:marBottom w:val="0"/>
                      <w:divBdr>
                        <w:top w:val="none" w:sz="0" w:space="0" w:color="auto"/>
                        <w:left w:val="none" w:sz="0" w:space="0" w:color="auto"/>
                        <w:bottom w:val="none" w:sz="0" w:space="0" w:color="auto"/>
                        <w:right w:val="none" w:sz="0" w:space="0" w:color="auto"/>
                      </w:divBdr>
                    </w:div>
                    <w:div w:id="1562054425">
                      <w:marLeft w:val="0"/>
                      <w:marRight w:val="0"/>
                      <w:marTop w:val="0"/>
                      <w:marBottom w:val="0"/>
                      <w:divBdr>
                        <w:top w:val="none" w:sz="0" w:space="0" w:color="auto"/>
                        <w:left w:val="none" w:sz="0" w:space="0" w:color="auto"/>
                        <w:bottom w:val="none" w:sz="0" w:space="0" w:color="auto"/>
                        <w:right w:val="none" w:sz="0" w:space="0" w:color="auto"/>
                      </w:divBdr>
                    </w:div>
                    <w:div w:id="943608180">
                      <w:marLeft w:val="0"/>
                      <w:marRight w:val="0"/>
                      <w:marTop w:val="0"/>
                      <w:marBottom w:val="0"/>
                      <w:divBdr>
                        <w:top w:val="none" w:sz="0" w:space="0" w:color="auto"/>
                        <w:left w:val="none" w:sz="0" w:space="0" w:color="auto"/>
                        <w:bottom w:val="none" w:sz="0" w:space="0" w:color="auto"/>
                        <w:right w:val="none" w:sz="0" w:space="0" w:color="auto"/>
                      </w:divBdr>
                    </w:div>
                    <w:div w:id="1599095280">
                      <w:marLeft w:val="0"/>
                      <w:marRight w:val="0"/>
                      <w:marTop w:val="0"/>
                      <w:marBottom w:val="0"/>
                      <w:divBdr>
                        <w:top w:val="none" w:sz="0" w:space="0" w:color="auto"/>
                        <w:left w:val="none" w:sz="0" w:space="0" w:color="auto"/>
                        <w:bottom w:val="none" w:sz="0" w:space="0" w:color="auto"/>
                        <w:right w:val="none" w:sz="0" w:space="0" w:color="auto"/>
                      </w:divBdr>
                    </w:div>
                    <w:div w:id="720515039">
                      <w:marLeft w:val="0"/>
                      <w:marRight w:val="0"/>
                      <w:marTop w:val="0"/>
                      <w:marBottom w:val="0"/>
                      <w:divBdr>
                        <w:top w:val="none" w:sz="0" w:space="0" w:color="auto"/>
                        <w:left w:val="none" w:sz="0" w:space="0" w:color="auto"/>
                        <w:bottom w:val="none" w:sz="0" w:space="0" w:color="auto"/>
                        <w:right w:val="none" w:sz="0" w:space="0" w:color="auto"/>
                      </w:divBdr>
                    </w:div>
                    <w:div w:id="218444003">
                      <w:marLeft w:val="0"/>
                      <w:marRight w:val="0"/>
                      <w:marTop w:val="0"/>
                      <w:marBottom w:val="0"/>
                      <w:divBdr>
                        <w:top w:val="none" w:sz="0" w:space="0" w:color="auto"/>
                        <w:left w:val="none" w:sz="0" w:space="0" w:color="auto"/>
                        <w:bottom w:val="none" w:sz="0" w:space="0" w:color="auto"/>
                        <w:right w:val="none" w:sz="0" w:space="0" w:color="auto"/>
                      </w:divBdr>
                    </w:div>
                    <w:div w:id="373429655">
                      <w:marLeft w:val="0"/>
                      <w:marRight w:val="0"/>
                      <w:marTop w:val="0"/>
                      <w:marBottom w:val="0"/>
                      <w:divBdr>
                        <w:top w:val="none" w:sz="0" w:space="0" w:color="auto"/>
                        <w:left w:val="none" w:sz="0" w:space="0" w:color="auto"/>
                        <w:bottom w:val="none" w:sz="0" w:space="0" w:color="auto"/>
                        <w:right w:val="none" w:sz="0" w:space="0" w:color="auto"/>
                      </w:divBdr>
                    </w:div>
                    <w:div w:id="1439525178">
                      <w:marLeft w:val="0"/>
                      <w:marRight w:val="0"/>
                      <w:marTop w:val="0"/>
                      <w:marBottom w:val="0"/>
                      <w:divBdr>
                        <w:top w:val="none" w:sz="0" w:space="0" w:color="auto"/>
                        <w:left w:val="none" w:sz="0" w:space="0" w:color="auto"/>
                        <w:bottom w:val="none" w:sz="0" w:space="0" w:color="auto"/>
                        <w:right w:val="none" w:sz="0" w:space="0" w:color="auto"/>
                      </w:divBdr>
                    </w:div>
                    <w:div w:id="1867021797">
                      <w:marLeft w:val="0"/>
                      <w:marRight w:val="0"/>
                      <w:marTop w:val="0"/>
                      <w:marBottom w:val="0"/>
                      <w:divBdr>
                        <w:top w:val="none" w:sz="0" w:space="0" w:color="auto"/>
                        <w:left w:val="none" w:sz="0" w:space="0" w:color="auto"/>
                        <w:bottom w:val="none" w:sz="0" w:space="0" w:color="auto"/>
                        <w:right w:val="none" w:sz="0" w:space="0" w:color="auto"/>
                      </w:divBdr>
                    </w:div>
                    <w:div w:id="1620797688">
                      <w:marLeft w:val="0"/>
                      <w:marRight w:val="0"/>
                      <w:marTop w:val="0"/>
                      <w:marBottom w:val="0"/>
                      <w:divBdr>
                        <w:top w:val="none" w:sz="0" w:space="0" w:color="auto"/>
                        <w:left w:val="none" w:sz="0" w:space="0" w:color="auto"/>
                        <w:bottom w:val="none" w:sz="0" w:space="0" w:color="auto"/>
                        <w:right w:val="none" w:sz="0" w:space="0" w:color="auto"/>
                      </w:divBdr>
                    </w:div>
                    <w:div w:id="137386573">
                      <w:marLeft w:val="0"/>
                      <w:marRight w:val="0"/>
                      <w:marTop w:val="0"/>
                      <w:marBottom w:val="0"/>
                      <w:divBdr>
                        <w:top w:val="none" w:sz="0" w:space="0" w:color="auto"/>
                        <w:left w:val="none" w:sz="0" w:space="0" w:color="auto"/>
                        <w:bottom w:val="none" w:sz="0" w:space="0" w:color="auto"/>
                        <w:right w:val="none" w:sz="0" w:space="0" w:color="auto"/>
                      </w:divBdr>
                    </w:div>
                    <w:div w:id="1347171891">
                      <w:marLeft w:val="0"/>
                      <w:marRight w:val="0"/>
                      <w:marTop w:val="0"/>
                      <w:marBottom w:val="0"/>
                      <w:divBdr>
                        <w:top w:val="none" w:sz="0" w:space="0" w:color="auto"/>
                        <w:left w:val="none" w:sz="0" w:space="0" w:color="auto"/>
                        <w:bottom w:val="none" w:sz="0" w:space="0" w:color="auto"/>
                        <w:right w:val="none" w:sz="0" w:space="0" w:color="auto"/>
                      </w:divBdr>
                    </w:div>
                    <w:div w:id="1809929736">
                      <w:marLeft w:val="0"/>
                      <w:marRight w:val="0"/>
                      <w:marTop w:val="0"/>
                      <w:marBottom w:val="0"/>
                      <w:divBdr>
                        <w:top w:val="none" w:sz="0" w:space="0" w:color="auto"/>
                        <w:left w:val="none" w:sz="0" w:space="0" w:color="auto"/>
                        <w:bottom w:val="none" w:sz="0" w:space="0" w:color="auto"/>
                        <w:right w:val="none" w:sz="0" w:space="0" w:color="auto"/>
                      </w:divBdr>
                    </w:div>
                    <w:div w:id="354040599">
                      <w:marLeft w:val="0"/>
                      <w:marRight w:val="0"/>
                      <w:marTop w:val="0"/>
                      <w:marBottom w:val="0"/>
                      <w:divBdr>
                        <w:top w:val="none" w:sz="0" w:space="0" w:color="auto"/>
                        <w:left w:val="none" w:sz="0" w:space="0" w:color="auto"/>
                        <w:bottom w:val="none" w:sz="0" w:space="0" w:color="auto"/>
                        <w:right w:val="none" w:sz="0" w:space="0" w:color="auto"/>
                      </w:divBdr>
                    </w:div>
                    <w:div w:id="1865947580">
                      <w:marLeft w:val="0"/>
                      <w:marRight w:val="0"/>
                      <w:marTop w:val="0"/>
                      <w:marBottom w:val="0"/>
                      <w:divBdr>
                        <w:top w:val="none" w:sz="0" w:space="0" w:color="auto"/>
                        <w:left w:val="none" w:sz="0" w:space="0" w:color="auto"/>
                        <w:bottom w:val="none" w:sz="0" w:space="0" w:color="auto"/>
                        <w:right w:val="none" w:sz="0" w:space="0" w:color="auto"/>
                      </w:divBdr>
                    </w:div>
                    <w:div w:id="1461415140">
                      <w:marLeft w:val="0"/>
                      <w:marRight w:val="0"/>
                      <w:marTop w:val="0"/>
                      <w:marBottom w:val="0"/>
                      <w:divBdr>
                        <w:top w:val="none" w:sz="0" w:space="0" w:color="auto"/>
                        <w:left w:val="none" w:sz="0" w:space="0" w:color="auto"/>
                        <w:bottom w:val="none" w:sz="0" w:space="0" w:color="auto"/>
                        <w:right w:val="none" w:sz="0" w:space="0" w:color="auto"/>
                      </w:divBdr>
                    </w:div>
                    <w:div w:id="7415402">
                      <w:marLeft w:val="0"/>
                      <w:marRight w:val="0"/>
                      <w:marTop w:val="0"/>
                      <w:marBottom w:val="0"/>
                      <w:divBdr>
                        <w:top w:val="none" w:sz="0" w:space="0" w:color="auto"/>
                        <w:left w:val="none" w:sz="0" w:space="0" w:color="auto"/>
                        <w:bottom w:val="none" w:sz="0" w:space="0" w:color="auto"/>
                        <w:right w:val="none" w:sz="0" w:space="0" w:color="auto"/>
                      </w:divBdr>
                    </w:div>
                    <w:div w:id="1432124281">
                      <w:marLeft w:val="0"/>
                      <w:marRight w:val="0"/>
                      <w:marTop w:val="0"/>
                      <w:marBottom w:val="0"/>
                      <w:divBdr>
                        <w:top w:val="none" w:sz="0" w:space="0" w:color="auto"/>
                        <w:left w:val="none" w:sz="0" w:space="0" w:color="auto"/>
                        <w:bottom w:val="none" w:sz="0" w:space="0" w:color="auto"/>
                        <w:right w:val="none" w:sz="0" w:space="0" w:color="auto"/>
                      </w:divBdr>
                    </w:div>
                    <w:div w:id="38481815">
                      <w:marLeft w:val="0"/>
                      <w:marRight w:val="0"/>
                      <w:marTop w:val="0"/>
                      <w:marBottom w:val="0"/>
                      <w:divBdr>
                        <w:top w:val="none" w:sz="0" w:space="0" w:color="auto"/>
                        <w:left w:val="none" w:sz="0" w:space="0" w:color="auto"/>
                        <w:bottom w:val="none" w:sz="0" w:space="0" w:color="auto"/>
                        <w:right w:val="none" w:sz="0" w:space="0" w:color="auto"/>
                      </w:divBdr>
                    </w:div>
                    <w:div w:id="1077480818">
                      <w:marLeft w:val="0"/>
                      <w:marRight w:val="0"/>
                      <w:marTop w:val="0"/>
                      <w:marBottom w:val="0"/>
                      <w:divBdr>
                        <w:top w:val="none" w:sz="0" w:space="0" w:color="auto"/>
                        <w:left w:val="none" w:sz="0" w:space="0" w:color="auto"/>
                        <w:bottom w:val="none" w:sz="0" w:space="0" w:color="auto"/>
                        <w:right w:val="none" w:sz="0" w:space="0" w:color="auto"/>
                      </w:divBdr>
                    </w:div>
                    <w:div w:id="1485245672">
                      <w:marLeft w:val="0"/>
                      <w:marRight w:val="0"/>
                      <w:marTop w:val="0"/>
                      <w:marBottom w:val="0"/>
                      <w:divBdr>
                        <w:top w:val="none" w:sz="0" w:space="0" w:color="auto"/>
                        <w:left w:val="none" w:sz="0" w:space="0" w:color="auto"/>
                        <w:bottom w:val="none" w:sz="0" w:space="0" w:color="auto"/>
                        <w:right w:val="none" w:sz="0" w:space="0" w:color="auto"/>
                      </w:divBdr>
                    </w:div>
                    <w:div w:id="482241185">
                      <w:marLeft w:val="0"/>
                      <w:marRight w:val="0"/>
                      <w:marTop w:val="0"/>
                      <w:marBottom w:val="0"/>
                      <w:divBdr>
                        <w:top w:val="none" w:sz="0" w:space="0" w:color="auto"/>
                        <w:left w:val="none" w:sz="0" w:space="0" w:color="auto"/>
                        <w:bottom w:val="none" w:sz="0" w:space="0" w:color="auto"/>
                        <w:right w:val="none" w:sz="0" w:space="0" w:color="auto"/>
                      </w:divBdr>
                    </w:div>
                    <w:div w:id="1172452632">
                      <w:marLeft w:val="0"/>
                      <w:marRight w:val="0"/>
                      <w:marTop w:val="0"/>
                      <w:marBottom w:val="0"/>
                      <w:divBdr>
                        <w:top w:val="none" w:sz="0" w:space="0" w:color="auto"/>
                        <w:left w:val="none" w:sz="0" w:space="0" w:color="auto"/>
                        <w:bottom w:val="none" w:sz="0" w:space="0" w:color="auto"/>
                        <w:right w:val="none" w:sz="0" w:space="0" w:color="auto"/>
                      </w:divBdr>
                    </w:div>
                    <w:div w:id="1929999082">
                      <w:marLeft w:val="0"/>
                      <w:marRight w:val="0"/>
                      <w:marTop w:val="0"/>
                      <w:marBottom w:val="0"/>
                      <w:divBdr>
                        <w:top w:val="none" w:sz="0" w:space="0" w:color="auto"/>
                        <w:left w:val="none" w:sz="0" w:space="0" w:color="auto"/>
                        <w:bottom w:val="none" w:sz="0" w:space="0" w:color="auto"/>
                        <w:right w:val="none" w:sz="0" w:space="0" w:color="auto"/>
                      </w:divBdr>
                    </w:div>
                    <w:div w:id="501117722">
                      <w:marLeft w:val="0"/>
                      <w:marRight w:val="0"/>
                      <w:marTop w:val="0"/>
                      <w:marBottom w:val="0"/>
                      <w:divBdr>
                        <w:top w:val="none" w:sz="0" w:space="0" w:color="auto"/>
                        <w:left w:val="none" w:sz="0" w:space="0" w:color="auto"/>
                        <w:bottom w:val="none" w:sz="0" w:space="0" w:color="auto"/>
                        <w:right w:val="none" w:sz="0" w:space="0" w:color="auto"/>
                      </w:divBdr>
                    </w:div>
                    <w:div w:id="14443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81793">
      <w:bodyDiv w:val="1"/>
      <w:marLeft w:val="0"/>
      <w:marRight w:val="0"/>
      <w:marTop w:val="0"/>
      <w:marBottom w:val="0"/>
      <w:divBdr>
        <w:top w:val="none" w:sz="0" w:space="0" w:color="auto"/>
        <w:left w:val="none" w:sz="0" w:space="0" w:color="auto"/>
        <w:bottom w:val="none" w:sz="0" w:space="0" w:color="auto"/>
        <w:right w:val="none" w:sz="0" w:space="0" w:color="auto"/>
      </w:divBdr>
      <w:divsChild>
        <w:div w:id="1950428171">
          <w:marLeft w:val="0"/>
          <w:marRight w:val="0"/>
          <w:marTop w:val="0"/>
          <w:marBottom w:val="0"/>
          <w:divBdr>
            <w:top w:val="none" w:sz="0" w:space="0" w:color="auto"/>
            <w:left w:val="none" w:sz="0" w:space="0" w:color="auto"/>
            <w:bottom w:val="none" w:sz="0" w:space="0" w:color="auto"/>
            <w:right w:val="none" w:sz="0" w:space="0" w:color="auto"/>
          </w:divBdr>
          <w:divsChild>
            <w:div w:id="1018778866">
              <w:marLeft w:val="0"/>
              <w:marRight w:val="0"/>
              <w:marTop w:val="0"/>
              <w:marBottom w:val="0"/>
              <w:divBdr>
                <w:top w:val="none" w:sz="0" w:space="0" w:color="auto"/>
                <w:left w:val="none" w:sz="0" w:space="0" w:color="auto"/>
                <w:bottom w:val="none" w:sz="0" w:space="0" w:color="auto"/>
                <w:right w:val="none" w:sz="0" w:space="0" w:color="auto"/>
              </w:divBdr>
              <w:divsChild>
                <w:div w:id="397023365">
                  <w:marLeft w:val="0"/>
                  <w:marRight w:val="0"/>
                  <w:marTop w:val="0"/>
                  <w:marBottom w:val="0"/>
                  <w:divBdr>
                    <w:top w:val="none" w:sz="0" w:space="0" w:color="auto"/>
                    <w:left w:val="none" w:sz="0" w:space="0" w:color="auto"/>
                    <w:bottom w:val="none" w:sz="0" w:space="0" w:color="auto"/>
                    <w:right w:val="none" w:sz="0" w:space="0" w:color="auto"/>
                  </w:divBdr>
                  <w:divsChild>
                    <w:div w:id="1732997540">
                      <w:marLeft w:val="0"/>
                      <w:marRight w:val="0"/>
                      <w:marTop w:val="0"/>
                      <w:marBottom w:val="0"/>
                      <w:divBdr>
                        <w:top w:val="none" w:sz="0" w:space="0" w:color="auto"/>
                        <w:left w:val="none" w:sz="0" w:space="0" w:color="auto"/>
                        <w:bottom w:val="none" w:sz="0" w:space="0" w:color="auto"/>
                        <w:right w:val="none" w:sz="0" w:space="0" w:color="auto"/>
                      </w:divBdr>
                    </w:div>
                    <w:div w:id="1112700412">
                      <w:marLeft w:val="0"/>
                      <w:marRight w:val="0"/>
                      <w:marTop w:val="0"/>
                      <w:marBottom w:val="0"/>
                      <w:divBdr>
                        <w:top w:val="none" w:sz="0" w:space="0" w:color="auto"/>
                        <w:left w:val="none" w:sz="0" w:space="0" w:color="auto"/>
                        <w:bottom w:val="none" w:sz="0" w:space="0" w:color="auto"/>
                        <w:right w:val="none" w:sz="0" w:space="0" w:color="auto"/>
                      </w:divBdr>
                    </w:div>
                    <w:div w:id="1647080045">
                      <w:marLeft w:val="0"/>
                      <w:marRight w:val="0"/>
                      <w:marTop w:val="0"/>
                      <w:marBottom w:val="0"/>
                      <w:divBdr>
                        <w:top w:val="none" w:sz="0" w:space="0" w:color="auto"/>
                        <w:left w:val="none" w:sz="0" w:space="0" w:color="auto"/>
                        <w:bottom w:val="none" w:sz="0" w:space="0" w:color="auto"/>
                        <w:right w:val="none" w:sz="0" w:space="0" w:color="auto"/>
                      </w:divBdr>
                    </w:div>
                    <w:div w:id="1601378784">
                      <w:marLeft w:val="0"/>
                      <w:marRight w:val="0"/>
                      <w:marTop w:val="0"/>
                      <w:marBottom w:val="0"/>
                      <w:divBdr>
                        <w:top w:val="none" w:sz="0" w:space="0" w:color="auto"/>
                        <w:left w:val="none" w:sz="0" w:space="0" w:color="auto"/>
                        <w:bottom w:val="none" w:sz="0" w:space="0" w:color="auto"/>
                        <w:right w:val="none" w:sz="0" w:space="0" w:color="auto"/>
                      </w:divBdr>
                    </w:div>
                    <w:div w:id="845826277">
                      <w:marLeft w:val="0"/>
                      <w:marRight w:val="0"/>
                      <w:marTop w:val="0"/>
                      <w:marBottom w:val="0"/>
                      <w:divBdr>
                        <w:top w:val="none" w:sz="0" w:space="0" w:color="auto"/>
                        <w:left w:val="none" w:sz="0" w:space="0" w:color="auto"/>
                        <w:bottom w:val="none" w:sz="0" w:space="0" w:color="auto"/>
                        <w:right w:val="none" w:sz="0" w:space="0" w:color="auto"/>
                      </w:divBdr>
                    </w:div>
                    <w:div w:id="171065797">
                      <w:marLeft w:val="0"/>
                      <w:marRight w:val="0"/>
                      <w:marTop w:val="0"/>
                      <w:marBottom w:val="0"/>
                      <w:divBdr>
                        <w:top w:val="none" w:sz="0" w:space="0" w:color="auto"/>
                        <w:left w:val="none" w:sz="0" w:space="0" w:color="auto"/>
                        <w:bottom w:val="none" w:sz="0" w:space="0" w:color="auto"/>
                        <w:right w:val="none" w:sz="0" w:space="0" w:color="auto"/>
                      </w:divBdr>
                    </w:div>
                    <w:div w:id="1003435165">
                      <w:marLeft w:val="0"/>
                      <w:marRight w:val="0"/>
                      <w:marTop w:val="0"/>
                      <w:marBottom w:val="0"/>
                      <w:divBdr>
                        <w:top w:val="none" w:sz="0" w:space="0" w:color="auto"/>
                        <w:left w:val="none" w:sz="0" w:space="0" w:color="auto"/>
                        <w:bottom w:val="none" w:sz="0" w:space="0" w:color="auto"/>
                        <w:right w:val="none" w:sz="0" w:space="0" w:color="auto"/>
                      </w:divBdr>
                    </w:div>
                    <w:div w:id="226110245">
                      <w:marLeft w:val="0"/>
                      <w:marRight w:val="0"/>
                      <w:marTop w:val="0"/>
                      <w:marBottom w:val="0"/>
                      <w:divBdr>
                        <w:top w:val="none" w:sz="0" w:space="0" w:color="auto"/>
                        <w:left w:val="none" w:sz="0" w:space="0" w:color="auto"/>
                        <w:bottom w:val="none" w:sz="0" w:space="0" w:color="auto"/>
                        <w:right w:val="none" w:sz="0" w:space="0" w:color="auto"/>
                      </w:divBdr>
                    </w:div>
                    <w:div w:id="1320310440">
                      <w:marLeft w:val="0"/>
                      <w:marRight w:val="0"/>
                      <w:marTop w:val="0"/>
                      <w:marBottom w:val="0"/>
                      <w:divBdr>
                        <w:top w:val="none" w:sz="0" w:space="0" w:color="auto"/>
                        <w:left w:val="none" w:sz="0" w:space="0" w:color="auto"/>
                        <w:bottom w:val="none" w:sz="0" w:space="0" w:color="auto"/>
                        <w:right w:val="none" w:sz="0" w:space="0" w:color="auto"/>
                      </w:divBdr>
                    </w:div>
                    <w:div w:id="250771959">
                      <w:marLeft w:val="0"/>
                      <w:marRight w:val="0"/>
                      <w:marTop w:val="0"/>
                      <w:marBottom w:val="0"/>
                      <w:divBdr>
                        <w:top w:val="none" w:sz="0" w:space="0" w:color="auto"/>
                        <w:left w:val="none" w:sz="0" w:space="0" w:color="auto"/>
                        <w:bottom w:val="none" w:sz="0" w:space="0" w:color="auto"/>
                        <w:right w:val="none" w:sz="0" w:space="0" w:color="auto"/>
                      </w:divBdr>
                    </w:div>
                    <w:div w:id="640427989">
                      <w:marLeft w:val="0"/>
                      <w:marRight w:val="0"/>
                      <w:marTop w:val="0"/>
                      <w:marBottom w:val="0"/>
                      <w:divBdr>
                        <w:top w:val="none" w:sz="0" w:space="0" w:color="auto"/>
                        <w:left w:val="none" w:sz="0" w:space="0" w:color="auto"/>
                        <w:bottom w:val="none" w:sz="0" w:space="0" w:color="auto"/>
                        <w:right w:val="none" w:sz="0" w:space="0" w:color="auto"/>
                      </w:divBdr>
                    </w:div>
                    <w:div w:id="833764266">
                      <w:marLeft w:val="0"/>
                      <w:marRight w:val="0"/>
                      <w:marTop w:val="0"/>
                      <w:marBottom w:val="0"/>
                      <w:divBdr>
                        <w:top w:val="none" w:sz="0" w:space="0" w:color="auto"/>
                        <w:left w:val="none" w:sz="0" w:space="0" w:color="auto"/>
                        <w:bottom w:val="none" w:sz="0" w:space="0" w:color="auto"/>
                        <w:right w:val="none" w:sz="0" w:space="0" w:color="auto"/>
                      </w:divBdr>
                    </w:div>
                    <w:div w:id="139731853">
                      <w:marLeft w:val="0"/>
                      <w:marRight w:val="0"/>
                      <w:marTop w:val="0"/>
                      <w:marBottom w:val="0"/>
                      <w:divBdr>
                        <w:top w:val="none" w:sz="0" w:space="0" w:color="auto"/>
                        <w:left w:val="none" w:sz="0" w:space="0" w:color="auto"/>
                        <w:bottom w:val="none" w:sz="0" w:space="0" w:color="auto"/>
                        <w:right w:val="none" w:sz="0" w:space="0" w:color="auto"/>
                      </w:divBdr>
                    </w:div>
                    <w:div w:id="1652098557">
                      <w:marLeft w:val="0"/>
                      <w:marRight w:val="0"/>
                      <w:marTop w:val="0"/>
                      <w:marBottom w:val="0"/>
                      <w:divBdr>
                        <w:top w:val="none" w:sz="0" w:space="0" w:color="auto"/>
                        <w:left w:val="none" w:sz="0" w:space="0" w:color="auto"/>
                        <w:bottom w:val="none" w:sz="0" w:space="0" w:color="auto"/>
                        <w:right w:val="none" w:sz="0" w:space="0" w:color="auto"/>
                      </w:divBdr>
                    </w:div>
                    <w:div w:id="882327374">
                      <w:marLeft w:val="0"/>
                      <w:marRight w:val="0"/>
                      <w:marTop w:val="0"/>
                      <w:marBottom w:val="0"/>
                      <w:divBdr>
                        <w:top w:val="none" w:sz="0" w:space="0" w:color="auto"/>
                        <w:left w:val="none" w:sz="0" w:space="0" w:color="auto"/>
                        <w:bottom w:val="none" w:sz="0" w:space="0" w:color="auto"/>
                        <w:right w:val="none" w:sz="0" w:space="0" w:color="auto"/>
                      </w:divBdr>
                    </w:div>
                    <w:div w:id="941181473">
                      <w:marLeft w:val="0"/>
                      <w:marRight w:val="0"/>
                      <w:marTop w:val="0"/>
                      <w:marBottom w:val="0"/>
                      <w:divBdr>
                        <w:top w:val="none" w:sz="0" w:space="0" w:color="auto"/>
                        <w:left w:val="none" w:sz="0" w:space="0" w:color="auto"/>
                        <w:bottom w:val="none" w:sz="0" w:space="0" w:color="auto"/>
                        <w:right w:val="none" w:sz="0" w:space="0" w:color="auto"/>
                      </w:divBdr>
                    </w:div>
                    <w:div w:id="2077773512">
                      <w:marLeft w:val="0"/>
                      <w:marRight w:val="0"/>
                      <w:marTop w:val="0"/>
                      <w:marBottom w:val="0"/>
                      <w:divBdr>
                        <w:top w:val="none" w:sz="0" w:space="0" w:color="auto"/>
                        <w:left w:val="none" w:sz="0" w:space="0" w:color="auto"/>
                        <w:bottom w:val="none" w:sz="0" w:space="0" w:color="auto"/>
                        <w:right w:val="none" w:sz="0" w:space="0" w:color="auto"/>
                      </w:divBdr>
                    </w:div>
                    <w:div w:id="2065443452">
                      <w:marLeft w:val="0"/>
                      <w:marRight w:val="0"/>
                      <w:marTop w:val="0"/>
                      <w:marBottom w:val="0"/>
                      <w:divBdr>
                        <w:top w:val="none" w:sz="0" w:space="0" w:color="auto"/>
                        <w:left w:val="none" w:sz="0" w:space="0" w:color="auto"/>
                        <w:bottom w:val="none" w:sz="0" w:space="0" w:color="auto"/>
                        <w:right w:val="none" w:sz="0" w:space="0" w:color="auto"/>
                      </w:divBdr>
                    </w:div>
                    <w:div w:id="2057242983">
                      <w:marLeft w:val="0"/>
                      <w:marRight w:val="0"/>
                      <w:marTop w:val="0"/>
                      <w:marBottom w:val="0"/>
                      <w:divBdr>
                        <w:top w:val="none" w:sz="0" w:space="0" w:color="auto"/>
                        <w:left w:val="none" w:sz="0" w:space="0" w:color="auto"/>
                        <w:bottom w:val="none" w:sz="0" w:space="0" w:color="auto"/>
                        <w:right w:val="none" w:sz="0" w:space="0" w:color="auto"/>
                      </w:divBdr>
                    </w:div>
                    <w:div w:id="1156414236">
                      <w:marLeft w:val="0"/>
                      <w:marRight w:val="0"/>
                      <w:marTop w:val="0"/>
                      <w:marBottom w:val="0"/>
                      <w:divBdr>
                        <w:top w:val="none" w:sz="0" w:space="0" w:color="auto"/>
                        <w:left w:val="none" w:sz="0" w:space="0" w:color="auto"/>
                        <w:bottom w:val="none" w:sz="0" w:space="0" w:color="auto"/>
                        <w:right w:val="none" w:sz="0" w:space="0" w:color="auto"/>
                      </w:divBdr>
                    </w:div>
                    <w:div w:id="114450723">
                      <w:marLeft w:val="0"/>
                      <w:marRight w:val="0"/>
                      <w:marTop w:val="0"/>
                      <w:marBottom w:val="0"/>
                      <w:divBdr>
                        <w:top w:val="none" w:sz="0" w:space="0" w:color="auto"/>
                        <w:left w:val="none" w:sz="0" w:space="0" w:color="auto"/>
                        <w:bottom w:val="none" w:sz="0" w:space="0" w:color="auto"/>
                        <w:right w:val="none" w:sz="0" w:space="0" w:color="auto"/>
                      </w:divBdr>
                    </w:div>
                    <w:div w:id="579678798">
                      <w:marLeft w:val="0"/>
                      <w:marRight w:val="0"/>
                      <w:marTop w:val="0"/>
                      <w:marBottom w:val="0"/>
                      <w:divBdr>
                        <w:top w:val="none" w:sz="0" w:space="0" w:color="auto"/>
                        <w:left w:val="none" w:sz="0" w:space="0" w:color="auto"/>
                        <w:bottom w:val="none" w:sz="0" w:space="0" w:color="auto"/>
                        <w:right w:val="none" w:sz="0" w:space="0" w:color="auto"/>
                      </w:divBdr>
                    </w:div>
                    <w:div w:id="1904289025">
                      <w:marLeft w:val="0"/>
                      <w:marRight w:val="0"/>
                      <w:marTop w:val="0"/>
                      <w:marBottom w:val="0"/>
                      <w:divBdr>
                        <w:top w:val="none" w:sz="0" w:space="0" w:color="auto"/>
                        <w:left w:val="none" w:sz="0" w:space="0" w:color="auto"/>
                        <w:bottom w:val="none" w:sz="0" w:space="0" w:color="auto"/>
                        <w:right w:val="none" w:sz="0" w:space="0" w:color="auto"/>
                      </w:divBdr>
                    </w:div>
                    <w:div w:id="893085474">
                      <w:marLeft w:val="0"/>
                      <w:marRight w:val="0"/>
                      <w:marTop w:val="0"/>
                      <w:marBottom w:val="0"/>
                      <w:divBdr>
                        <w:top w:val="none" w:sz="0" w:space="0" w:color="auto"/>
                        <w:left w:val="none" w:sz="0" w:space="0" w:color="auto"/>
                        <w:bottom w:val="none" w:sz="0" w:space="0" w:color="auto"/>
                        <w:right w:val="none" w:sz="0" w:space="0" w:color="auto"/>
                      </w:divBdr>
                    </w:div>
                    <w:div w:id="572131574">
                      <w:marLeft w:val="0"/>
                      <w:marRight w:val="0"/>
                      <w:marTop w:val="0"/>
                      <w:marBottom w:val="0"/>
                      <w:divBdr>
                        <w:top w:val="none" w:sz="0" w:space="0" w:color="auto"/>
                        <w:left w:val="none" w:sz="0" w:space="0" w:color="auto"/>
                        <w:bottom w:val="none" w:sz="0" w:space="0" w:color="auto"/>
                        <w:right w:val="none" w:sz="0" w:space="0" w:color="auto"/>
                      </w:divBdr>
                    </w:div>
                    <w:div w:id="1620648644">
                      <w:marLeft w:val="0"/>
                      <w:marRight w:val="0"/>
                      <w:marTop w:val="0"/>
                      <w:marBottom w:val="0"/>
                      <w:divBdr>
                        <w:top w:val="none" w:sz="0" w:space="0" w:color="auto"/>
                        <w:left w:val="none" w:sz="0" w:space="0" w:color="auto"/>
                        <w:bottom w:val="none" w:sz="0" w:space="0" w:color="auto"/>
                        <w:right w:val="none" w:sz="0" w:space="0" w:color="auto"/>
                      </w:divBdr>
                    </w:div>
                    <w:div w:id="996301324">
                      <w:marLeft w:val="0"/>
                      <w:marRight w:val="0"/>
                      <w:marTop w:val="0"/>
                      <w:marBottom w:val="0"/>
                      <w:divBdr>
                        <w:top w:val="none" w:sz="0" w:space="0" w:color="auto"/>
                        <w:left w:val="none" w:sz="0" w:space="0" w:color="auto"/>
                        <w:bottom w:val="none" w:sz="0" w:space="0" w:color="auto"/>
                        <w:right w:val="none" w:sz="0" w:space="0" w:color="auto"/>
                      </w:divBdr>
                    </w:div>
                    <w:div w:id="469789489">
                      <w:marLeft w:val="0"/>
                      <w:marRight w:val="0"/>
                      <w:marTop w:val="0"/>
                      <w:marBottom w:val="0"/>
                      <w:divBdr>
                        <w:top w:val="none" w:sz="0" w:space="0" w:color="auto"/>
                        <w:left w:val="none" w:sz="0" w:space="0" w:color="auto"/>
                        <w:bottom w:val="none" w:sz="0" w:space="0" w:color="auto"/>
                        <w:right w:val="none" w:sz="0" w:space="0" w:color="auto"/>
                      </w:divBdr>
                    </w:div>
                    <w:div w:id="1310130206">
                      <w:marLeft w:val="0"/>
                      <w:marRight w:val="0"/>
                      <w:marTop w:val="0"/>
                      <w:marBottom w:val="0"/>
                      <w:divBdr>
                        <w:top w:val="none" w:sz="0" w:space="0" w:color="auto"/>
                        <w:left w:val="none" w:sz="0" w:space="0" w:color="auto"/>
                        <w:bottom w:val="none" w:sz="0" w:space="0" w:color="auto"/>
                        <w:right w:val="none" w:sz="0" w:space="0" w:color="auto"/>
                      </w:divBdr>
                    </w:div>
                    <w:div w:id="84545942">
                      <w:marLeft w:val="0"/>
                      <w:marRight w:val="0"/>
                      <w:marTop w:val="0"/>
                      <w:marBottom w:val="0"/>
                      <w:divBdr>
                        <w:top w:val="none" w:sz="0" w:space="0" w:color="auto"/>
                        <w:left w:val="none" w:sz="0" w:space="0" w:color="auto"/>
                        <w:bottom w:val="none" w:sz="0" w:space="0" w:color="auto"/>
                        <w:right w:val="none" w:sz="0" w:space="0" w:color="auto"/>
                      </w:divBdr>
                    </w:div>
                    <w:div w:id="656614451">
                      <w:marLeft w:val="0"/>
                      <w:marRight w:val="0"/>
                      <w:marTop w:val="0"/>
                      <w:marBottom w:val="0"/>
                      <w:divBdr>
                        <w:top w:val="none" w:sz="0" w:space="0" w:color="auto"/>
                        <w:left w:val="none" w:sz="0" w:space="0" w:color="auto"/>
                        <w:bottom w:val="none" w:sz="0" w:space="0" w:color="auto"/>
                        <w:right w:val="none" w:sz="0" w:space="0" w:color="auto"/>
                      </w:divBdr>
                    </w:div>
                    <w:div w:id="1477913668">
                      <w:marLeft w:val="0"/>
                      <w:marRight w:val="0"/>
                      <w:marTop w:val="0"/>
                      <w:marBottom w:val="0"/>
                      <w:divBdr>
                        <w:top w:val="none" w:sz="0" w:space="0" w:color="auto"/>
                        <w:left w:val="none" w:sz="0" w:space="0" w:color="auto"/>
                        <w:bottom w:val="none" w:sz="0" w:space="0" w:color="auto"/>
                        <w:right w:val="none" w:sz="0" w:space="0" w:color="auto"/>
                      </w:divBdr>
                    </w:div>
                    <w:div w:id="1141003770">
                      <w:marLeft w:val="0"/>
                      <w:marRight w:val="0"/>
                      <w:marTop w:val="0"/>
                      <w:marBottom w:val="0"/>
                      <w:divBdr>
                        <w:top w:val="none" w:sz="0" w:space="0" w:color="auto"/>
                        <w:left w:val="none" w:sz="0" w:space="0" w:color="auto"/>
                        <w:bottom w:val="none" w:sz="0" w:space="0" w:color="auto"/>
                        <w:right w:val="none" w:sz="0" w:space="0" w:color="auto"/>
                      </w:divBdr>
                    </w:div>
                    <w:div w:id="165171390">
                      <w:marLeft w:val="0"/>
                      <w:marRight w:val="0"/>
                      <w:marTop w:val="0"/>
                      <w:marBottom w:val="0"/>
                      <w:divBdr>
                        <w:top w:val="none" w:sz="0" w:space="0" w:color="auto"/>
                        <w:left w:val="none" w:sz="0" w:space="0" w:color="auto"/>
                        <w:bottom w:val="none" w:sz="0" w:space="0" w:color="auto"/>
                        <w:right w:val="none" w:sz="0" w:space="0" w:color="auto"/>
                      </w:divBdr>
                    </w:div>
                    <w:div w:id="823736998">
                      <w:marLeft w:val="0"/>
                      <w:marRight w:val="0"/>
                      <w:marTop w:val="0"/>
                      <w:marBottom w:val="0"/>
                      <w:divBdr>
                        <w:top w:val="none" w:sz="0" w:space="0" w:color="auto"/>
                        <w:left w:val="none" w:sz="0" w:space="0" w:color="auto"/>
                        <w:bottom w:val="none" w:sz="0" w:space="0" w:color="auto"/>
                        <w:right w:val="none" w:sz="0" w:space="0" w:color="auto"/>
                      </w:divBdr>
                    </w:div>
                    <w:div w:id="315107601">
                      <w:marLeft w:val="0"/>
                      <w:marRight w:val="0"/>
                      <w:marTop w:val="0"/>
                      <w:marBottom w:val="0"/>
                      <w:divBdr>
                        <w:top w:val="none" w:sz="0" w:space="0" w:color="auto"/>
                        <w:left w:val="none" w:sz="0" w:space="0" w:color="auto"/>
                        <w:bottom w:val="none" w:sz="0" w:space="0" w:color="auto"/>
                        <w:right w:val="none" w:sz="0" w:space="0" w:color="auto"/>
                      </w:divBdr>
                    </w:div>
                    <w:div w:id="410586290">
                      <w:marLeft w:val="0"/>
                      <w:marRight w:val="0"/>
                      <w:marTop w:val="0"/>
                      <w:marBottom w:val="0"/>
                      <w:divBdr>
                        <w:top w:val="none" w:sz="0" w:space="0" w:color="auto"/>
                        <w:left w:val="none" w:sz="0" w:space="0" w:color="auto"/>
                        <w:bottom w:val="none" w:sz="0" w:space="0" w:color="auto"/>
                        <w:right w:val="none" w:sz="0" w:space="0" w:color="auto"/>
                      </w:divBdr>
                    </w:div>
                    <w:div w:id="552082985">
                      <w:marLeft w:val="0"/>
                      <w:marRight w:val="0"/>
                      <w:marTop w:val="0"/>
                      <w:marBottom w:val="0"/>
                      <w:divBdr>
                        <w:top w:val="none" w:sz="0" w:space="0" w:color="auto"/>
                        <w:left w:val="none" w:sz="0" w:space="0" w:color="auto"/>
                        <w:bottom w:val="none" w:sz="0" w:space="0" w:color="auto"/>
                        <w:right w:val="none" w:sz="0" w:space="0" w:color="auto"/>
                      </w:divBdr>
                    </w:div>
                    <w:div w:id="212887559">
                      <w:marLeft w:val="0"/>
                      <w:marRight w:val="0"/>
                      <w:marTop w:val="0"/>
                      <w:marBottom w:val="0"/>
                      <w:divBdr>
                        <w:top w:val="none" w:sz="0" w:space="0" w:color="auto"/>
                        <w:left w:val="none" w:sz="0" w:space="0" w:color="auto"/>
                        <w:bottom w:val="none" w:sz="0" w:space="0" w:color="auto"/>
                        <w:right w:val="none" w:sz="0" w:space="0" w:color="auto"/>
                      </w:divBdr>
                    </w:div>
                    <w:div w:id="1876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063575">
      <w:bodyDiv w:val="1"/>
      <w:marLeft w:val="0"/>
      <w:marRight w:val="0"/>
      <w:marTop w:val="0"/>
      <w:marBottom w:val="0"/>
      <w:divBdr>
        <w:top w:val="none" w:sz="0" w:space="0" w:color="auto"/>
        <w:left w:val="none" w:sz="0" w:space="0" w:color="auto"/>
        <w:bottom w:val="none" w:sz="0" w:space="0" w:color="auto"/>
        <w:right w:val="none" w:sz="0" w:space="0" w:color="auto"/>
      </w:divBdr>
    </w:div>
    <w:div w:id="1267537925">
      <w:bodyDiv w:val="1"/>
      <w:marLeft w:val="0"/>
      <w:marRight w:val="0"/>
      <w:marTop w:val="0"/>
      <w:marBottom w:val="0"/>
      <w:divBdr>
        <w:top w:val="none" w:sz="0" w:space="0" w:color="auto"/>
        <w:left w:val="none" w:sz="0" w:space="0" w:color="auto"/>
        <w:bottom w:val="none" w:sz="0" w:space="0" w:color="auto"/>
        <w:right w:val="none" w:sz="0" w:space="0" w:color="auto"/>
      </w:divBdr>
    </w:div>
    <w:div w:id="1268853276">
      <w:bodyDiv w:val="1"/>
      <w:marLeft w:val="0"/>
      <w:marRight w:val="0"/>
      <w:marTop w:val="0"/>
      <w:marBottom w:val="0"/>
      <w:divBdr>
        <w:top w:val="none" w:sz="0" w:space="0" w:color="auto"/>
        <w:left w:val="none" w:sz="0" w:space="0" w:color="auto"/>
        <w:bottom w:val="none" w:sz="0" w:space="0" w:color="auto"/>
        <w:right w:val="none" w:sz="0" w:space="0" w:color="auto"/>
      </w:divBdr>
      <w:divsChild>
        <w:div w:id="4866381">
          <w:marLeft w:val="0"/>
          <w:marRight w:val="0"/>
          <w:marTop w:val="0"/>
          <w:marBottom w:val="0"/>
          <w:divBdr>
            <w:top w:val="none" w:sz="0" w:space="0" w:color="auto"/>
            <w:left w:val="none" w:sz="0" w:space="0" w:color="auto"/>
            <w:bottom w:val="none" w:sz="0" w:space="0" w:color="auto"/>
            <w:right w:val="none" w:sz="0" w:space="0" w:color="auto"/>
          </w:divBdr>
          <w:divsChild>
            <w:div w:id="1944068765">
              <w:marLeft w:val="0"/>
              <w:marRight w:val="0"/>
              <w:marTop w:val="0"/>
              <w:marBottom w:val="0"/>
              <w:divBdr>
                <w:top w:val="none" w:sz="0" w:space="0" w:color="auto"/>
                <w:left w:val="none" w:sz="0" w:space="0" w:color="auto"/>
                <w:bottom w:val="none" w:sz="0" w:space="0" w:color="auto"/>
                <w:right w:val="none" w:sz="0" w:space="0" w:color="auto"/>
              </w:divBdr>
              <w:divsChild>
                <w:div w:id="475100361">
                  <w:marLeft w:val="0"/>
                  <w:marRight w:val="0"/>
                  <w:marTop w:val="0"/>
                  <w:marBottom w:val="0"/>
                  <w:divBdr>
                    <w:top w:val="none" w:sz="0" w:space="0" w:color="auto"/>
                    <w:left w:val="none" w:sz="0" w:space="0" w:color="auto"/>
                    <w:bottom w:val="none" w:sz="0" w:space="0" w:color="auto"/>
                    <w:right w:val="none" w:sz="0" w:space="0" w:color="auto"/>
                  </w:divBdr>
                  <w:divsChild>
                    <w:div w:id="1891185043">
                      <w:marLeft w:val="0"/>
                      <w:marRight w:val="0"/>
                      <w:marTop w:val="0"/>
                      <w:marBottom w:val="0"/>
                      <w:divBdr>
                        <w:top w:val="none" w:sz="0" w:space="0" w:color="auto"/>
                        <w:left w:val="none" w:sz="0" w:space="0" w:color="auto"/>
                        <w:bottom w:val="none" w:sz="0" w:space="0" w:color="auto"/>
                        <w:right w:val="none" w:sz="0" w:space="0" w:color="auto"/>
                      </w:divBdr>
                    </w:div>
                    <w:div w:id="2065331509">
                      <w:marLeft w:val="0"/>
                      <w:marRight w:val="0"/>
                      <w:marTop w:val="0"/>
                      <w:marBottom w:val="0"/>
                      <w:divBdr>
                        <w:top w:val="none" w:sz="0" w:space="0" w:color="auto"/>
                        <w:left w:val="none" w:sz="0" w:space="0" w:color="auto"/>
                        <w:bottom w:val="none" w:sz="0" w:space="0" w:color="auto"/>
                        <w:right w:val="none" w:sz="0" w:space="0" w:color="auto"/>
                      </w:divBdr>
                    </w:div>
                    <w:div w:id="260840718">
                      <w:marLeft w:val="0"/>
                      <w:marRight w:val="0"/>
                      <w:marTop w:val="0"/>
                      <w:marBottom w:val="0"/>
                      <w:divBdr>
                        <w:top w:val="none" w:sz="0" w:space="0" w:color="auto"/>
                        <w:left w:val="none" w:sz="0" w:space="0" w:color="auto"/>
                        <w:bottom w:val="none" w:sz="0" w:space="0" w:color="auto"/>
                        <w:right w:val="none" w:sz="0" w:space="0" w:color="auto"/>
                      </w:divBdr>
                    </w:div>
                    <w:div w:id="1016349206">
                      <w:marLeft w:val="0"/>
                      <w:marRight w:val="0"/>
                      <w:marTop w:val="0"/>
                      <w:marBottom w:val="0"/>
                      <w:divBdr>
                        <w:top w:val="none" w:sz="0" w:space="0" w:color="auto"/>
                        <w:left w:val="none" w:sz="0" w:space="0" w:color="auto"/>
                        <w:bottom w:val="none" w:sz="0" w:space="0" w:color="auto"/>
                        <w:right w:val="none" w:sz="0" w:space="0" w:color="auto"/>
                      </w:divBdr>
                    </w:div>
                    <w:div w:id="1318223256">
                      <w:marLeft w:val="0"/>
                      <w:marRight w:val="0"/>
                      <w:marTop w:val="0"/>
                      <w:marBottom w:val="0"/>
                      <w:divBdr>
                        <w:top w:val="none" w:sz="0" w:space="0" w:color="auto"/>
                        <w:left w:val="none" w:sz="0" w:space="0" w:color="auto"/>
                        <w:bottom w:val="none" w:sz="0" w:space="0" w:color="auto"/>
                        <w:right w:val="none" w:sz="0" w:space="0" w:color="auto"/>
                      </w:divBdr>
                    </w:div>
                    <w:div w:id="1753425582">
                      <w:marLeft w:val="0"/>
                      <w:marRight w:val="0"/>
                      <w:marTop w:val="0"/>
                      <w:marBottom w:val="0"/>
                      <w:divBdr>
                        <w:top w:val="none" w:sz="0" w:space="0" w:color="auto"/>
                        <w:left w:val="none" w:sz="0" w:space="0" w:color="auto"/>
                        <w:bottom w:val="none" w:sz="0" w:space="0" w:color="auto"/>
                        <w:right w:val="none" w:sz="0" w:space="0" w:color="auto"/>
                      </w:divBdr>
                    </w:div>
                    <w:div w:id="2024277145">
                      <w:marLeft w:val="0"/>
                      <w:marRight w:val="0"/>
                      <w:marTop w:val="0"/>
                      <w:marBottom w:val="0"/>
                      <w:divBdr>
                        <w:top w:val="none" w:sz="0" w:space="0" w:color="auto"/>
                        <w:left w:val="none" w:sz="0" w:space="0" w:color="auto"/>
                        <w:bottom w:val="none" w:sz="0" w:space="0" w:color="auto"/>
                        <w:right w:val="none" w:sz="0" w:space="0" w:color="auto"/>
                      </w:divBdr>
                    </w:div>
                    <w:div w:id="1568808684">
                      <w:marLeft w:val="0"/>
                      <w:marRight w:val="0"/>
                      <w:marTop w:val="0"/>
                      <w:marBottom w:val="0"/>
                      <w:divBdr>
                        <w:top w:val="none" w:sz="0" w:space="0" w:color="auto"/>
                        <w:left w:val="none" w:sz="0" w:space="0" w:color="auto"/>
                        <w:bottom w:val="none" w:sz="0" w:space="0" w:color="auto"/>
                        <w:right w:val="none" w:sz="0" w:space="0" w:color="auto"/>
                      </w:divBdr>
                    </w:div>
                    <w:div w:id="1738279714">
                      <w:marLeft w:val="0"/>
                      <w:marRight w:val="0"/>
                      <w:marTop w:val="0"/>
                      <w:marBottom w:val="0"/>
                      <w:divBdr>
                        <w:top w:val="none" w:sz="0" w:space="0" w:color="auto"/>
                        <w:left w:val="none" w:sz="0" w:space="0" w:color="auto"/>
                        <w:bottom w:val="none" w:sz="0" w:space="0" w:color="auto"/>
                        <w:right w:val="none" w:sz="0" w:space="0" w:color="auto"/>
                      </w:divBdr>
                    </w:div>
                    <w:div w:id="492527945">
                      <w:marLeft w:val="0"/>
                      <w:marRight w:val="0"/>
                      <w:marTop w:val="0"/>
                      <w:marBottom w:val="0"/>
                      <w:divBdr>
                        <w:top w:val="none" w:sz="0" w:space="0" w:color="auto"/>
                        <w:left w:val="none" w:sz="0" w:space="0" w:color="auto"/>
                        <w:bottom w:val="none" w:sz="0" w:space="0" w:color="auto"/>
                        <w:right w:val="none" w:sz="0" w:space="0" w:color="auto"/>
                      </w:divBdr>
                    </w:div>
                    <w:div w:id="1441411877">
                      <w:marLeft w:val="0"/>
                      <w:marRight w:val="0"/>
                      <w:marTop w:val="0"/>
                      <w:marBottom w:val="0"/>
                      <w:divBdr>
                        <w:top w:val="none" w:sz="0" w:space="0" w:color="auto"/>
                        <w:left w:val="none" w:sz="0" w:space="0" w:color="auto"/>
                        <w:bottom w:val="none" w:sz="0" w:space="0" w:color="auto"/>
                        <w:right w:val="none" w:sz="0" w:space="0" w:color="auto"/>
                      </w:divBdr>
                    </w:div>
                    <w:div w:id="698434883">
                      <w:marLeft w:val="0"/>
                      <w:marRight w:val="0"/>
                      <w:marTop w:val="0"/>
                      <w:marBottom w:val="0"/>
                      <w:divBdr>
                        <w:top w:val="none" w:sz="0" w:space="0" w:color="auto"/>
                        <w:left w:val="none" w:sz="0" w:space="0" w:color="auto"/>
                        <w:bottom w:val="none" w:sz="0" w:space="0" w:color="auto"/>
                        <w:right w:val="none" w:sz="0" w:space="0" w:color="auto"/>
                      </w:divBdr>
                    </w:div>
                    <w:div w:id="732385188">
                      <w:marLeft w:val="0"/>
                      <w:marRight w:val="0"/>
                      <w:marTop w:val="0"/>
                      <w:marBottom w:val="0"/>
                      <w:divBdr>
                        <w:top w:val="none" w:sz="0" w:space="0" w:color="auto"/>
                        <w:left w:val="none" w:sz="0" w:space="0" w:color="auto"/>
                        <w:bottom w:val="none" w:sz="0" w:space="0" w:color="auto"/>
                        <w:right w:val="none" w:sz="0" w:space="0" w:color="auto"/>
                      </w:divBdr>
                    </w:div>
                    <w:div w:id="1768305349">
                      <w:marLeft w:val="0"/>
                      <w:marRight w:val="0"/>
                      <w:marTop w:val="0"/>
                      <w:marBottom w:val="0"/>
                      <w:divBdr>
                        <w:top w:val="none" w:sz="0" w:space="0" w:color="auto"/>
                        <w:left w:val="none" w:sz="0" w:space="0" w:color="auto"/>
                        <w:bottom w:val="none" w:sz="0" w:space="0" w:color="auto"/>
                        <w:right w:val="none" w:sz="0" w:space="0" w:color="auto"/>
                      </w:divBdr>
                    </w:div>
                    <w:div w:id="1241330238">
                      <w:marLeft w:val="0"/>
                      <w:marRight w:val="0"/>
                      <w:marTop w:val="0"/>
                      <w:marBottom w:val="0"/>
                      <w:divBdr>
                        <w:top w:val="none" w:sz="0" w:space="0" w:color="auto"/>
                        <w:left w:val="none" w:sz="0" w:space="0" w:color="auto"/>
                        <w:bottom w:val="none" w:sz="0" w:space="0" w:color="auto"/>
                        <w:right w:val="none" w:sz="0" w:space="0" w:color="auto"/>
                      </w:divBdr>
                    </w:div>
                    <w:div w:id="59134685">
                      <w:marLeft w:val="0"/>
                      <w:marRight w:val="0"/>
                      <w:marTop w:val="0"/>
                      <w:marBottom w:val="0"/>
                      <w:divBdr>
                        <w:top w:val="none" w:sz="0" w:space="0" w:color="auto"/>
                        <w:left w:val="none" w:sz="0" w:space="0" w:color="auto"/>
                        <w:bottom w:val="none" w:sz="0" w:space="0" w:color="auto"/>
                        <w:right w:val="none" w:sz="0" w:space="0" w:color="auto"/>
                      </w:divBdr>
                    </w:div>
                    <w:div w:id="385766886">
                      <w:marLeft w:val="0"/>
                      <w:marRight w:val="0"/>
                      <w:marTop w:val="0"/>
                      <w:marBottom w:val="0"/>
                      <w:divBdr>
                        <w:top w:val="none" w:sz="0" w:space="0" w:color="auto"/>
                        <w:left w:val="none" w:sz="0" w:space="0" w:color="auto"/>
                        <w:bottom w:val="none" w:sz="0" w:space="0" w:color="auto"/>
                        <w:right w:val="none" w:sz="0" w:space="0" w:color="auto"/>
                      </w:divBdr>
                    </w:div>
                    <w:div w:id="1874463288">
                      <w:marLeft w:val="0"/>
                      <w:marRight w:val="0"/>
                      <w:marTop w:val="0"/>
                      <w:marBottom w:val="0"/>
                      <w:divBdr>
                        <w:top w:val="none" w:sz="0" w:space="0" w:color="auto"/>
                        <w:left w:val="none" w:sz="0" w:space="0" w:color="auto"/>
                        <w:bottom w:val="none" w:sz="0" w:space="0" w:color="auto"/>
                        <w:right w:val="none" w:sz="0" w:space="0" w:color="auto"/>
                      </w:divBdr>
                    </w:div>
                    <w:div w:id="592325158">
                      <w:marLeft w:val="0"/>
                      <w:marRight w:val="0"/>
                      <w:marTop w:val="0"/>
                      <w:marBottom w:val="0"/>
                      <w:divBdr>
                        <w:top w:val="none" w:sz="0" w:space="0" w:color="auto"/>
                        <w:left w:val="none" w:sz="0" w:space="0" w:color="auto"/>
                        <w:bottom w:val="none" w:sz="0" w:space="0" w:color="auto"/>
                        <w:right w:val="none" w:sz="0" w:space="0" w:color="auto"/>
                      </w:divBdr>
                    </w:div>
                    <w:div w:id="128402910">
                      <w:marLeft w:val="0"/>
                      <w:marRight w:val="0"/>
                      <w:marTop w:val="0"/>
                      <w:marBottom w:val="0"/>
                      <w:divBdr>
                        <w:top w:val="none" w:sz="0" w:space="0" w:color="auto"/>
                        <w:left w:val="none" w:sz="0" w:space="0" w:color="auto"/>
                        <w:bottom w:val="none" w:sz="0" w:space="0" w:color="auto"/>
                        <w:right w:val="none" w:sz="0" w:space="0" w:color="auto"/>
                      </w:divBdr>
                    </w:div>
                    <w:div w:id="1869367040">
                      <w:marLeft w:val="0"/>
                      <w:marRight w:val="0"/>
                      <w:marTop w:val="0"/>
                      <w:marBottom w:val="0"/>
                      <w:divBdr>
                        <w:top w:val="none" w:sz="0" w:space="0" w:color="auto"/>
                        <w:left w:val="none" w:sz="0" w:space="0" w:color="auto"/>
                        <w:bottom w:val="none" w:sz="0" w:space="0" w:color="auto"/>
                        <w:right w:val="none" w:sz="0" w:space="0" w:color="auto"/>
                      </w:divBdr>
                    </w:div>
                    <w:div w:id="1478186735">
                      <w:marLeft w:val="0"/>
                      <w:marRight w:val="0"/>
                      <w:marTop w:val="0"/>
                      <w:marBottom w:val="0"/>
                      <w:divBdr>
                        <w:top w:val="none" w:sz="0" w:space="0" w:color="auto"/>
                        <w:left w:val="none" w:sz="0" w:space="0" w:color="auto"/>
                        <w:bottom w:val="none" w:sz="0" w:space="0" w:color="auto"/>
                        <w:right w:val="none" w:sz="0" w:space="0" w:color="auto"/>
                      </w:divBdr>
                    </w:div>
                    <w:div w:id="633872853">
                      <w:marLeft w:val="0"/>
                      <w:marRight w:val="0"/>
                      <w:marTop w:val="0"/>
                      <w:marBottom w:val="0"/>
                      <w:divBdr>
                        <w:top w:val="none" w:sz="0" w:space="0" w:color="auto"/>
                        <w:left w:val="none" w:sz="0" w:space="0" w:color="auto"/>
                        <w:bottom w:val="none" w:sz="0" w:space="0" w:color="auto"/>
                        <w:right w:val="none" w:sz="0" w:space="0" w:color="auto"/>
                      </w:divBdr>
                    </w:div>
                    <w:div w:id="2137790793">
                      <w:marLeft w:val="0"/>
                      <w:marRight w:val="0"/>
                      <w:marTop w:val="0"/>
                      <w:marBottom w:val="0"/>
                      <w:divBdr>
                        <w:top w:val="none" w:sz="0" w:space="0" w:color="auto"/>
                        <w:left w:val="none" w:sz="0" w:space="0" w:color="auto"/>
                        <w:bottom w:val="none" w:sz="0" w:space="0" w:color="auto"/>
                        <w:right w:val="none" w:sz="0" w:space="0" w:color="auto"/>
                      </w:divBdr>
                    </w:div>
                    <w:div w:id="549271721">
                      <w:marLeft w:val="0"/>
                      <w:marRight w:val="0"/>
                      <w:marTop w:val="0"/>
                      <w:marBottom w:val="0"/>
                      <w:divBdr>
                        <w:top w:val="none" w:sz="0" w:space="0" w:color="auto"/>
                        <w:left w:val="none" w:sz="0" w:space="0" w:color="auto"/>
                        <w:bottom w:val="none" w:sz="0" w:space="0" w:color="auto"/>
                        <w:right w:val="none" w:sz="0" w:space="0" w:color="auto"/>
                      </w:divBdr>
                    </w:div>
                    <w:div w:id="836115013">
                      <w:marLeft w:val="0"/>
                      <w:marRight w:val="0"/>
                      <w:marTop w:val="0"/>
                      <w:marBottom w:val="0"/>
                      <w:divBdr>
                        <w:top w:val="none" w:sz="0" w:space="0" w:color="auto"/>
                        <w:left w:val="none" w:sz="0" w:space="0" w:color="auto"/>
                        <w:bottom w:val="none" w:sz="0" w:space="0" w:color="auto"/>
                        <w:right w:val="none" w:sz="0" w:space="0" w:color="auto"/>
                      </w:divBdr>
                    </w:div>
                    <w:div w:id="1198934216">
                      <w:marLeft w:val="0"/>
                      <w:marRight w:val="0"/>
                      <w:marTop w:val="0"/>
                      <w:marBottom w:val="0"/>
                      <w:divBdr>
                        <w:top w:val="none" w:sz="0" w:space="0" w:color="auto"/>
                        <w:left w:val="none" w:sz="0" w:space="0" w:color="auto"/>
                        <w:bottom w:val="none" w:sz="0" w:space="0" w:color="auto"/>
                        <w:right w:val="none" w:sz="0" w:space="0" w:color="auto"/>
                      </w:divBdr>
                    </w:div>
                    <w:div w:id="796491749">
                      <w:marLeft w:val="0"/>
                      <w:marRight w:val="0"/>
                      <w:marTop w:val="0"/>
                      <w:marBottom w:val="0"/>
                      <w:divBdr>
                        <w:top w:val="none" w:sz="0" w:space="0" w:color="auto"/>
                        <w:left w:val="none" w:sz="0" w:space="0" w:color="auto"/>
                        <w:bottom w:val="none" w:sz="0" w:space="0" w:color="auto"/>
                        <w:right w:val="none" w:sz="0" w:space="0" w:color="auto"/>
                      </w:divBdr>
                    </w:div>
                    <w:div w:id="594050816">
                      <w:marLeft w:val="0"/>
                      <w:marRight w:val="0"/>
                      <w:marTop w:val="0"/>
                      <w:marBottom w:val="0"/>
                      <w:divBdr>
                        <w:top w:val="none" w:sz="0" w:space="0" w:color="auto"/>
                        <w:left w:val="none" w:sz="0" w:space="0" w:color="auto"/>
                        <w:bottom w:val="none" w:sz="0" w:space="0" w:color="auto"/>
                        <w:right w:val="none" w:sz="0" w:space="0" w:color="auto"/>
                      </w:divBdr>
                    </w:div>
                    <w:div w:id="1673532113">
                      <w:marLeft w:val="0"/>
                      <w:marRight w:val="0"/>
                      <w:marTop w:val="0"/>
                      <w:marBottom w:val="0"/>
                      <w:divBdr>
                        <w:top w:val="none" w:sz="0" w:space="0" w:color="auto"/>
                        <w:left w:val="none" w:sz="0" w:space="0" w:color="auto"/>
                        <w:bottom w:val="none" w:sz="0" w:space="0" w:color="auto"/>
                        <w:right w:val="none" w:sz="0" w:space="0" w:color="auto"/>
                      </w:divBdr>
                    </w:div>
                    <w:div w:id="1675913315">
                      <w:marLeft w:val="0"/>
                      <w:marRight w:val="0"/>
                      <w:marTop w:val="0"/>
                      <w:marBottom w:val="0"/>
                      <w:divBdr>
                        <w:top w:val="none" w:sz="0" w:space="0" w:color="auto"/>
                        <w:left w:val="none" w:sz="0" w:space="0" w:color="auto"/>
                        <w:bottom w:val="none" w:sz="0" w:space="0" w:color="auto"/>
                        <w:right w:val="none" w:sz="0" w:space="0" w:color="auto"/>
                      </w:divBdr>
                    </w:div>
                    <w:div w:id="1274096733">
                      <w:marLeft w:val="0"/>
                      <w:marRight w:val="0"/>
                      <w:marTop w:val="0"/>
                      <w:marBottom w:val="0"/>
                      <w:divBdr>
                        <w:top w:val="none" w:sz="0" w:space="0" w:color="auto"/>
                        <w:left w:val="none" w:sz="0" w:space="0" w:color="auto"/>
                        <w:bottom w:val="none" w:sz="0" w:space="0" w:color="auto"/>
                        <w:right w:val="none" w:sz="0" w:space="0" w:color="auto"/>
                      </w:divBdr>
                    </w:div>
                    <w:div w:id="221989483">
                      <w:marLeft w:val="0"/>
                      <w:marRight w:val="0"/>
                      <w:marTop w:val="0"/>
                      <w:marBottom w:val="0"/>
                      <w:divBdr>
                        <w:top w:val="none" w:sz="0" w:space="0" w:color="auto"/>
                        <w:left w:val="none" w:sz="0" w:space="0" w:color="auto"/>
                        <w:bottom w:val="none" w:sz="0" w:space="0" w:color="auto"/>
                        <w:right w:val="none" w:sz="0" w:space="0" w:color="auto"/>
                      </w:divBdr>
                    </w:div>
                    <w:div w:id="29695965">
                      <w:marLeft w:val="0"/>
                      <w:marRight w:val="0"/>
                      <w:marTop w:val="0"/>
                      <w:marBottom w:val="0"/>
                      <w:divBdr>
                        <w:top w:val="none" w:sz="0" w:space="0" w:color="auto"/>
                        <w:left w:val="none" w:sz="0" w:space="0" w:color="auto"/>
                        <w:bottom w:val="none" w:sz="0" w:space="0" w:color="auto"/>
                        <w:right w:val="none" w:sz="0" w:space="0" w:color="auto"/>
                      </w:divBdr>
                    </w:div>
                    <w:div w:id="1880122672">
                      <w:marLeft w:val="0"/>
                      <w:marRight w:val="0"/>
                      <w:marTop w:val="0"/>
                      <w:marBottom w:val="0"/>
                      <w:divBdr>
                        <w:top w:val="none" w:sz="0" w:space="0" w:color="auto"/>
                        <w:left w:val="none" w:sz="0" w:space="0" w:color="auto"/>
                        <w:bottom w:val="none" w:sz="0" w:space="0" w:color="auto"/>
                        <w:right w:val="none" w:sz="0" w:space="0" w:color="auto"/>
                      </w:divBdr>
                    </w:div>
                    <w:div w:id="2138059903">
                      <w:marLeft w:val="0"/>
                      <w:marRight w:val="0"/>
                      <w:marTop w:val="0"/>
                      <w:marBottom w:val="0"/>
                      <w:divBdr>
                        <w:top w:val="none" w:sz="0" w:space="0" w:color="auto"/>
                        <w:left w:val="none" w:sz="0" w:space="0" w:color="auto"/>
                        <w:bottom w:val="none" w:sz="0" w:space="0" w:color="auto"/>
                        <w:right w:val="none" w:sz="0" w:space="0" w:color="auto"/>
                      </w:divBdr>
                    </w:div>
                    <w:div w:id="2128043619">
                      <w:marLeft w:val="0"/>
                      <w:marRight w:val="0"/>
                      <w:marTop w:val="0"/>
                      <w:marBottom w:val="0"/>
                      <w:divBdr>
                        <w:top w:val="none" w:sz="0" w:space="0" w:color="auto"/>
                        <w:left w:val="none" w:sz="0" w:space="0" w:color="auto"/>
                        <w:bottom w:val="none" w:sz="0" w:space="0" w:color="auto"/>
                        <w:right w:val="none" w:sz="0" w:space="0" w:color="auto"/>
                      </w:divBdr>
                    </w:div>
                    <w:div w:id="354039051">
                      <w:marLeft w:val="0"/>
                      <w:marRight w:val="0"/>
                      <w:marTop w:val="0"/>
                      <w:marBottom w:val="0"/>
                      <w:divBdr>
                        <w:top w:val="none" w:sz="0" w:space="0" w:color="auto"/>
                        <w:left w:val="none" w:sz="0" w:space="0" w:color="auto"/>
                        <w:bottom w:val="none" w:sz="0" w:space="0" w:color="auto"/>
                        <w:right w:val="none" w:sz="0" w:space="0" w:color="auto"/>
                      </w:divBdr>
                    </w:div>
                    <w:div w:id="15742218">
                      <w:marLeft w:val="0"/>
                      <w:marRight w:val="0"/>
                      <w:marTop w:val="0"/>
                      <w:marBottom w:val="0"/>
                      <w:divBdr>
                        <w:top w:val="none" w:sz="0" w:space="0" w:color="auto"/>
                        <w:left w:val="none" w:sz="0" w:space="0" w:color="auto"/>
                        <w:bottom w:val="none" w:sz="0" w:space="0" w:color="auto"/>
                        <w:right w:val="none" w:sz="0" w:space="0" w:color="auto"/>
                      </w:divBdr>
                    </w:div>
                    <w:div w:id="1203404520">
                      <w:marLeft w:val="0"/>
                      <w:marRight w:val="0"/>
                      <w:marTop w:val="0"/>
                      <w:marBottom w:val="0"/>
                      <w:divBdr>
                        <w:top w:val="none" w:sz="0" w:space="0" w:color="auto"/>
                        <w:left w:val="none" w:sz="0" w:space="0" w:color="auto"/>
                        <w:bottom w:val="none" w:sz="0" w:space="0" w:color="auto"/>
                        <w:right w:val="none" w:sz="0" w:space="0" w:color="auto"/>
                      </w:divBdr>
                    </w:div>
                    <w:div w:id="748961232">
                      <w:marLeft w:val="0"/>
                      <w:marRight w:val="0"/>
                      <w:marTop w:val="0"/>
                      <w:marBottom w:val="0"/>
                      <w:divBdr>
                        <w:top w:val="none" w:sz="0" w:space="0" w:color="auto"/>
                        <w:left w:val="none" w:sz="0" w:space="0" w:color="auto"/>
                        <w:bottom w:val="none" w:sz="0" w:space="0" w:color="auto"/>
                        <w:right w:val="none" w:sz="0" w:space="0" w:color="auto"/>
                      </w:divBdr>
                    </w:div>
                    <w:div w:id="1735811008">
                      <w:marLeft w:val="0"/>
                      <w:marRight w:val="0"/>
                      <w:marTop w:val="0"/>
                      <w:marBottom w:val="0"/>
                      <w:divBdr>
                        <w:top w:val="none" w:sz="0" w:space="0" w:color="auto"/>
                        <w:left w:val="none" w:sz="0" w:space="0" w:color="auto"/>
                        <w:bottom w:val="none" w:sz="0" w:space="0" w:color="auto"/>
                        <w:right w:val="none" w:sz="0" w:space="0" w:color="auto"/>
                      </w:divBdr>
                    </w:div>
                    <w:div w:id="1650553737">
                      <w:marLeft w:val="0"/>
                      <w:marRight w:val="0"/>
                      <w:marTop w:val="0"/>
                      <w:marBottom w:val="0"/>
                      <w:divBdr>
                        <w:top w:val="none" w:sz="0" w:space="0" w:color="auto"/>
                        <w:left w:val="none" w:sz="0" w:space="0" w:color="auto"/>
                        <w:bottom w:val="none" w:sz="0" w:space="0" w:color="auto"/>
                        <w:right w:val="none" w:sz="0" w:space="0" w:color="auto"/>
                      </w:divBdr>
                    </w:div>
                    <w:div w:id="2003502005">
                      <w:marLeft w:val="0"/>
                      <w:marRight w:val="0"/>
                      <w:marTop w:val="0"/>
                      <w:marBottom w:val="0"/>
                      <w:divBdr>
                        <w:top w:val="none" w:sz="0" w:space="0" w:color="auto"/>
                        <w:left w:val="none" w:sz="0" w:space="0" w:color="auto"/>
                        <w:bottom w:val="none" w:sz="0" w:space="0" w:color="auto"/>
                        <w:right w:val="none" w:sz="0" w:space="0" w:color="auto"/>
                      </w:divBdr>
                    </w:div>
                    <w:div w:id="982343673">
                      <w:marLeft w:val="0"/>
                      <w:marRight w:val="0"/>
                      <w:marTop w:val="0"/>
                      <w:marBottom w:val="0"/>
                      <w:divBdr>
                        <w:top w:val="none" w:sz="0" w:space="0" w:color="auto"/>
                        <w:left w:val="none" w:sz="0" w:space="0" w:color="auto"/>
                        <w:bottom w:val="none" w:sz="0" w:space="0" w:color="auto"/>
                        <w:right w:val="none" w:sz="0" w:space="0" w:color="auto"/>
                      </w:divBdr>
                    </w:div>
                    <w:div w:id="135534959">
                      <w:marLeft w:val="0"/>
                      <w:marRight w:val="0"/>
                      <w:marTop w:val="0"/>
                      <w:marBottom w:val="0"/>
                      <w:divBdr>
                        <w:top w:val="none" w:sz="0" w:space="0" w:color="auto"/>
                        <w:left w:val="none" w:sz="0" w:space="0" w:color="auto"/>
                        <w:bottom w:val="none" w:sz="0" w:space="0" w:color="auto"/>
                        <w:right w:val="none" w:sz="0" w:space="0" w:color="auto"/>
                      </w:divBdr>
                    </w:div>
                    <w:div w:id="1354578918">
                      <w:marLeft w:val="0"/>
                      <w:marRight w:val="0"/>
                      <w:marTop w:val="0"/>
                      <w:marBottom w:val="0"/>
                      <w:divBdr>
                        <w:top w:val="none" w:sz="0" w:space="0" w:color="auto"/>
                        <w:left w:val="none" w:sz="0" w:space="0" w:color="auto"/>
                        <w:bottom w:val="none" w:sz="0" w:space="0" w:color="auto"/>
                        <w:right w:val="none" w:sz="0" w:space="0" w:color="auto"/>
                      </w:divBdr>
                    </w:div>
                    <w:div w:id="1857116729">
                      <w:marLeft w:val="0"/>
                      <w:marRight w:val="0"/>
                      <w:marTop w:val="0"/>
                      <w:marBottom w:val="0"/>
                      <w:divBdr>
                        <w:top w:val="none" w:sz="0" w:space="0" w:color="auto"/>
                        <w:left w:val="none" w:sz="0" w:space="0" w:color="auto"/>
                        <w:bottom w:val="none" w:sz="0" w:space="0" w:color="auto"/>
                        <w:right w:val="none" w:sz="0" w:space="0" w:color="auto"/>
                      </w:divBdr>
                    </w:div>
                    <w:div w:id="1551840267">
                      <w:marLeft w:val="0"/>
                      <w:marRight w:val="0"/>
                      <w:marTop w:val="0"/>
                      <w:marBottom w:val="0"/>
                      <w:divBdr>
                        <w:top w:val="none" w:sz="0" w:space="0" w:color="auto"/>
                        <w:left w:val="none" w:sz="0" w:space="0" w:color="auto"/>
                        <w:bottom w:val="none" w:sz="0" w:space="0" w:color="auto"/>
                        <w:right w:val="none" w:sz="0" w:space="0" w:color="auto"/>
                      </w:divBdr>
                    </w:div>
                    <w:div w:id="828983123">
                      <w:marLeft w:val="0"/>
                      <w:marRight w:val="0"/>
                      <w:marTop w:val="0"/>
                      <w:marBottom w:val="0"/>
                      <w:divBdr>
                        <w:top w:val="none" w:sz="0" w:space="0" w:color="auto"/>
                        <w:left w:val="none" w:sz="0" w:space="0" w:color="auto"/>
                        <w:bottom w:val="none" w:sz="0" w:space="0" w:color="auto"/>
                        <w:right w:val="none" w:sz="0" w:space="0" w:color="auto"/>
                      </w:divBdr>
                    </w:div>
                    <w:div w:id="1450855309">
                      <w:marLeft w:val="0"/>
                      <w:marRight w:val="0"/>
                      <w:marTop w:val="0"/>
                      <w:marBottom w:val="0"/>
                      <w:divBdr>
                        <w:top w:val="none" w:sz="0" w:space="0" w:color="auto"/>
                        <w:left w:val="none" w:sz="0" w:space="0" w:color="auto"/>
                        <w:bottom w:val="none" w:sz="0" w:space="0" w:color="auto"/>
                        <w:right w:val="none" w:sz="0" w:space="0" w:color="auto"/>
                      </w:divBdr>
                    </w:div>
                    <w:div w:id="175196461">
                      <w:marLeft w:val="0"/>
                      <w:marRight w:val="0"/>
                      <w:marTop w:val="0"/>
                      <w:marBottom w:val="0"/>
                      <w:divBdr>
                        <w:top w:val="none" w:sz="0" w:space="0" w:color="auto"/>
                        <w:left w:val="none" w:sz="0" w:space="0" w:color="auto"/>
                        <w:bottom w:val="none" w:sz="0" w:space="0" w:color="auto"/>
                        <w:right w:val="none" w:sz="0" w:space="0" w:color="auto"/>
                      </w:divBdr>
                    </w:div>
                    <w:div w:id="1915117013">
                      <w:marLeft w:val="0"/>
                      <w:marRight w:val="0"/>
                      <w:marTop w:val="0"/>
                      <w:marBottom w:val="0"/>
                      <w:divBdr>
                        <w:top w:val="none" w:sz="0" w:space="0" w:color="auto"/>
                        <w:left w:val="none" w:sz="0" w:space="0" w:color="auto"/>
                        <w:bottom w:val="none" w:sz="0" w:space="0" w:color="auto"/>
                        <w:right w:val="none" w:sz="0" w:space="0" w:color="auto"/>
                      </w:divBdr>
                    </w:div>
                    <w:div w:id="1478642843">
                      <w:marLeft w:val="0"/>
                      <w:marRight w:val="0"/>
                      <w:marTop w:val="0"/>
                      <w:marBottom w:val="0"/>
                      <w:divBdr>
                        <w:top w:val="none" w:sz="0" w:space="0" w:color="auto"/>
                        <w:left w:val="none" w:sz="0" w:space="0" w:color="auto"/>
                        <w:bottom w:val="none" w:sz="0" w:space="0" w:color="auto"/>
                        <w:right w:val="none" w:sz="0" w:space="0" w:color="auto"/>
                      </w:divBdr>
                    </w:div>
                    <w:div w:id="1967082091">
                      <w:marLeft w:val="0"/>
                      <w:marRight w:val="0"/>
                      <w:marTop w:val="0"/>
                      <w:marBottom w:val="0"/>
                      <w:divBdr>
                        <w:top w:val="none" w:sz="0" w:space="0" w:color="auto"/>
                        <w:left w:val="none" w:sz="0" w:space="0" w:color="auto"/>
                        <w:bottom w:val="none" w:sz="0" w:space="0" w:color="auto"/>
                        <w:right w:val="none" w:sz="0" w:space="0" w:color="auto"/>
                      </w:divBdr>
                    </w:div>
                    <w:div w:id="2073964906">
                      <w:marLeft w:val="0"/>
                      <w:marRight w:val="0"/>
                      <w:marTop w:val="0"/>
                      <w:marBottom w:val="0"/>
                      <w:divBdr>
                        <w:top w:val="none" w:sz="0" w:space="0" w:color="auto"/>
                        <w:left w:val="none" w:sz="0" w:space="0" w:color="auto"/>
                        <w:bottom w:val="none" w:sz="0" w:space="0" w:color="auto"/>
                        <w:right w:val="none" w:sz="0" w:space="0" w:color="auto"/>
                      </w:divBdr>
                    </w:div>
                    <w:div w:id="1367097073">
                      <w:marLeft w:val="0"/>
                      <w:marRight w:val="0"/>
                      <w:marTop w:val="0"/>
                      <w:marBottom w:val="0"/>
                      <w:divBdr>
                        <w:top w:val="none" w:sz="0" w:space="0" w:color="auto"/>
                        <w:left w:val="none" w:sz="0" w:space="0" w:color="auto"/>
                        <w:bottom w:val="none" w:sz="0" w:space="0" w:color="auto"/>
                        <w:right w:val="none" w:sz="0" w:space="0" w:color="auto"/>
                      </w:divBdr>
                    </w:div>
                    <w:div w:id="1307973805">
                      <w:marLeft w:val="0"/>
                      <w:marRight w:val="0"/>
                      <w:marTop w:val="0"/>
                      <w:marBottom w:val="0"/>
                      <w:divBdr>
                        <w:top w:val="none" w:sz="0" w:space="0" w:color="auto"/>
                        <w:left w:val="none" w:sz="0" w:space="0" w:color="auto"/>
                        <w:bottom w:val="none" w:sz="0" w:space="0" w:color="auto"/>
                        <w:right w:val="none" w:sz="0" w:space="0" w:color="auto"/>
                      </w:divBdr>
                    </w:div>
                    <w:div w:id="739331702">
                      <w:marLeft w:val="0"/>
                      <w:marRight w:val="0"/>
                      <w:marTop w:val="0"/>
                      <w:marBottom w:val="0"/>
                      <w:divBdr>
                        <w:top w:val="none" w:sz="0" w:space="0" w:color="auto"/>
                        <w:left w:val="none" w:sz="0" w:space="0" w:color="auto"/>
                        <w:bottom w:val="none" w:sz="0" w:space="0" w:color="auto"/>
                        <w:right w:val="none" w:sz="0" w:space="0" w:color="auto"/>
                      </w:divBdr>
                    </w:div>
                    <w:div w:id="886797872">
                      <w:marLeft w:val="0"/>
                      <w:marRight w:val="0"/>
                      <w:marTop w:val="0"/>
                      <w:marBottom w:val="0"/>
                      <w:divBdr>
                        <w:top w:val="none" w:sz="0" w:space="0" w:color="auto"/>
                        <w:left w:val="none" w:sz="0" w:space="0" w:color="auto"/>
                        <w:bottom w:val="none" w:sz="0" w:space="0" w:color="auto"/>
                        <w:right w:val="none" w:sz="0" w:space="0" w:color="auto"/>
                      </w:divBdr>
                    </w:div>
                    <w:div w:id="929855575">
                      <w:marLeft w:val="0"/>
                      <w:marRight w:val="0"/>
                      <w:marTop w:val="0"/>
                      <w:marBottom w:val="0"/>
                      <w:divBdr>
                        <w:top w:val="none" w:sz="0" w:space="0" w:color="auto"/>
                        <w:left w:val="none" w:sz="0" w:space="0" w:color="auto"/>
                        <w:bottom w:val="none" w:sz="0" w:space="0" w:color="auto"/>
                        <w:right w:val="none" w:sz="0" w:space="0" w:color="auto"/>
                      </w:divBdr>
                    </w:div>
                    <w:div w:id="1047024786">
                      <w:marLeft w:val="0"/>
                      <w:marRight w:val="0"/>
                      <w:marTop w:val="0"/>
                      <w:marBottom w:val="0"/>
                      <w:divBdr>
                        <w:top w:val="none" w:sz="0" w:space="0" w:color="auto"/>
                        <w:left w:val="none" w:sz="0" w:space="0" w:color="auto"/>
                        <w:bottom w:val="none" w:sz="0" w:space="0" w:color="auto"/>
                        <w:right w:val="none" w:sz="0" w:space="0" w:color="auto"/>
                      </w:divBdr>
                    </w:div>
                    <w:div w:id="422728664">
                      <w:marLeft w:val="0"/>
                      <w:marRight w:val="0"/>
                      <w:marTop w:val="0"/>
                      <w:marBottom w:val="0"/>
                      <w:divBdr>
                        <w:top w:val="none" w:sz="0" w:space="0" w:color="auto"/>
                        <w:left w:val="none" w:sz="0" w:space="0" w:color="auto"/>
                        <w:bottom w:val="none" w:sz="0" w:space="0" w:color="auto"/>
                        <w:right w:val="none" w:sz="0" w:space="0" w:color="auto"/>
                      </w:divBdr>
                    </w:div>
                    <w:div w:id="592520303">
                      <w:marLeft w:val="0"/>
                      <w:marRight w:val="0"/>
                      <w:marTop w:val="0"/>
                      <w:marBottom w:val="0"/>
                      <w:divBdr>
                        <w:top w:val="none" w:sz="0" w:space="0" w:color="auto"/>
                        <w:left w:val="none" w:sz="0" w:space="0" w:color="auto"/>
                        <w:bottom w:val="none" w:sz="0" w:space="0" w:color="auto"/>
                        <w:right w:val="none" w:sz="0" w:space="0" w:color="auto"/>
                      </w:divBdr>
                    </w:div>
                    <w:div w:id="1083723638">
                      <w:marLeft w:val="0"/>
                      <w:marRight w:val="0"/>
                      <w:marTop w:val="0"/>
                      <w:marBottom w:val="0"/>
                      <w:divBdr>
                        <w:top w:val="none" w:sz="0" w:space="0" w:color="auto"/>
                        <w:left w:val="none" w:sz="0" w:space="0" w:color="auto"/>
                        <w:bottom w:val="none" w:sz="0" w:space="0" w:color="auto"/>
                        <w:right w:val="none" w:sz="0" w:space="0" w:color="auto"/>
                      </w:divBdr>
                    </w:div>
                    <w:div w:id="159446">
                      <w:marLeft w:val="0"/>
                      <w:marRight w:val="0"/>
                      <w:marTop w:val="0"/>
                      <w:marBottom w:val="0"/>
                      <w:divBdr>
                        <w:top w:val="none" w:sz="0" w:space="0" w:color="auto"/>
                        <w:left w:val="none" w:sz="0" w:space="0" w:color="auto"/>
                        <w:bottom w:val="none" w:sz="0" w:space="0" w:color="auto"/>
                        <w:right w:val="none" w:sz="0" w:space="0" w:color="auto"/>
                      </w:divBdr>
                    </w:div>
                    <w:div w:id="846284962">
                      <w:marLeft w:val="0"/>
                      <w:marRight w:val="0"/>
                      <w:marTop w:val="0"/>
                      <w:marBottom w:val="0"/>
                      <w:divBdr>
                        <w:top w:val="none" w:sz="0" w:space="0" w:color="auto"/>
                        <w:left w:val="none" w:sz="0" w:space="0" w:color="auto"/>
                        <w:bottom w:val="none" w:sz="0" w:space="0" w:color="auto"/>
                        <w:right w:val="none" w:sz="0" w:space="0" w:color="auto"/>
                      </w:divBdr>
                    </w:div>
                    <w:div w:id="508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3766">
      <w:bodyDiv w:val="1"/>
      <w:marLeft w:val="0"/>
      <w:marRight w:val="0"/>
      <w:marTop w:val="0"/>
      <w:marBottom w:val="0"/>
      <w:divBdr>
        <w:top w:val="none" w:sz="0" w:space="0" w:color="auto"/>
        <w:left w:val="none" w:sz="0" w:space="0" w:color="auto"/>
        <w:bottom w:val="none" w:sz="0" w:space="0" w:color="auto"/>
        <w:right w:val="none" w:sz="0" w:space="0" w:color="auto"/>
      </w:divBdr>
    </w:div>
    <w:div w:id="1335570115">
      <w:bodyDiv w:val="1"/>
      <w:marLeft w:val="0"/>
      <w:marRight w:val="0"/>
      <w:marTop w:val="0"/>
      <w:marBottom w:val="0"/>
      <w:divBdr>
        <w:top w:val="none" w:sz="0" w:space="0" w:color="auto"/>
        <w:left w:val="none" w:sz="0" w:space="0" w:color="auto"/>
        <w:bottom w:val="none" w:sz="0" w:space="0" w:color="auto"/>
        <w:right w:val="none" w:sz="0" w:space="0" w:color="auto"/>
      </w:divBdr>
      <w:divsChild>
        <w:div w:id="1986468164">
          <w:marLeft w:val="0"/>
          <w:marRight w:val="0"/>
          <w:marTop w:val="0"/>
          <w:marBottom w:val="0"/>
          <w:divBdr>
            <w:top w:val="none" w:sz="0" w:space="0" w:color="auto"/>
            <w:left w:val="none" w:sz="0" w:space="0" w:color="auto"/>
            <w:bottom w:val="none" w:sz="0" w:space="0" w:color="auto"/>
            <w:right w:val="none" w:sz="0" w:space="0" w:color="auto"/>
          </w:divBdr>
          <w:divsChild>
            <w:div w:id="773287390">
              <w:marLeft w:val="0"/>
              <w:marRight w:val="0"/>
              <w:marTop w:val="0"/>
              <w:marBottom w:val="0"/>
              <w:divBdr>
                <w:top w:val="none" w:sz="0" w:space="0" w:color="auto"/>
                <w:left w:val="none" w:sz="0" w:space="0" w:color="auto"/>
                <w:bottom w:val="none" w:sz="0" w:space="0" w:color="auto"/>
                <w:right w:val="none" w:sz="0" w:space="0" w:color="auto"/>
              </w:divBdr>
              <w:divsChild>
                <w:div w:id="1741168850">
                  <w:marLeft w:val="0"/>
                  <w:marRight w:val="0"/>
                  <w:marTop w:val="0"/>
                  <w:marBottom w:val="0"/>
                  <w:divBdr>
                    <w:top w:val="none" w:sz="0" w:space="0" w:color="auto"/>
                    <w:left w:val="none" w:sz="0" w:space="0" w:color="auto"/>
                    <w:bottom w:val="none" w:sz="0" w:space="0" w:color="auto"/>
                    <w:right w:val="none" w:sz="0" w:space="0" w:color="auto"/>
                  </w:divBdr>
                  <w:divsChild>
                    <w:div w:id="1932352962">
                      <w:marLeft w:val="0"/>
                      <w:marRight w:val="0"/>
                      <w:marTop w:val="0"/>
                      <w:marBottom w:val="0"/>
                      <w:divBdr>
                        <w:top w:val="none" w:sz="0" w:space="0" w:color="auto"/>
                        <w:left w:val="none" w:sz="0" w:space="0" w:color="auto"/>
                        <w:bottom w:val="none" w:sz="0" w:space="0" w:color="auto"/>
                        <w:right w:val="none" w:sz="0" w:space="0" w:color="auto"/>
                      </w:divBdr>
                    </w:div>
                    <w:div w:id="1916940490">
                      <w:marLeft w:val="0"/>
                      <w:marRight w:val="0"/>
                      <w:marTop w:val="0"/>
                      <w:marBottom w:val="0"/>
                      <w:divBdr>
                        <w:top w:val="none" w:sz="0" w:space="0" w:color="auto"/>
                        <w:left w:val="none" w:sz="0" w:space="0" w:color="auto"/>
                        <w:bottom w:val="none" w:sz="0" w:space="0" w:color="auto"/>
                        <w:right w:val="none" w:sz="0" w:space="0" w:color="auto"/>
                      </w:divBdr>
                    </w:div>
                    <w:div w:id="961493672">
                      <w:marLeft w:val="0"/>
                      <w:marRight w:val="0"/>
                      <w:marTop w:val="0"/>
                      <w:marBottom w:val="0"/>
                      <w:divBdr>
                        <w:top w:val="none" w:sz="0" w:space="0" w:color="auto"/>
                        <w:left w:val="none" w:sz="0" w:space="0" w:color="auto"/>
                        <w:bottom w:val="none" w:sz="0" w:space="0" w:color="auto"/>
                        <w:right w:val="none" w:sz="0" w:space="0" w:color="auto"/>
                      </w:divBdr>
                    </w:div>
                    <w:div w:id="1260023564">
                      <w:marLeft w:val="0"/>
                      <w:marRight w:val="0"/>
                      <w:marTop w:val="0"/>
                      <w:marBottom w:val="0"/>
                      <w:divBdr>
                        <w:top w:val="none" w:sz="0" w:space="0" w:color="auto"/>
                        <w:left w:val="none" w:sz="0" w:space="0" w:color="auto"/>
                        <w:bottom w:val="none" w:sz="0" w:space="0" w:color="auto"/>
                        <w:right w:val="none" w:sz="0" w:space="0" w:color="auto"/>
                      </w:divBdr>
                    </w:div>
                    <w:div w:id="1247375200">
                      <w:marLeft w:val="0"/>
                      <w:marRight w:val="0"/>
                      <w:marTop w:val="0"/>
                      <w:marBottom w:val="0"/>
                      <w:divBdr>
                        <w:top w:val="none" w:sz="0" w:space="0" w:color="auto"/>
                        <w:left w:val="none" w:sz="0" w:space="0" w:color="auto"/>
                        <w:bottom w:val="none" w:sz="0" w:space="0" w:color="auto"/>
                        <w:right w:val="none" w:sz="0" w:space="0" w:color="auto"/>
                      </w:divBdr>
                    </w:div>
                    <w:div w:id="1867869832">
                      <w:marLeft w:val="0"/>
                      <w:marRight w:val="0"/>
                      <w:marTop w:val="0"/>
                      <w:marBottom w:val="0"/>
                      <w:divBdr>
                        <w:top w:val="none" w:sz="0" w:space="0" w:color="auto"/>
                        <w:left w:val="none" w:sz="0" w:space="0" w:color="auto"/>
                        <w:bottom w:val="none" w:sz="0" w:space="0" w:color="auto"/>
                        <w:right w:val="none" w:sz="0" w:space="0" w:color="auto"/>
                      </w:divBdr>
                    </w:div>
                    <w:div w:id="1952079949">
                      <w:marLeft w:val="0"/>
                      <w:marRight w:val="0"/>
                      <w:marTop w:val="0"/>
                      <w:marBottom w:val="0"/>
                      <w:divBdr>
                        <w:top w:val="none" w:sz="0" w:space="0" w:color="auto"/>
                        <w:left w:val="none" w:sz="0" w:space="0" w:color="auto"/>
                        <w:bottom w:val="none" w:sz="0" w:space="0" w:color="auto"/>
                        <w:right w:val="none" w:sz="0" w:space="0" w:color="auto"/>
                      </w:divBdr>
                    </w:div>
                    <w:div w:id="2142112357">
                      <w:marLeft w:val="0"/>
                      <w:marRight w:val="0"/>
                      <w:marTop w:val="0"/>
                      <w:marBottom w:val="0"/>
                      <w:divBdr>
                        <w:top w:val="none" w:sz="0" w:space="0" w:color="auto"/>
                        <w:left w:val="none" w:sz="0" w:space="0" w:color="auto"/>
                        <w:bottom w:val="none" w:sz="0" w:space="0" w:color="auto"/>
                        <w:right w:val="none" w:sz="0" w:space="0" w:color="auto"/>
                      </w:divBdr>
                    </w:div>
                    <w:div w:id="1094014852">
                      <w:marLeft w:val="0"/>
                      <w:marRight w:val="0"/>
                      <w:marTop w:val="0"/>
                      <w:marBottom w:val="0"/>
                      <w:divBdr>
                        <w:top w:val="none" w:sz="0" w:space="0" w:color="auto"/>
                        <w:left w:val="none" w:sz="0" w:space="0" w:color="auto"/>
                        <w:bottom w:val="none" w:sz="0" w:space="0" w:color="auto"/>
                        <w:right w:val="none" w:sz="0" w:space="0" w:color="auto"/>
                      </w:divBdr>
                    </w:div>
                    <w:div w:id="56058108">
                      <w:marLeft w:val="0"/>
                      <w:marRight w:val="0"/>
                      <w:marTop w:val="0"/>
                      <w:marBottom w:val="0"/>
                      <w:divBdr>
                        <w:top w:val="none" w:sz="0" w:space="0" w:color="auto"/>
                        <w:left w:val="none" w:sz="0" w:space="0" w:color="auto"/>
                        <w:bottom w:val="none" w:sz="0" w:space="0" w:color="auto"/>
                        <w:right w:val="none" w:sz="0" w:space="0" w:color="auto"/>
                      </w:divBdr>
                    </w:div>
                    <w:div w:id="1355110717">
                      <w:marLeft w:val="0"/>
                      <w:marRight w:val="0"/>
                      <w:marTop w:val="0"/>
                      <w:marBottom w:val="0"/>
                      <w:divBdr>
                        <w:top w:val="none" w:sz="0" w:space="0" w:color="auto"/>
                        <w:left w:val="none" w:sz="0" w:space="0" w:color="auto"/>
                        <w:bottom w:val="none" w:sz="0" w:space="0" w:color="auto"/>
                        <w:right w:val="none" w:sz="0" w:space="0" w:color="auto"/>
                      </w:divBdr>
                    </w:div>
                    <w:div w:id="631907723">
                      <w:marLeft w:val="0"/>
                      <w:marRight w:val="0"/>
                      <w:marTop w:val="0"/>
                      <w:marBottom w:val="0"/>
                      <w:divBdr>
                        <w:top w:val="none" w:sz="0" w:space="0" w:color="auto"/>
                        <w:left w:val="none" w:sz="0" w:space="0" w:color="auto"/>
                        <w:bottom w:val="none" w:sz="0" w:space="0" w:color="auto"/>
                        <w:right w:val="none" w:sz="0" w:space="0" w:color="auto"/>
                      </w:divBdr>
                    </w:div>
                    <w:div w:id="1740714628">
                      <w:marLeft w:val="0"/>
                      <w:marRight w:val="0"/>
                      <w:marTop w:val="0"/>
                      <w:marBottom w:val="0"/>
                      <w:divBdr>
                        <w:top w:val="none" w:sz="0" w:space="0" w:color="auto"/>
                        <w:left w:val="none" w:sz="0" w:space="0" w:color="auto"/>
                        <w:bottom w:val="none" w:sz="0" w:space="0" w:color="auto"/>
                        <w:right w:val="none" w:sz="0" w:space="0" w:color="auto"/>
                      </w:divBdr>
                    </w:div>
                    <w:div w:id="61367133">
                      <w:marLeft w:val="0"/>
                      <w:marRight w:val="0"/>
                      <w:marTop w:val="0"/>
                      <w:marBottom w:val="0"/>
                      <w:divBdr>
                        <w:top w:val="none" w:sz="0" w:space="0" w:color="auto"/>
                        <w:left w:val="none" w:sz="0" w:space="0" w:color="auto"/>
                        <w:bottom w:val="none" w:sz="0" w:space="0" w:color="auto"/>
                        <w:right w:val="none" w:sz="0" w:space="0" w:color="auto"/>
                      </w:divBdr>
                    </w:div>
                    <w:div w:id="16010185">
                      <w:marLeft w:val="0"/>
                      <w:marRight w:val="0"/>
                      <w:marTop w:val="0"/>
                      <w:marBottom w:val="0"/>
                      <w:divBdr>
                        <w:top w:val="none" w:sz="0" w:space="0" w:color="auto"/>
                        <w:left w:val="none" w:sz="0" w:space="0" w:color="auto"/>
                        <w:bottom w:val="none" w:sz="0" w:space="0" w:color="auto"/>
                        <w:right w:val="none" w:sz="0" w:space="0" w:color="auto"/>
                      </w:divBdr>
                    </w:div>
                    <w:div w:id="40709162">
                      <w:marLeft w:val="0"/>
                      <w:marRight w:val="0"/>
                      <w:marTop w:val="0"/>
                      <w:marBottom w:val="0"/>
                      <w:divBdr>
                        <w:top w:val="none" w:sz="0" w:space="0" w:color="auto"/>
                        <w:left w:val="none" w:sz="0" w:space="0" w:color="auto"/>
                        <w:bottom w:val="none" w:sz="0" w:space="0" w:color="auto"/>
                        <w:right w:val="none" w:sz="0" w:space="0" w:color="auto"/>
                      </w:divBdr>
                    </w:div>
                    <w:div w:id="1379471948">
                      <w:marLeft w:val="0"/>
                      <w:marRight w:val="0"/>
                      <w:marTop w:val="0"/>
                      <w:marBottom w:val="0"/>
                      <w:divBdr>
                        <w:top w:val="none" w:sz="0" w:space="0" w:color="auto"/>
                        <w:left w:val="none" w:sz="0" w:space="0" w:color="auto"/>
                        <w:bottom w:val="none" w:sz="0" w:space="0" w:color="auto"/>
                        <w:right w:val="none" w:sz="0" w:space="0" w:color="auto"/>
                      </w:divBdr>
                    </w:div>
                    <w:div w:id="2081979219">
                      <w:marLeft w:val="0"/>
                      <w:marRight w:val="0"/>
                      <w:marTop w:val="0"/>
                      <w:marBottom w:val="0"/>
                      <w:divBdr>
                        <w:top w:val="none" w:sz="0" w:space="0" w:color="auto"/>
                        <w:left w:val="none" w:sz="0" w:space="0" w:color="auto"/>
                        <w:bottom w:val="none" w:sz="0" w:space="0" w:color="auto"/>
                        <w:right w:val="none" w:sz="0" w:space="0" w:color="auto"/>
                      </w:divBdr>
                    </w:div>
                    <w:div w:id="1111823955">
                      <w:marLeft w:val="0"/>
                      <w:marRight w:val="0"/>
                      <w:marTop w:val="0"/>
                      <w:marBottom w:val="0"/>
                      <w:divBdr>
                        <w:top w:val="none" w:sz="0" w:space="0" w:color="auto"/>
                        <w:left w:val="none" w:sz="0" w:space="0" w:color="auto"/>
                        <w:bottom w:val="none" w:sz="0" w:space="0" w:color="auto"/>
                        <w:right w:val="none" w:sz="0" w:space="0" w:color="auto"/>
                      </w:divBdr>
                    </w:div>
                    <w:div w:id="176232608">
                      <w:marLeft w:val="0"/>
                      <w:marRight w:val="0"/>
                      <w:marTop w:val="0"/>
                      <w:marBottom w:val="0"/>
                      <w:divBdr>
                        <w:top w:val="none" w:sz="0" w:space="0" w:color="auto"/>
                        <w:left w:val="none" w:sz="0" w:space="0" w:color="auto"/>
                        <w:bottom w:val="none" w:sz="0" w:space="0" w:color="auto"/>
                        <w:right w:val="none" w:sz="0" w:space="0" w:color="auto"/>
                      </w:divBdr>
                    </w:div>
                    <w:div w:id="1410301165">
                      <w:marLeft w:val="0"/>
                      <w:marRight w:val="0"/>
                      <w:marTop w:val="0"/>
                      <w:marBottom w:val="0"/>
                      <w:divBdr>
                        <w:top w:val="none" w:sz="0" w:space="0" w:color="auto"/>
                        <w:left w:val="none" w:sz="0" w:space="0" w:color="auto"/>
                        <w:bottom w:val="none" w:sz="0" w:space="0" w:color="auto"/>
                        <w:right w:val="none" w:sz="0" w:space="0" w:color="auto"/>
                      </w:divBdr>
                    </w:div>
                    <w:div w:id="991132336">
                      <w:marLeft w:val="0"/>
                      <w:marRight w:val="0"/>
                      <w:marTop w:val="0"/>
                      <w:marBottom w:val="0"/>
                      <w:divBdr>
                        <w:top w:val="none" w:sz="0" w:space="0" w:color="auto"/>
                        <w:left w:val="none" w:sz="0" w:space="0" w:color="auto"/>
                        <w:bottom w:val="none" w:sz="0" w:space="0" w:color="auto"/>
                        <w:right w:val="none" w:sz="0" w:space="0" w:color="auto"/>
                      </w:divBdr>
                    </w:div>
                    <w:div w:id="1798523137">
                      <w:marLeft w:val="0"/>
                      <w:marRight w:val="0"/>
                      <w:marTop w:val="0"/>
                      <w:marBottom w:val="0"/>
                      <w:divBdr>
                        <w:top w:val="none" w:sz="0" w:space="0" w:color="auto"/>
                        <w:left w:val="none" w:sz="0" w:space="0" w:color="auto"/>
                        <w:bottom w:val="none" w:sz="0" w:space="0" w:color="auto"/>
                        <w:right w:val="none" w:sz="0" w:space="0" w:color="auto"/>
                      </w:divBdr>
                    </w:div>
                    <w:div w:id="1491407887">
                      <w:marLeft w:val="0"/>
                      <w:marRight w:val="0"/>
                      <w:marTop w:val="0"/>
                      <w:marBottom w:val="0"/>
                      <w:divBdr>
                        <w:top w:val="none" w:sz="0" w:space="0" w:color="auto"/>
                        <w:left w:val="none" w:sz="0" w:space="0" w:color="auto"/>
                        <w:bottom w:val="none" w:sz="0" w:space="0" w:color="auto"/>
                        <w:right w:val="none" w:sz="0" w:space="0" w:color="auto"/>
                      </w:divBdr>
                    </w:div>
                    <w:div w:id="368650202">
                      <w:marLeft w:val="0"/>
                      <w:marRight w:val="0"/>
                      <w:marTop w:val="0"/>
                      <w:marBottom w:val="0"/>
                      <w:divBdr>
                        <w:top w:val="none" w:sz="0" w:space="0" w:color="auto"/>
                        <w:left w:val="none" w:sz="0" w:space="0" w:color="auto"/>
                        <w:bottom w:val="none" w:sz="0" w:space="0" w:color="auto"/>
                        <w:right w:val="none" w:sz="0" w:space="0" w:color="auto"/>
                      </w:divBdr>
                    </w:div>
                    <w:div w:id="1887327558">
                      <w:marLeft w:val="0"/>
                      <w:marRight w:val="0"/>
                      <w:marTop w:val="0"/>
                      <w:marBottom w:val="0"/>
                      <w:divBdr>
                        <w:top w:val="none" w:sz="0" w:space="0" w:color="auto"/>
                        <w:left w:val="none" w:sz="0" w:space="0" w:color="auto"/>
                        <w:bottom w:val="none" w:sz="0" w:space="0" w:color="auto"/>
                        <w:right w:val="none" w:sz="0" w:space="0" w:color="auto"/>
                      </w:divBdr>
                    </w:div>
                    <w:div w:id="154535185">
                      <w:marLeft w:val="0"/>
                      <w:marRight w:val="0"/>
                      <w:marTop w:val="0"/>
                      <w:marBottom w:val="0"/>
                      <w:divBdr>
                        <w:top w:val="none" w:sz="0" w:space="0" w:color="auto"/>
                        <w:left w:val="none" w:sz="0" w:space="0" w:color="auto"/>
                        <w:bottom w:val="none" w:sz="0" w:space="0" w:color="auto"/>
                        <w:right w:val="none" w:sz="0" w:space="0" w:color="auto"/>
                      </w:divBdr>
                    </w:div>
                    <w:div w:id="1648240730">
                      <w:marLeft w:val="0"/>
                      <w:marRight w:val="0"/>
                      <w:marTop w:val="0"/>
                      <w:marBottom w:val="0"/>
                      <w:divBdr>
                        <w:top w:val="none" w:sz="0" w:space="0" w:color="auto"/>
                        <w:left w:val="none" w:sz="0" w:space="0" w:color="auto"/>
                        <w:bottom w:val="none" w:sz="0" w:space="0" w:color="auto"/>
                        <w:right w:val="none" w:sz="0" w:space="0" w:color="auto"/>
                      </w:divBdr>
                    </w:div>
                    <w:div w:id="165749645">
                      <w:marLeft w:val="0"/>
                      <w:marRight w:val="0"/>
                      <w:marTop w:val="0"/>
                      <w:marBottom w:val="0"/>
                      <w:divBdr>
                        <w:top w:val="none" w:sz="0" w:space="0" w:color="auto"/>
                        <w:left w:val="none" w:sz="0" w:space="0" w:color="auto"/>
                        <w:bottom w:val="none" w:sz="0" w:space="0" w:color="auto"/>
                        <w:right w:val="none" w:sz="0" w:space="0" w:color="auto"/>
                      </w:divBdr>
                    </w:div>
                    <w:div w:id="1744373604">
                      <w:marLeft w:val="0"/>
                      <w:marRight w:val="0"/>
                      <w:marTop w:val="0"/>
                      <w:marBottom w:val="0"/>
                      <w:divBdr>
                        <w:top w:val="none" w:sz="0" w:space="0" w:color="auto"/>
                        <w:left w:val="none" w:sz="0" w:space="0" w:color="auto"/>
                        <w:bottom w:val="none" w:sz="0" w:space="0" w:color="auto"/>
                        <w:right w:val="none" w:sz="0" w:space="0" w:color="auto"/>
                      </w:divBdr>
                    </w:div>
                    <w:div w:id="556204290">
                      <w:marLeft w:val="0"/>
                      <w:marRight w:val="0"/>
                      <w:marTop w:val="0"/>
                      <w:marBottom w:val="0"/>
                      <w:divBdr>
                        <w:top w:val="none" w:sz="0" w:space="0" w:color="auto"/>
                        <w:left w:val="none" w:sz="0" w:space="0" w:color="auto"/>
                        <w:bottom w:val="none" w:sz="0" w:space="0" w:color="auto"/>
                        <w:right w:val="none" w:sz="0" w:space="0" w:color="auto"/>
                      </w:divBdr>
                    </w:div>
                    <w:div w:id="1038048739">
                      <w:marLeft w:val="0"/>
                      <w:marRight w:val="0"/>
                      <w:marTop w:val="0"/>
                      <w:marBottom w:val="0"/>
                      <w:divBdr>
                        <w:top w:val="none" w:sz="0" w:space="0" w:color="auto"/>
                        <w:left w:val="none" w:sz="0" w:space="0" w:color="auto"/>
                        <w:bottom w:val="none" w:sz="0" w:space="0" w:color="auto"/>
                        <w:right w:val="none" w:sz="0" w:space="0" w:color="auto"/>
                      </w:divBdr>
                    </w:div>
                    <w:div w:id="1635015318">
                      <w:marLeft w:val="0"/>
                      <w:marRight w:val="0"/>
                      <w:marTop w:val="0"/>
                      <w:marBottom w:val="0"/>
                      <w:divBdr>
                        <w:top w:val="none" w:sz="0" w:space="0" w:color="auto"/>
                        <w:left w:val="none" w:sz="0" w:space="0" w:color="auto"/>
                        <w:bottom w:val="none" w:sz="0" w:space="0" w:color="auto"/>
                        <w:right w:val="none" w:sz="0" w:space="0" w:color="auto"/>
                      </w:divBdr>
                    </w:div>
                    <w:div w:id="1283881505">
                      <w:marLeft w:val="0"/>
                      <w:marRight w:val="0"/>
                      <w:marTop w:val="0"/>
                      <w:marBottom w:val="0"/>
                      <w:divBdr>
                        <w:top w:val="none" w:sz="0" w:space="0" w:color="auto"/>
                        <w:left w:val="none" w:sz="0" w:space="0" w:color="auto"/>
                        <w:bottom w:val="none" w:sz="0" w:space="0" w:color="auto"/>
                        <w:right w:val="none" w:sz="0" w:space="0" w:color="auto"/>
                      </w:divBdr>
                    </w:div>
                    <w:div w:id="1598519962">
                      <w:marLeft w:val="0"/>
                      <w:marRight w:val="0"/>
                      <w:marTop w:val="0"/>
                      <w:marBottom w:val="0"/>
                      <w:divBdr>
                        <w:top w:val="none" w:sz="0" w:space="0" w:color="auto"/>
                        <w:left w:val="none" w:sz="0" w:space="0" w:color="auto"/>
                        <w:bottom w:val="none" w:sz="0" w:space="0" w:color="auto"/>
                        <w:right w:val="none" w:sz="0" w:space="0" w:color="auto"/>
                      </w:divBdr>
                    </w:div>
                    <w:div w:id="434059533">
                      <w:marLeft w:val="0"/>
                      <w:marRight w:val="0"/>
                      <w:marTop w:val="0"/>
                      <w:marBottom w:val="0"/>
                      <w:divBdr>
                        <w:top w:val="none" w:sz="0" w:space="0" w:color="auto"/>
                        <w:left w:val="none" w:sz="0" w:space="0" w:color="auto"/>
                        <w:bottom w:val="none" w:sz="0" w:space="0" w:color="auto"/>
                        <w:right w:val="none" w:sz="0" w:space="0" w:color="auto"/>
                      </w:divBdr>
                    </w:div>
                    <w:div w:id="960037901">
                      <w:marLeft w:val="0"/>
                      <w:marRight w:val="0"/>
                      <w:marTop w:val="0"/>
                      <w:marBottom w:val="0"/>
                      <w:divBdr>
                        <w:top w:val="none" w:sz="0" w:space="0" w:color="auto"/>
                        <w:left w:val="none" w:sz="0" w:space="0" w:color="auto"/>
                        <w:bottom w:val="none" w:sz="0" w:space="0" w:color="auto"/>
                        <w:right w:val="none" w:sz="0" w:space="0" w:color="auto"/>
                      </w:divBdr>
                    </w:div>
                    <w:div w:id="2137676042">
                      <w:marLeft w:val="0"/>
                      <w:marRight w:val="0"/>
                      <w:marTop w:val="0"/>
                      <w:marBottom w:val="0"/>
                      <w:divBdr>
                        <w:top w:val="none" w:sz="0" w:space="0" w:color="auto"/>
                        <w:left w:val="none" w:sz="0" w:space="0" w:color="auto"/>
                        <w:bottom w:val="none" w:sz="0" w:space="0" w:color="auto"/>
                        <w:right w:val="none" w:sz="0" w:space="0" w:color="auto"/>
                      </w:divBdr>
                    </w:div>
                    <w:div w:id="14504752">
                      <w:marLeft w:val="0"/>
                      <w:marRight w:val="0"/>
                      <w:marTop w:val="0"/>
                      <w:marBottom w:val="0"/>
                      <w:divBdr>
                        <w:top w:val="none" w:sz="0" w:space="0" w:color="auto"/>
                        <w:left w:val="none" w:sz="0" w:space="0" w:color="auto"/>
                        <w:bottom w:val="none" w:sz="0" w:space="0" w:color="auto"/>
                        <w:right w:val="none" w:sz="0" w:space="0" w:color="auto"/>
                      </w:divBdr>
                    </w:div>
                    <w:div w:id="1951930309">
                      <w:marLeft w:val="0"/>
                      <w:marRight w:val="0"/>
                      <w:marTop w:val="0"/>
                      <w:marBottom w:val="0"/>
                      <w:divBdr>
                        <w:top w:val="none" w:sz="0" w:space="0" w:color="auto"/>
                        <w:left w:val="none" w:sz="0" w:space="0" w:color="auto"/>
                        <w:bottom w:val="none" w:sz="0" w:space="0" w:color="auto"/>
                        <w:right w:val="none" w:sz="0" w:space="0" w:color="auto"/>
                      </w:divBdr>
                    </w:div>
                    <w:div w:id="2126194148">
                      <w:marLeft w:val="0"/>
                      <w:marRight w:val="0"/>
                      <w:marTop w:val="0"/>
                      <w:marBottom w:val="0"/>
                      <w:divBdr>
                        <w:top w:val="none" w:sz="0" w:space="0" w:color="auto"/>
                        <w:left w:val="none" w:sz="0" w:space="0" w:color="auto"/>
                        <w:bottom w:val="none" w:sz="0" w:space="0" w:color="auto"/>
                        <w:right w:val="none" w:sz="0" w:space="0" w:color="auto"/>
                      </w:divBdr>
                    </w:div>
                    <w:div w:id="543835802">
                      <w:marLeft w:val="0"/>
                      <w:marRight w:val="0"/>
                      <w:marTop w:val="0"/>
                      <w:marBottom w:val="0"/>
                      <w:divBdr>
                        <w:top w:val="none" w:sz="0" w:space="0" w:color="auto"/>
                        <w:left w:val="none" w:sz="0" w:space="0" w:color="auto"/>
                        <w:bottom w:val="none" w:sz="0" w:space="0" w:color="auto"/>
                        <w:right w:val="none" w:sz="0" w:space="0" w:color="auto"/>
                      </w:divBdr>
                    </w:div>
                    <w:div w:id="464196693">
                      <w:marLeft w:val="0"/>
                      <w:marRight w:val="0"/>
                      <w:marTop w:val="0"/>
                      <w:marBottom w:val="0"/>
                      <w:divBdr>
                        <w:top w:val="none" w:sz="0" w:space="0" w:color="auto"/>
                        <w:left w:val="none" w:sz="0" w:space="0" w:color="auto"/>
                        <w:bottom w:val="none" w:sz="0" w:space="0" w:color="auto"/>
                        <w:right w:val="none" w:sz="0" w:space="0" w:color="auto"/>
                      </w:divBdr>
                    </w:div>
                    <w:div w:id="303900770">
                      <w:marLeft w:val="0"/>
                      <w:marRight w:val="0"/>
                      <w:marTop w:val="0"/>
                      <w:marBottom w:val="0"/>
                      <w:divBdr>
                        <w:top w:val="none" w:sz="0" w:space="0" w:color="auto"/>
                        <w:left w:val="none" w:sz="0" w:space="0" w:color="auto"/>
                        <w:bottom w:val="none" w:sz="0" w:space="0" w:color="auto"/>
                        <w:right w:val="none" w:sz="0" w:space="0" w:color="auto"/>
                      </w:divBdr>
                    </w:div>
                    <w:div w:id="1137994949">
                      <w:marLeft w:val="0"/>
                      <w:marRight w:val="0"/>
                      <w:marTop w:val="0"/>
                      <w:marBottom w:val="0"/>
                      <w:divBdr>
                        <w:top w:val="none" w:sz="0" w:space="0" w:color="auto"/>
                        <w:left w:val="none" w:sz="0" w:space="0" w:color="auto"/>
                        <w:bottom w:val="none" w:sz="0" w:space="0" w:color="auto"/>
                        <w:right w:val="none" w:sz="0" w:space="0" w:color="auto"/>
                      </w:divBdr>
                    </w:div>
                    <w:div w:id="1939215607">
                      <w:marLeft w:val="0"/>
                      <w:marRight w:val="0"/>
                      <w:marTop w:val="0"/>
                      <w:marBottom w:val="0"/>
                      <w:divBdr>
                        <w:top w:val="none" w:sz="0" w:space="0" w:color="auto"/>
                        <w:left w:val="none" w:sz="0" w:space="0" w:color="auto"/>
                        <w:bottom w:val="none" w:sz="0" w:space="0" w:color="auto"/>
                        <w:right w:val="none" w:sz="0" w:space="0" w:color="auto"/>
                      </w:divBdr>
                    </w:div>
                    <w:div w:id="1156726834">
                      <w:marLeft w:val="0"/>
                      <w:marRight w:val="0"/>
                      <w:marTop w:val="0"/>
                      <w:marBottom w:val="0"/>
                      <w:divBdr>
                        <w:top w:val="none" w:sz="0" w:space="0" w:color="auto"/>
                        <w:left w:val="none" w:sz="0" w:space="0" w:color="auto"/>
                        <w:bottom w:val="none" w:sz="0" w:space="0" w:color="auto"/>
                        <w:right w:val="none" w:sz="0" w:space="0" w:color="auto"/>
                      </w:divBdr>
                    </w:div>
                    <w:div w:id="1323048660">
                      <w:marLeft w:val="0"/>
                      <w:marRight w:val="0"/>
                      <w:marTop w:val="0"/>
                      <w:marBottom w:val="0"/>
                      <w:divBdr>
                        <w:top w:val="none" w:sz="0" w:space="0" w:color="auto"/>
                        <w:left w:val="none" w:sz="0" w:space="0" w:color="auto"/>
                        <w:bottom w:val="none" w:sz="0" w:space="0" w:color="auto"/>
                        <w:right w:val="none" w:sz="0" w:space="0" w:color="auto"/>
                      </w:divBdr>
                    </w:div>
                    <w:div w:id="888145901">
                      <w:marLeft w:val="0"/>
                      <w:marRight w:val="0"/>
                      <w:marTop w:val="0"/>
                      <w:marBottom w:val="0"/>
                      <w:divBdr>
                        <w:top w:val="none" w:sz="0" w:space="0" w:color="auto"/>
                        <w:left w:val="none" w:sz="0" w:space="0" w:color="auto"/>
                        <w:bottom w:val="none" w:sz="0" w:space="0" w:color="auto"/>
                        <w:right w:val="none" w:sz="0" w:space="0" w:color="auto"/>
                      </w:divBdr>
                    </w:div>
                    <w:div w:id="582644215">
                      <w:marLeft w:val="0"/>
                      <w:marRight w:val="0"/>
                      <w:marTop w:val="0"/>
                      <w:marBottom w:val="0"/>
                      <w:divBdr>
                        <w:top w:val="none" w:sz="0" w:space="0" w:color="auto"/>
                        <w:left w:val="none" w:sz="0" w:space="0" w:color="auto"/>
                        <w:bottom w:val="none" w:sz="0" w:space="0" w:color="auto"/>
                        <w:right w:val="none" w:sz="0" w:space="0" w:color="auto"/>
                      </w:divBdr>
                    </w:div>
                    <w:div w:id="691881910">
                      <w:marLeft w:val="0"/>
                      <w:marRight w:val="0"/>
                      <w:marTop w:val="0"/>
                      <w:marBottom w:val="0"/>
                      <w:divBdr>
                        <w:top w:val="none" w:sz="0" w:space="0" w:color="auto"/>
                        <w:left w:val="none" w:sz="0" w:space="0" w:color="auto"/>
                        <w:bottom w:val="none" w:sz="0" w:space="0" w:color="auto"/>
                        <w:right w:val="none" w:sz="0" w:space="0" w:color="auto"/>
                      </w:divBdr>
                    </w:div>
                    <w:div w:id="508642980">
                      <w:marLeft w:val="0"/>
                      <w:marRight w:val="0"/>
                      <w:marTop w:val="0"/>
                      <w:marBottom w:val="0"/>
                      <w:divBdr>
                        <w:top w:val="none" w:sz="0" w:space="0" w:color="auto"/>
                        <w:left w:val="none" w:sz="0" w:space="0" w:color="auto"/>
                        <w:bottom w:val="none" w:sz="0" w:space="0" w:color="auto"/>
                        <w:right w:val="none" w:sz="0" w:space="0" w:color="auto"/>
                      </w:divBdr>
                    </w:div>
                    <w:div w:id="210121557">
                      <w:marLeft w:val="0"/>
                      <w:marRight w:val="0"/>
                      <w:marTop w:val="0"/>
                      <w:marBottom w:val="0"/>
                      <w:divBdr>
                        <w:top w:val="none" w:sz="0" w:space="0" w:color="auto"/>
                        <w:left w:val="none" w:sz="0" w:space="0" w:color="auto"/>
                        <w:bottom w:val="none" w:sz="0" w:space="0" w:color="auto"/>
                        <w:right w:val="none" w:sz="0" w:space="0" w:color="auto"/>
                      </w:divBdr>
                    </w:div>
                    <w:div w:id="1582836354">
                      <w:marLeft w:val="0"/>
                      <w:marRight w:val="0"/>
                      <w:marTop w:val="0"/>
                      <w:marBottom w:val="0"/>
                      <w:divBdr>
                        <w:top w:val="none" w:sz="0" w:space="0" w:color="auto"/>
                        <w:left w:val="none" w:sz="0" w:space="0" w:color="auto"/>
                        <w:bottom w:val="none" w:sz="0" w:space="0" w:color="auto"/>
                        <w:right w:val="none" w:sz="0" w:space="0" w:color="auto"/>
                      </w:divBdr>
                    </w:div>
                    <w:div w:id="1191912848">
                      <w:marLeft w:val="0"/>
                      <w:marRight w:val="0"/>
                      <w:marTop w:val="0"/>
                      <w:marBottom w:val="0"/>
                      <w:divBdr>
                        <w:top w:val="none" w:sz="0" w:space="0" w:color="auto"/>
                        <w:left w:val="none" w:sz="0" w:space="0" w:color="auto"/>
                        <w:bottom w:val="none" w:sz="0" w:space="0" w:color="auto"/>
                        <w:right w:val="none" w:sz="0" w:space="0" w:color="auto"/>
                      </w:divBdr>
                    </w:div>
                    <w:div w:id="498664647">
                      <w:marLeft w:val="0"/>
                      <w:marRight w:val="0"/>
                      <w:marTop w:val="0"/>
                      <w:marBottom w:val="0"/>
                      <w:divBdr>
                        <w:top w:val="none" w:sz="0" w:space="0" w:color="auto"/>
                        <w:left w:val="none" w:sz="0" w:space="0" w:color="auto"/>
                        <w:bottom w:val="none" w:sz="0" w:space="0" w:color="auto"/>
                        <w:right w:val="none" w:sz="0" w:space="0" w:color="auto"/>
                      </w:divBdr>
                    </w:div>
                    <w:div w:id="1461074147">
                      <w:marLeft w:val="0"/>
                      <w:marRight w:val="0"/>
                      <w:marTop w:val="0"/>
                      <w:marBottom w:val="0"/>
                      <w:divBdr>
                        <w:top w:val="none" w:sz="0" w:space="0" w:color="auto"/>
                        <w:left w:val="none" w:sz="0" w:space="0" w:color="auto"/>
                        <w:bottom w:val="none" w:sz="0" w:space="0" w:color="auto"/>
                        <w:right w:val="none" w:sz="0" w:space="0" w:color="auto"/>
                      </w:divBdr>
                    </w:div>
                    <w:div w:id="1673070058">
                      <w:marLeft w:val="0"/>
                      <w:marRight w:val="0"/>
                      <w:marTop w:val="0"/>
                      <w:marBottom w:val="0"/>
                      <w:divBdr>
                        <w:top w:val="none" w:sz="0" w:space="0" w:color="auto"/>
                        <w:left w:val="none" w:sz="0" w:space="0" w:color="auto"/>
                        <w:bottom w:val="none" w:sz="0" w:space="0" w:color="auto"/>
                        <w:right w:val="none" w:sz="0" w:space="0" w:color="auto"/>
                      </w:divBdr>
                    </w:div>
                    <w:div w:id="1594316648">
                      <w:marLeft w:val="0"/>
                      <w:marRight w:val="0"/>
                      <w:marTop w:val="0"/>
                      <w:marBottom w:val="0"/>
                      <w:divBdr>
                        <w:top w:val="none" w:sz="0" w:space="0" w:color="auto"/>
                        <w:left w:val="none" w:sz="0" w:space="0" w:color="auto"/>
                        <w:bottom w:val="none" w:sz="0" w:space="0" w:color="auto"/>
                        <w:right w:val="none" w:sz="0" w:space="0" w:color="auto"/>
                      </w:divBdr>
                    </w:div>
                    <w:div w:id="1544899063">
                      <w:marLeft w:val="0"/>
                      <w:marRight w:val="0"/>
                      <w:marTop w:val="0"/>
                      <w:marBottom w:val="0"/>
                      <w:divBdr>
                        <w:top w:val="none" w:sz="0" w:space="0" w:color="auto"/>
                        <w:left w:val="none" w:sz="0" w:space="0" w:color="auto"/>
                        <w:bottom w:val="none" w:sz="0" w:space="0" w:color="auto"/>
                        <w:right w:val="none" w:sz="0" w:space="0" w:color="auto"/>
                      </w:divBdr>
                    </w:div>
                    <w:div w:id="780339558">
                      <w:marLeft w:val="0"/>
                      <w:marRight w:val="0"/>
                      <w:marTop w:val="0"/>
                      <w:marBottom w:val="0"/>
                      <w:divBdr>
                        <w:top w:val="none" w:sz="0" w:space="0" w:color="auto"/>
                        <w:left w:val="none" w:sz="0" w:space="0" w:color="auto"/>
                        <w:bottom w:val="none" w:sz="0" w:space="0" w:color="auto"/>
                        <w:right w:val="none" w:sz="0" w:space="0" w:color="auto"/>
                      </w:divBdr>
                    </w:div>
                    <w:div w:id="145781555">
                      <w:marLeft w:val="0"/>
                      <w:marRight w:val="0"/>
                      <w:marTop w:val="0"/>
                      <w:marBottom w:val="0"/>
                      <w:divBdr>
                        <w:top w:val="none" w:sz="0" w:space="0" w:color="auto"/>
                        <w:left w:val="none" w:sz="0" w:space="0" w:color="auto"/>
                        <w:bottom w:val="none" w:sz="0" w:space="0" w:color="auto"/>
                        <w:right w:val="none" w:sz="0" w:space="0" w:color="auto"/>
                      </w:divBdr>
                    </w:div>
                    <w:div w:id="460225250">
                      <w:marLeft w:val="0"/>
                      <w:marRight w:val="0"/>
                      <w:marTop w:val="0"/>
                      <w:marBottom w:val="0"/>
                      <w:divBdr>
                        <w:top w:val="none" w:sz="0" w:space="0" w:color="auto"/>
                        <w:left w:val="none" w:sz="0" w:space="0" w:color="auto"/>
                        <w:bottom w:val="none" w:sz="0" w:space="0" w:color="auto"/>
                        <w:right w:val="none" w:sz="0" w:space="0" w:color="auto"/>
                      </w:divBdr>
                    </w:div>
                    <w:div w:id="1702197369">
                      <w:marLeft w:val="0"/>
                      <w:marRight w:val="0"/>
                      <w:marTop w:val="0"/>
                      <w:marBottom w:val="0"/>
                      <w:divBdr>
                        <w:top w:val="none" w:sz="0" w:space="0" w:color="auto"/>
                        <w:left w:val="none" w:sz="0" w:space="0" w:color="auto"/>
                        <w:bottom w:val="none" w:sz="0" w:space="0" w:color="auto"/>
                        <w:right w:val="none" w:sz="0" w:space="0" w:color="auto"/>
                      </w:divBdr>
                    </w:div>
                    <w:div w:id="1599874463">
                      <w:marLeft w:val="0"/>
                      <w:marRight w:val="0"/>
                      <w:marTop w:val="0"/>
                      <w:marBottom w:val="0"/>
                      <w:divBdr>
                        <w:top w:val="none" w:sz="0" w:space="0" w:color="auto"/>
                        <w:left w:val="none" w:sz="0" w:space="0" w:color="auto"/>
                        <w:bottom w:val="none" w:sz="0" w:space="0" w:color="auto"/>
                        <w:right w:val="none" w:sz="0" w:space="0" w:color="auto"/>
                      </w:divBdr>
                    </w:div>
                    <w:div w:id="1320888497">
                      <w:marLeft w:val="0"/>
                      <w:marRight w:val="0"/>
                      <w:marTop w:val="0"/>
                      <w:marBottom w:val="0"/>
                      <w:divBdr>
                        <w:top w:val="none" w:sz="0" w:space="0" w:color="auto"/>
                        <w:left w:val="none" w:sz="0" w:space="0" w:color="auto"/>
                        <w:bottom w:val="none" w:sz="0" w:space="0" w:color="auto"/>
                        <w:right w:val="none" w:sz="0" w:space="0" w:color="auto"/>
                      </w:divBdr>
                    </w:div>
                    <w:div w:id="873274272">
                      <w:marLeft w:val="0"/>
                      <w:marRight w:val="0"/>
                      <w:marTop w:val="0"/>
                      <w:marBottom w:val="0"/>
                      <w:divBdr>
                        <w:top w:val="none" w:sz="0" w:space="0" w:color="auto"/>
                        <w:left w:val="none" w:sz="0" w:space="0" w:color="auto"/>
                        <w:bottom w:val="none" w:sz="0" w:space="0" w:color="auto"/>
                        <w:right w:val="none" w:sz="0" w:space="0" w:color="auto"/>
                      </w:divBdr>
                    </w:div>
                    <w:div w:id="1747412527">
                      <w:marLeft w:val="0"/>
                      <w:marRight w:val="0"/>
                      <w:marTop w:val="0"/>
                      <w:marBottom w:val="0"/>
                      <w:divBdr>
                        <w:top w:val="none" w:sz="0" w:space="0" w:color="auto"/>
                        <w:left w:val="none" w:sz="0" w:space="0" w:color="auto"/>
                        <w:bottom w:val="none" w:sz="0" w:space="0" w:color="auto"/>
                        <w:right w:val="none" w:sz="0" w:space="0" w:color="auto"/>
                      </w:divBdr>
                    </w:div>
                    <w:div w:id="1029987361">
                      <w:marLeft w:val="0"/>
                      <w:marRight w:val="0"/>
                      <w:marTop w:val="0"/>
                      <w:marBottom w:val="0"/>
                      <w:divBdr>
                        <w:top w:val="none" w:sz="0" w:space="0" w:color="auto"/>
                        <w:left w:val="none" w:sz="0" w:space="0" w:color="auto"/>
                        <w:bottom w:val="none" w:sz="0" w:space="0" w:color="auto"/>
                        <w:right w:val="none" w:sz="0" w:space="0" w:color="auto"/>
                      </w:divBdr>
                    </w:div>
                    <w:div w:id="319846897">
                      <w:marLeft w:val="0"/>
                      <w:marRight w:val="0"/>
                      <w:marTop w:val="0"/>
                      <w:marBottom w:val="0"/>
                      <w:divBdr>
                        <w:top w:val="none" w:sz="0" w:space="0" w:color="auto"/>
                        <w:left w:val="none" w:sz="0" w:space="0" w:color="auto"/>
                        <w:bottom w:val="none" w:sz="0" w:space="0" w:color="auto"/>
                        <w:right w:val="none" w:sz="0" w:space="0" w:color="auto"/>
                      </w:divBdr>
                    </w:div>
                    <w:div w:id="986208770">
                      <w:marLeft w:val="0"/>
                      <w:marRight w:val="0"/>
                      <w:marTop w:val="0"/>
                      <w:marBottom w:val="0"/>
                      <w:divBdr>
                        <w:top w:val="none" w:sz="0" w:space="0" w:color="auto"/>
                        <w:left w:val="none" w:sz="0" w:space="0" w:color="auto"/>
                        <w:bottom w:val="none" w:sz="0" w:space="0" w:color="auto"/>
                        <w:right w:val="none" w:sz="0" w:space="0" w:color="auto"/>
                      </w:divBdr>
                    </w:div>
                    <w:div w:id="835656327">
                      <w:marLeft w:val="0"/>
                      <w:marRight w:val="0"/>
                      <w:marTop w:val="0"/>
                      <w:marBottom w:val="0"/>
                      <w:divBdr>
                        <w:top w:val="none" w:sz="0" w:space="0" w:color="auto"/>
                        <w:left w:val="none" w:sz="0" w:space="0" w:color="auto"/>
                        <w:bottom w:val="none" w:sz="0" w:space="0" w:color="auto"/>
                        <w:right w:val="none" w:sz="0" w:space="0" w:color="auto"/>
                      </w:divBdr>
                    </w:div>
                    <w:div w:id="1130778798">
                      <w:marLeft w:val="0"/>
                      <w:marRight w:val="0"/>
                      <w:marTop w:val="0"/>
                      <w:marBottom w:val="0"/>
                      <w:divBdr>
                        <w:top w:val="none" w:sz="0" w:space="0" w:color="auto"/>
                        <w:left w:val="none" w:sz="0" w:space="0" w:color="auto"/>
                        <w:bottom w:val="none" w:sz="0" w:space="0" w:color="auto"/>
                        <w:right w:val="none" w:sz="0" w:space="0" w:color="auto"/>
                      </w:divBdr>
                    </w:div>
                    <w:div w:id="828060234">
                      <w:marLeft w:val="0"/>
                      <w:marRight w:val="0"/>
                      <w:marTop w:val="0"/>
                      <w:marBottom w:val="0"/>
                      <w:divBdr>
                        <w:top w:val="none" w:sz="0" w:space="0" w:color="auto"/>
                        <w:left w:val="none" w:sz="0" w:space="0" w:color="auto"/>
                        <w:bottom w:val="none" w:sz="0" w:space="0" w:color="auto"/>
                        <w:right w:val="none" w:sz="0" w:space="0" w:color="auto"/>
                      </w:divBdr>
                    </w:div>
                    <w:div w:id="1325931573">
                      <w:marLeft w:val="0"/>
                      <w:marRight w:val="0"/>
                      <w:marTop w:val="0"/>
                      <w:marBottom w:val="0"/>
                      <w:divBdr>
                        <w:top w:val="none" w:sz="0" w:space="0" w:color="auto"/>
                        <w:left w:val="none" w:sz="0" w:space="0" w:color="auto"/>
                        <w:bottom w:val="none" w:sz="0" w:space="0" w:color="auto"/>
                        <w:right w:val="none" w:sz="0" w:space="0" w:color="auto"/>
                      </w:divBdr>
                    </w:div>
                    <w:div w:id="445539401">
                      <w:marLeft w:val="0"/>
                      <w:marRight w:val="0"/>
                      <w:marTop w:val="0"/>
                      <w:marBottom w:val="0"/>
                      <w:divBdr>
                        <w:top w:val="none" w:sz="0" w:space="0" w:color="auto"/>
                        <w:left w:val="none" w:sz="0" w:space="0" w:color="auto"/>
                        <w:bottom w:val="none" w:sz="0" w:space="0" w:color="auto"/>
                        <w:right w:val="none" w:sz="0" w:space="0" w:color="auto"/>
                      </w:divBdr>
                    </w:div>
                    <w:div w:id="2062903513">
                      <w:marLeft w:val="0"/>
                      <w:marRight w:val="0"/>
                      <w:marTop w:val="0"/>
                      <w:marBottom w:val="0"/>
                      <w:divBdr>
                        <w:top w:val="none" w:sz="0" w:space="0" w:color="auto"/>
                        <w:left w:val="none" w:sz="0" w:space="0" w:color="auto"/>
                        <w:bottom w:val="none" w:sz="0" w:space="0" w:color="auto"/>
                        <w:right w:val="none" w:sz="0" w:space="0" w:color="auto"/>
                      </w:divBdr>
                    </w:div>
                    <w:div w:id="1703944732">
                      <w:marLeft w:val="0"/>
                      <w:marRight w:val="0"/>
                      <w:marTop w:val="0"/>
                      <w:marBottom w:val="0"/>
                      <w:divBdr>
                        <w:top w:val="none" w:sz="0" w:space="0" w:color="auto"/>
                        <w:left w:val="none" w:sz="0" w:space="0" w:color="auto"/>
                        <w:bottom w:val="none" w:sz="0" w:space="0" w:color="auto"/>
                        <w:right w:val="none" w:sz="0" w:space="0" w:color="auto"/>
                      </w:divBdr>
                    </w:div>
                    <w:div w:id="591166847">
                      <w:marLeft w:val="0"/>
                      <w:marRight w:val="0"/>
                      <w:marTop w:val="0"/>
                      <w:marBottom w:val="0"/>
                      <w:divBdr>
                        <w:top w:val="none" w:sz="0" w:space="0" w:color="auto"/>
                        <w:left w:val="none" w:sz="0" w:space="0" w:color="auto"/>
                        <w:bottom w:val="none" w:sz="0" w:space="0" w:color="auto"/>
                        <w:right w:val="none" w:sz="0" w:space="0" w:color="auto"/>
                      </w:divBdr>
                    </w:div>
                    <w:div w:id="558595543">
                      <w:marLeft w:val="0"/>
                      <w:marRight w:val="0"/>
                      <w:marTop w:val="0"/>
                      <w:marBottom w:val="0"/>
                      <w:divBdr>
                        <w:top w:val="none" w:sz="0" w:space="0" w:color="auto"/>
                        <w:left w:val="none" w:sz="0" w:space="0" w:color="auto"/>
                        <w:bottom w:val="none" w:sz="0" w:space="0" w:color="auto"/>
                        <w:right w:val="none" w:sz="0" w:space="0" w:color="auto"/>
                      </w:divBdr>
                    </w:div>
                    <w:div w:id="1483082637">
                      <w:marLeft w:val="0"/>
                      <w:marRight w:val="0"/>
                      <w:marTop w:val="0"/>
                      <w:marBottom w:val="0"/>
                      <w:divBdr>
                        <w:top w:val="none" w:sz="0" w:space="0" w:color="auto"/>
                        <w:left w:val="none" w:sz="0" w:space="0" w:color="auto"/>
                        <w:bottom w:val="none" w:sz="0" w:space="0" w:color="auto"/>
                        <w:right w:val="none" w:sz="0" w:space="0" w:color="auto"/>
                      </w:divBdr>
                    </w:div>
                    <w:div w:id="452405465">
                      <w:marLeft w:val="0"/>
                      <w:marRight w:val="0"/>
                      <w:marTop w:val="0"/>
                      <w:marBottom w:val="0"/>
                      <w:divBdr>
                        <w:top w:val="none" w:sz="0" w:space="0" w:color="auto"/>
                        <w:left w:val="none" w:sz="0" w:space="0" w:color="auto"/>
                        <w:bottom w:val="none" w:sz="0" w:space="0" w:color="auto"/>
                        <w:right w:val="none" w:sz="0" w:space="0" w:color="auto"/>
                      </w:divBdr>
                    </w:div>
                    <w:div w:id="258762679">
                      <w:marLeft w:val="0"/>
                      <w:marRight w:val="0"/>
                      <w:marTop w:val="0"/>
                      <w:marBottom w:val="0"/>
                      <w:divBdr>
                        <w:top w:val="none" w:sz="0" w:space="0" w:color="auto"/>
                        <w:left w:val="none" w:sz="0" w:space="0" w:color="auto"/>
                        <w:bottom w:val="none" w:sz="0" w:space="0" w:color="auto"/>
                        <w:right w:val="none" w:sz="0" w:space="0" w:color="auto"/>
                      </w:divBdr>
                    </w:div>
                    <w:div w:id="264117170">
                      <w:marLeft w:val="0"/>
                      <w:marRight w:val="0"/>
                      <w:marTop w:val="0"/>
                      <w:marBottom w:val="0"/>
                      <w:divBdr>
                        <w:top w:val="none" w:sz="0" w:space="0" w:color="auto"/>
                        <w:left w:val="none" w:sz="0" w:space="0" w:color="auto"/>
                        <w:bottom w:val="none" w:sz="0" w:space="0" w:color="auto"/>
                        <w:right w:val="none" w:sz="0" w:space="0" w:color="auto"/>
                      </w:divBdr>
                    </w:div>
                    <w:div w:id="2089106481">
                      <w:marLeft w:val="0"/>
                      <w:marRight w:val="0"/>
                      <w:marTop w:val="0"/>
                      <w:marBottom w:val="0"/>
                      <w:divBdr>
                        <w:top w:val="none" w:sz="0" w:space="0" w:color="auto"/>
                        <w:left w:val="none" w:sz="0" w:space="0" w:color="auto"/>
                        <w:bottom w:val="none" w:sz="0" w:space="0" w:color="auto"/>
                        <w:right w:val="none" w:sz="0" w:space="0" w:color="auto"/>
                      </w:divBdr>
                    </w:div>
                    <w:div w:id="903682802">
                      <w:marLeft w:val="0"/>
                      <w:marRight w:val="0"/>
                      <w:marTop w:val="0"/>
                      <w:marBottom w:val="0"/>
                      <w:divBdr>
                        <w:top w:val="none" w:sz="0" w:space="0" w:color="auto"/>
                        <w:left w:val="none" w:sz="0" w:space="0" w:color="auto"/>
                        <w:bottom w:val="none" w:sz="0" w:space="0" w:color="auto"/>
                        <w:right w:val="none" w:sz="0" w:space="0" w:color="auto"/>
                      </w:divBdr>
                    </w:div>
                    <w:div w:id="1140152225">
                      <w:marLeft w:val="0"/>
                      <w:marRight w:val="0"/>
                      <w:marTop w:val="0"/>
                      <w:marBottom w:val="0"/>
                      <w:divBdr>
                        <w:top w:val="none" w:sz="0" w:space="0" w:color="auto"/>
                        <w:left w:val="none" w:sz="0" w:space="0" w:color="auto"/>
                        <w:bottom w:val="none" w:sz="0" w:space="0" w:color="auto"/>
                        <w:right w:val="none" w:sz="0" w:space="0" w:color="auto"/>
                      </w:divBdr>
                    </w:div>
                    <w:div w:id="1343628917">
                      <w:marLeft w:val="0"/>
                      <w:marRight w:val="0"/>
                      <w:marTop w:val="0"/>
                      <w:marBottom w:val="0"/>
                      <w:divBdr>
                        <w:top w:val="none" w:sz="0" w:space="0" w:color="auto"/>
                        <w:left w:val="none" w:sz="0" w:space="0" w:color="auto"/>
                        <w:bottom w:val="none" w:sz="0" w:space="0" w:color="auto"/>
                        <w:right w:val="none" w:sz="0" w:space="0" w:color="auto"/>
                      </w:divBdr>
                    </w:div>
                    <w:div w:id="1470048124">
                      <w:marLeft w:val="0"/>
                      <w:marRight w:val="0"/>
                      <w:marTop w:val="0"/>
                      <w:marBottom w:val="0"/>
                      <w:divBdr>
                        <w:top w:val="none" w:sz="0" w:space="0" w:color="auto"/>
                        <w:left w:val="none" w:sz="0" w:space="0" w:color="auto"/>
                        <w:bottom w:val="none" w:sz="0" w:space="0" w:color="auto"/>
                        <w:right w:val="none" w:sz="0" w:space="0" w:color="auto"/>
                      </w:divBdr>
                    </w:div>
                    <w:div w:id="1149204370">
                      <w:marLeft w:val="0"/>
                      <w:marRight w:val="0"/>
                      <w:marTop w:val="0"/>
                      <w:marBottom w:val="0"/>
                      <w:divBdr>
                        <w:top w:val="none" w:sz="0" w:space="0" w:color="auto"/>
                        <w:left w:val="none" w:sz="0" w:space="0" w:color="auto"/>
                        <w:bottom w:val="none" w:sz="0" w:space="0" w:color="auto"/>
                        <w:right w:val="none" w:sz="0" w:space="0" w:color="auto"/>
                      </w:divBdr>
                    </w:div>
                    <w:div w:id="1416365220">
                      <w:marLeft w:val="0"/>
                      <w:marRight w:val="0"/>
                      <w:marTop w:val="0"/>
                      <w:marBottom w:val="0"/>
                      <w:divBdr>
                        <w:top w:val="none" w:sz="0" w:space="0" w:color="auto"/>
                        <w:left w:val="none" w:sz="0" w:space="0" w:color="auto"/>
                        <w:bottom w:val="none" w:sz="0" w:space="0" w:color="auto"/>
                        <w:right w:val="none" w:sz="0" w:space="0" w:color="auto"/>
                      </w:divBdr>
                    </w:div>
                    <w:div w:id="206992097">
                      <w:marLeft w:val="0"/>
                      <w:marRight w:val="0"/>
                      <w:marTop w:val="0"/>
                      <w:marBottom w:val="0"/>
                      <w:divBdr>
                        <w:top w:val="none" w:sz="0" w:space="0" w:color="auto"/>
                        <w:left w:val="none" w:sz="0" w:space="0" w:color="auto"/>
                        <w:bottom w:val="none" w:sz="0" w:space="0" w:color="auto"/>
                        <w:right w:val="none" w:sz="0" w:space="0" w:color="auto"/>
                      </w:divBdr>
                    </w:div>
                    <w:div w:id="1429736079">
                      <w:marLeft w:val="0"/>
                      <w:marRight w:val="0"/>
                      <w:marTop w:val="0"/>
                      <w:marBottom w:val="0"/>
                      <w:divBdr>
                        <w:top w:val="none" w:sz="0" w:space="0" w:color="auto"/>
                        <w:left w:val="none" w:sz="0" w:space="0" w:color="auto"/>
                        <w:bottom w:val="none" w:sz="0" w:space="0" w:color="auto"/>
                        <w:right w:val="none" w:sz="0" w:space="0" w:color="auto"/>
                      </w:divBdr>
                    </w:div>
                    <w:div w:id="700012303">
                      <w:marLeft w:val="0"/>
                      <w:marRight w:val="0"/>
                      <w:marTop w:val="0"/>
                      <w:marBottom w:val="0"/>
                      <w:divBdr>
                        <w:top w:val="none" w:sz="0" w:space="0" w:color="auto"/>
                        <w:left w:val="none" w:sz="0" w:space="0" w:color="auto"/>
                        <w:bottom w:val="none" w:sz="0" w:space="0" w:color="auto"/>
                        <w:right w:val="none" w:sz="0" w:space="0" w:color="auto"/>
                      </w:divBdr>
                    </w:div>
                    <w:div w:id="1841002273">
                      <w:marLeft w:val="0"/>
                      <w:marRight w:val="0"/>
                      <w:marTop w:val="0"/>
                      <w:marBottom w:val="0"/>
                      <w:divBdr>
                        <w:top w:val="none" w:sz="0" w:space="0" w:color="auto"/>
                        <w:left w:val="none" w:sz="0" w:space="0" w:color="auto"/>
                        <w:bottom w:val="none" w:sz="0" w:space="0" w:color="auto"/>
                        <w:right w:val="none" w:sz="0" w:space="0" w:color="auto"/>
                      </w:divBdr>
                    </w:div>
                    <w:div w:id="1685786805">
                      <w:marLeft w:val="0"/>
                      <w:marRight w:val="0"/>
                      <w:marTop w:val="0"/>
                      <w:marBottom w:val="0"/>
                      <w:divBdr>
                        <w:top w:val="none" w:sz="0" w:space="0" w:color="auto"/>
                        <w:left w:val="none" w:sz="0" w:space="0" w:color="auto"/>
                        <w:bottom w:val="none" w:sz="0" w:space="0" w:color="auto"/>
                        <w:right w:val="none" w:sz="0" w:space="0" w:color="auto"/>
                      </w:divBdr>
                    </w:div>
                    <w:div w:id="83455336">
                      <w:marLeft w:val="0"/>
                      <w:marRight w:val="0"/>
                      <w:marTop w:val="0"/>
                      <w:marBottom w:val="0"/>
                      <w:divBdr>
                        <w:top w:val="none" w:sz="0" w:space="0" w:color="auto"/>
                        <w:left w:val="none" w:sz="0" w:space="0" w:color="auto"/>
                        <w:bottom w:val="none" w:sz="0" w:space="0" w:color="auto"/>
                        <w:right w:val="none" w:sz="0" w:space="0" w:color="auto"/>
                      </w:divBdr>
                    </w:div>
                    <w:div w:id="1575551789">
                      <w:marLeft w:val="0"/>
                      <w:marRight w:val="0"/>
                      <w:marTop w:val="0"/>
                      <w:marBottom w:val="0"/>
                      <w:divBdr>
                        <w:top w:val="none" w:sz="0" w:space="0" w:color="auto"/>
                        <w:left w:val="none" w:sz="0" w:space="0" w:color="auto"/>
                        <w:bottom w:val="none" w:sz="0" w:space="0" w:color="auto"/>
                        <w:right w:val="none" w:sz="0" w:space="0" w:color="auto"/>
                      </w:divBdr>
                    </w:div>
                    <w:div w:id="1892615151">
                      <w:marLeft w:val="0"/>
                      <w:marRight w:val="0"/>
                      <w:marTop w:val="0"/>
                      <w:marBottom w:val="0"/>
                      <w:divBdr>
                        <w:top w:val="none" w:sz="0" w:space="0" w:color="auto"/>
                        <w:left w:val="none" w:sz="0" w:space="0" w:color="auto"/>
                        <w:bottom w:val="none" w:sz="0" w:space="0" w:color="auto"/>
                        <w:right w:val="none" w:sz="0" w:space="0" w:color="auto"/>
                      </w:divBdr>
                    </w:div>
                    <w:div w:id="1669946303">
                      <w:marLeft w:val="0"/>
                      <w:marRight w:val="0"/>
                      <w:marTop w:val="0"/>
                      <w:marBottom w:val="0"/>
                      <w:divBdr>
                        <w:top w:val="none" w:sz="0" w:space="0" w:color="auto"/>
                        <w:left w:val="none" w:sz="0" w:space="0" w:color="auto"/>
                        <w:bottom w:val="none" w:sz="0" w:space="0" w:color="auto"/>
                        <w:right w:val="none" w:sz="0" w:space="0" w:color="auto"/>
                      </w:divBdr>
                    </w:div>
                    <w:div w:id="1107971127">
                      <w:marLeft w:val="0"/>
                      <w:marRight w:val="0"/>
                      <w:marTop w:val="0"/>
                      <w:marBottom w:val="0"/>
                      <w:divBdr>
                        <w:top w:val="none" w:sz="0" w:space="0" w:color="auto"/>
                        <w:left w:val="none" w:sz="0" w:space="0" w:color="auto"/>
                        <w:bottom w:val="none" w:sz="0" w:space="0" w:color="auto"/>
                        <w:right w:val="none" w:sz="0" w:space="0" w:color="auto"/>
                      </w:divBdr>
                    </w:div>
                    <w:div w:id="73161305">
                      <w:marLeft w:val="0"/>
                      <w:marRight w:val="0"/>
                      <w:marTop w:val="0"/>
                      <w:marBottom w:val="0"/>
                      <w:divBdr>
                        <w:top w:val="none" w:sz="0" w:space="0" w:color="auto"/>
                        <w:left w:val="none" w:sz="0" w:space="0" w:color="auto"/>
                        <w:bottom w:val="none" w:sz="0" w:space="0" w:color="auto"/>
                        <w:right w:val="none" w:sz="0" w:space="0" w:color="auto"/>
                      </w:divBdr>
                    </w:div>
                    <w:div w:id="415320142">
                      <w:marLeft w:val="0"/>
                      <w:marRight w:val="0"/>
                      <w:marTop w:val="0"/>
                      <w:marBottom w:val="0"/>
                      <w:divBdr>
                        <w:top w:val="none" w:sz="0" w:space="0" w:color="auto"/>
                        <w:left w:val="none" w:sz="0" w:space="0" w:color="auto"/>
                        <w:bottom w:val="none" w:sz="0" w:space="0" w:color="auto"/>
                        <w:right w:val="none" w:sz="0" w:space="0" w:color="auto"/>
                      </w:divBdr>
                    </w:div>
                    <w:div w:id="36051413">
                      <w:marLeft w:val="0"/>
                      <w:marRight w:val="0"/>
                      <w:marTop w:val="0"/>
                      <w:marBottom w:val="0"/>
                      <w:divBdr>
                        <w:top w:val="none" w:sz="0" w:space="0" w:color="auto"/>
                        <w:left w:val="none" w:sz="0" w:space="0" w:color="auto"/>
                        <w:bottom w:val="none" w:sz="0" w:space="0" w:color="auto"/>
                        <w:right w:val="none" w:sz="0" w:space="0" w:color="auto"/>
                      </w:divBdr>
                    </w:div>
                    <w:div w:id="281807324">
                      <w:marLeft w:val="0"/>
                      <w:marRight w:val="0"/>
                      <w:marTop w:val="0"/>
                      <w:marBottom w:val="0"/>
                      <w:divBdr>
                        <w:top w:val="none" w:sz="0" w:space="0" w:color="auto"/>
                        <w:left w:val="none" w:sz="0" w:space="0" w:color="auto"/>
                        <w:bottom w:val="none" w:sz="0" w:space="0" w:color="auto"/>
                        <w:right w:val="none" w:sz="0" w:space="0" w:color="auto"/>
                      </w:divBdr>
                    </w:div>
                    <w:div w:id="1180311655">
                      <w:marLeft w:val="0"/>
                      <w:marRight w:val="0"/>
                      <w:marTop w:val="0"/>
                      <w:marBottom w:val="0"/>
                      <w:divBdr>
                        <w:top w:val="none" w:sz="0" w:space="0" w:color="auto"/>
                        <w:left w:val="none" w:sz="0" w:space="0" w:color="auto"/>
                        <w:bottom w:val="none" w:sz="0" w:space="0" w:color="auto"/>
                        <w:right w:val="none" w:sz="0" w:space="0" w:color="auto"/>
                      </w:divBdr>
                    </w:div>
                    <w:div w:id="392968584">
                      <w:marLeft w:val="0"/>
                      <w:marRight w:val="0"/>
                      <w:marTop w:val="0"/>
                      <w:marBottom w:val="0"/>
                      <w:divBdr>
                        <w:top w:val="none" w:sz="0" w:space="0" w:color="auto"/>
                        <w:left w:val="none" w:sz="0" w:space="0" w:color="auto"/>
                        <w:bottom w:val="none" w:sz="0" w:space="0" w:color="auto"/>
                        <w:right w:val="none" w:sz="0" w:space="0" w:color="auto"/>
                      </w:divBdr>
                    </w:div>
                    <w:div w:id="527374082">
                      <w:marLeft w:val="0"/>
                      <w:marRight w:val="0"/>
                      <w:marTop w:val="0"/>
                      <w:marBottom w:val="0"/>
                      <w:divBdr>
                        <w:top w:val="none" w:sz="0" w:space="0" w:color="auto"/>
                        <w:left w:val="none" w:sz="0" w:space="0" w:color="auto"/>
                        <w:bottom w:val="none" w:sz="0" w:space="0" w:color="auto"/>
                        <w:right w:val="none" w:sz="0" w:space="0" w:color="auto"/>
                      </w:divBdr>
                    </w:div>
                    <w:div w:id="1095828041">
                      <w:marLeft w:val="0"/>
                      <w:marRight w:val="0"/>
                      <w:marTop w:val="0"/>
                      <w:marBottom w:val="0"/>
                      <w:divBdr>
                        <w:top w:val="none" w:sz="0" w:space="0" w:color="auto"/>
                        <w:left w:val="none" w:sz="0" w:space="0" w:color="auto"/>
                        <w:bottom w:val="none" w:sz="0" w:space="0" w:color="auto"/>
                        <w:right w:val="none" w:sz="0" w:space="0" w:color="auto"/>
                      </w:divBdr>
                    </w:div>
                    <w:div w:id="1015378531">
                      <w:marLeft w:val="0"/>
                      <w:marRight w:val="0"/>
                      <w:marTop w:val="0"/>
                      <w:marBottom w:val="0"/>
                      <w:divBdr>
                        <w:top w:val="none" w:sz="0" w:space="0" w:color="auto"/>
                        <w:left w:val="none" w:sz="0" w:space="0" w:color="auto"/>
                        <w:bottom w:val="none" w:sz="0" w:space="0" w:color="auto"/>
                        <w:right w:val="none" w:sz="0" w:space="0" w:color="auto"/>
                      </w:divBdr>
                    </w:div>
                    <w:div w:id="1889491637">
                      <w:marLeft w:val="0"/>
                      <w:marRight w:val="0"/>
                      <w:marTop w:val="0"/>
                      <w:marBottom w:val="0"/>
                      <w:divBdr>
                        <w:top w:val="none" w:sz="0" w:space="0" w:color="auto"/>
                        <w:left w:val="none" w:sz="0" w:space="0" w:color="auto"/>
                        <w:bottom w:val="none" w:sz="0" w:space="0" w:color="auto"/>
                        <w:right w:val="none" w:sz="0" w:space="0" w:color="auto"/>
                      </w:divBdr>
                    </w:div>
                    <w:div w:id="1785728354">
                      <w:marLeft w:val="0"/>
                      <w:marRight w:val="0"/>
                      <w:marTop w:val="0"/>
                      <w:marBottom w:val="0"/>
                      <w:divBdr>
                        <w:top w:val="none" w:sz="0" w:space="0" w:color="auto"/>
                        <w:left w:val="none" w:sz="0" w:space="0" w:color="auto"/>
                        <w:bottom w:val="none" w:sz="0" w:space="0" w:color="auto"/>
                        <w:right w:val="none" w:sz="0" w:space="0" w:color="auto"/>
                      </w:divBdr>
                    </w:div>
                    <w:div w:id="1746947910">
                      <w:marLeft w:val="0"/>
                      <w:marRight w:val="0"/>
                      <w:marTop w:val="0"/>
                      <w:marBottom w:val="0"/>
                      <w:divBdr>
                        <w:top w:val="none" w:sz="0" w:space="0" w:color="auto"/>
                        <w:left w:val="none" w:sz="0" w:space="0" w:color="auto"/>
                        <w:bottom w:val="none" w:sz="0" w:space="0" w:color="auto"/>
                        <w:right w:val="none" w:sz="0" w:space="0" w:color="auto"/>
                      </w:divBdr>
                    </w:div>
                    <w:div w:id="1578590769">
                      <w:marLeft w:val="0"/>
                      <w:marRight w:val="0"/>
                      <w:marTop w:val="0"/>
                      <w:marBottom w:val="0"/>
                      <w:divBdr>
                        <w:top w:val="none" w:sz="0" w:space="0" w:color="auto"/>
                        <w:left w:val="none" w:sz="0" w:space="0" w:color="auto"/>
                        <w:bottom w:val="none" w:sz="0" w:space="0" w:color="auto"/>
                        <w:right w:val="none" w:sz="0" w:space="0" w:color="auto"/>
                      </w:divBdr>
                    </w:div>
                    <w:div w:id="129591245">
                      <w:marLeft w:val="0"/>
                      <w:marRight w:val="0"/>
                      <w:marTop w:val="0"/>
                      <w:marBottom w:val="0"/>
                      <w:divBdr>
                        <w:top w:val="none" w:sz="0" w:space="0" w:color="auto"/>
                        <w:left w:val="none" w:sz="0" w:space="0" w:color="auto"/>
                        <w:bottom w:val="none" w:sz="0" w:space="0" w:color="auto"/>
                        <w:right w:val="none" w:sz="0" w:space="0" w:color="auto"/>
                      </w:divBdr>
                    </w:div>
                    <w:div w:id="1184320358">
                      <w:marLeft w:val="0"/>
                      <w:marRight w:val="0"/>
                      <w:marTop w:val="0"/>
                      <w:marBottom w:val="0"/>
                      <w:divBdr>
                        <w:top w:val="none" w:sz="0" w:space="0" w:color="auto"/>
                        <w:left w:val="none" w:sz="0" w:space="0" w:color="auto"/>
                        <w:bottom w:val="none" w:sz="0" w:space="0" w:color="auto"/>
                        <w:right w:val="none" w:sz="0" w:space="0" w:color="auto"/>
                      </w:divBdr>
                    </w:div>
                    <w:div w:id="862867617">
                      <w:marLeft w:val="0"/>
                      <w:marRight w:val="0"/>
                      <w:marTop w:val="0"/>
                      <w:marBottom w:val="0"/>
                      <w:divBdr>
                        <w:top w:val="none" w:sz="0" w:space="0" w:color="auto"/>
                        <w:left w:val="none" w:sz="0" w:space="0" w:color="auto"/>
                        <w:bottom w:val="none" w:sz="0" w:space="0" w:color="auto"/>
                        <w:right w:val="none" w:sz="0" w:space="0" w:color="auto"/>
                      </w:divBdr>
                    </w:div>
                    <w:div w:id="10428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10577">
      <w:bodyDiv w:val="1"/>
      <w:marLeft w:val="0"/>
      <w:marRight w:val="0"/>
      <w:marTop w:val="0"/>
      <w:marBottom w:val="0"/>
      <w:divBdr>
        <w:top w:val="none" w:sz="0" w:space="0" w:color="auto"/>
        <w:left w:val="none" w:sz="0" w:space="0" w:color="auto"/>
        <w:bottom w:val="none" w:sz="0" w:space="0" w:color="auto"/>
        <w:right w:val="none" w:sz="0" w:space="0" w:color="auto"/>
      </w:divBdr>
    </w:div>
    <w:div w:id="1397897836">
      <w:bodyDiv w:val="1"/>
      <w:marLeft w:val="0"/>
      <w:marRight w:val="0"/>
      <w:marTop w:val="0"/>
      <w:marBottom w:val="0"/>
      <w:divBdr>
        <w:top w:val="none" w:sz="0" w:space="0" w:color="auto"/>
        <w:left w:val="none" w:sz="0" w:space="0" w:color="auto"/>
        <w:bottom w:val="none" w:sz="0" w:space="0" w:color="auto"/>
        <w:right w:val="none" w:sz="0" w:space="0" w:color="auto"/>
      </w:divBdr>
      <w:divsChild>
        <w:div w:id="777678668">
          <w:marLeft w:val="0"/>
          <w:marRight w:val="0"/>
          <w:marTop w:val="0"/>
          <w:marBottom w:val="0"/>
          <w:divBdr>
            <w:top w:val="none" w:sz="0" w:space="0" w:color="auto"/>
            <w:left w:val="none" w:sz="0" w:space="0" w:color="auto"/>
            <w:bottom w:val="none" w:sz="0" w:space="0" w:color="auto"/>
            <w:right w:val="none" w:sz="0" w:space="0" w:color="auto"/>
          </w:divBdr>
          <w:divsChild>
            <w:div w:id="1553344439">
              <w:marLeft w:val="0"/>
              <w:marRight w:val="0"/>
              <w:marTop w:val="0"/>
              <w:marBottom w:val="0"/>
              <w:divBdr>
                <w:top w:val="none" w:sz="0" w:space="0" w:color="auto"/>
                <w:left w:val="none" w:sz="0" w:space="0" w:color="auto"/>
                <w:bottom w:val="none" w:sz="0" w:space="0" w:color="auto"/>
                <w:right w:val="none" w:sz="0" w:space="0" w:color="auto"/>
              </w:divBdr>
              <w:divsChild>
                <w:div w:id="570309635">
                  <w:marLeft w:val="0"/>
                  <w:marRight w:val="0"/>
                  <w:marTop w:val="0"/>
                  <w:marBottom w:val="0"/>
                  <w:divBdr>
                    <w:top w:val="none" w:sz="0" w:space="0" w:color="auto"/>
                    <w:left w:val="none" w:sz="0" w:space="0" w:color="auto"/>
                    <w:bottom w:val="none" w:sz="0" w:space="0" w:color="auto"/>
                    <w:right w:val="none" w:sz="0" w:space="0" w:color="auto"/>
                  </w:divBdr>
                </w:div>
                <w:div w:id="1605844518">
                  <w:marLeft w:val="0"/>
                  <w:marRight w:val="0"/>
                  <w:marTop w:val="0"/>
                  <w:marBottom w:val="0"/>
                  <w:divBdr>
                    <w:top w:val="none" w:sz="0" w:space="0" w:color="auto"/>
                    <w:left w:val="none" w:sz="0" w:space="0" w:color="auto"/>
                    <w:bottom w:val="none" w:sz="0" w:space="0" w:color="auto"/>
                    <w:right w:val="none" w:sz="0" w:space="0" w:color="auto"/>
                  </w:divBdr>
                </w:div>
                <w:div w:id="1338730437">
                  <w:marLeft w:val="0"/>
                  <w:marRight w:val="0"/>
                  <w:marTop w:val="0"/>
                  <w:marBottom w:val="0"/>
                  <w:divBdr>
                    <w:top w:val="none" w:sz="0" w:space="0" w:color="auto"/>
                    <w:left w:val="none" w:sz="0" w:space="0" w:color="auto"/>
                    <w:bottom w:val="none" w:sz="0" w:space="0" w:color="auto"/>
                    <w:right w:val="none" w:sz="0" w:space="0" w:color="auto"/>
                  </w:divBdr>
                </w:div>
                <w:div w:id="259145314">
                  <w:marLeft w:val="0"/>
                  <w:marRight w:val="0"/>
                  <w:marTop w:val="0"/>
                  <w:marBottom w:val="0"/>
                  <w:divBdr>
                    <w:top w:val="none" w:sz="0" w:space="0" w:color="auto"/>
                    <w:left w:val="none" w:sz="0" w:space="0" w:color="auto"/>
                    <w:bottom w:val="none" w:sz="0" w:space="0" w:color="auto"/>
                    <w:right w:val="none" w:sz="0" w:space="0" w:color="auto"/>
                  </w:divBdr>
                </w:div>
                <w:div w:id="1386175716">
                  <w:marLeft w:val="0"/>
                  <w:marRight w:val="0"/>
                  <w:marTop w:val="0"/>
                  <w:marBottom w:val="0"/>
                  <w:divBdr>
                    <w:top w:val="none" w:sz="0" w:space="0" w:color="auto"/>
                    <w:left w:val="none" w:sz="0" w:space="0" w:color="auto"/>
                    <w:bottom w:val="none" w:sz="0" w:space="0" w:color="auto"/>
                    <w:right w:val="none" w:sz="0" w:space="0" w:color="auto"/>
                  </w:divBdr>
                </w:div>
                <w:div w:id="813058213">
                  <w:marLeft w:val="0"/>
                  <w:marRight w:val="0"/>
                  <w:marTop w:val="0"/>
                  <w:marBottom w:val="0"/>
                  <w:divBdr>
                    <w:top w:val="none" w:sz="0" w:space="0" w:color="auto"/>
                    <w:left w:val="none" w:sz="0" w:space="0" w:color="auto"/>
                    <w:bottom w:val="none" w:sz="0" w:space="0" w:color="auto"/>
                    <w:right w:val="none" w:sz="0" w:space="0" w:color="auto"/>
                  </w:divBdr>
                </w:div>
                <w:div w:id="21396460">
                  <w:marLeft w:val="0"/>
                  <w:marRight w:val="0"/>
                  <w:marTop w:val="0"/>
                  <w:marBottom w:val="0"/>
                  <w:divBdr>
                    <w:top w:val="none" w:sz="0" w:space="0" w:color="auto"/>
                    <w:left w:val="none" w:sz="0" w:space="0" w:color="auto"/>
                    <w:bottom w:val="none" w:sz="0" w:space="0" w:color="auto"/>
                    <w:right w:val="none" w:sz="0" w:space="0" w:color="auto"/>
                  </w:divBdr>
                </w:div>
                <w:div w:id="672073303">
                  <w:marLeft w:val="0"/>
                  <w:marRight w:val="0"/>
                  <w:marTop w:val="0"/>
                  <w:marBottom w:val="0"/>
                  <w:divBdr>
                    <w:top w:val="none" w:sz="0" w:space="0" w:color="auto"/>
                    <w:left w:val="none" w:sz="0" w:space="0" w:color="auto"/>
                    <w:bottom w:val="none" w:sz="0" w:space="0" w:color="auto"/>
                    <w:right w:val="none" w:sz="0" w:space="0" w:color="auto"/>
                  </w:divBdr>
                </w:div>
                <w:div w:id="968972293">
                  <w:marLeft w:val="0"/>
                  <w:marRight w:val="0"/>
                  <w:marTop w:val="0"/>
                  <w:marBottom w:val="0"/>
                  <w:divBdr>
                    <w:top w:val="none" w:sz="0" w:space="0" w:color="auto"/>
                    <w:left w:val="none" w:sz="0" w:space="0" w:color="auto"/>
                    <w:bottom w:val="none" w:sz="0" w:space="0" w:color="auto"/>
                    <w:right w:val="none" w:sz="0" w:space="0" w:color="auto"/>
                  </w:divBdr>
                </w:div>
                <w:div w:id="1522009047">
                  <w:marLeft w:val="0"/>
                  <w:marRight w:val="0"/>
                  <w:marTop w:val="0"/>
                  <w:marBottom w:val="0"/>
                  <w:divBdr>
                    <w:top w:val="none" w:sz="0" w:space="0" w:color="auto"/>
                    <w:left w:val="none" w:sz="0" w:space="0" w:color="auto"/>
                    <w:bottom w:val="none" w:sz="0" w:space="0" w:color="auto"/>
                    <w:right w:val="none" w:sz="0" w:space="0" w:color="auto"/>
                  </w:divBdr>
                </w:div>
                <w:div w:id="1214732721">
                  <w:marLeft w:val="0"/>
                  <w:marRight w:val="0"/>
                  <w:marTop w:val="0"/>
                  <w:marBottom w:val="0"/>
                  <w:divBdr>
                    <w:top w:val="none" w:sz="0" w:space="0" w:color="auto"/>
                    <w:left w:val="none" w:sz="0" w:space="0" w:color="auto"/>
                    <w:bottom w:val="none" w:sz="0" w:space="0" w:color="auto"/>
                    <w:right w:val="none" w:sz="0" w:space="0" w:color="auto"/>
                  </w:divBdr>
                </w:div>
                <w:div w:id="30348635">
                  <w:marLeft w:val="0"/>
                  <w:marRight w:val="0"/>
                  <w:marTop w:val="0"/>
                  <w:marBottom w:val="0"/>
                  <w:divBdr>
                    <w:top w:val="none" w:sz="0" w:space="0" w:color="auto"/>
                    <w:left w:val="none" w:sz="0" w:space="0" w:color="auto"/>
                    <w:bottom w:val="none" w:sz="0" w:space="0" w:color="auto"/>
                    <w:right w:val="none" w:sz="0" w:space="0" w:color="auto"/>
                  </w:divBdr>
                </w:div>
                <w:div w:id="263878857">
                  <w:marLeft w:val="0"/>
                  <w:marRight w:val="0"/>
                  <w:marTop w:val="0"/>
                  <w:marBottom w:val="0"/>
                  <w:divBdr>
                    <w:top w:val="none" w:sz="0" w:space="0" w:color="auto"/>
                    <w:left w:val="none" w:sz="0" w:space="0" w:color="auto"/>
                    <w:bottom w:val="none" w:sz="0" w:space="0" w:color="auto"/>
                    <w:right w:val="none" w:sz="0" w:space="0" w:color="auto"/>
                  </w:divBdr>
                  <w:divsChild>
                    <w:div w:id="1633634824">
                      <w:marLeft w:val="0"/>
                      <w:marRight w:val="0"/>
                      <w:marTop w:val="0"/>
                      <w:marBottom w:val="0"/>
                      <w:divBdr>
                        <w:top w:val="none" w:sz="0" w:space="0" w:color="auto"/>
                        <w:left w:val="none" w:sz="0" w:space="0" w:color="auto"/>
                        <w:bottom w:val="none" w:sz="0" w:space="0" w:color="auto"/>
                        <w:right w:val="none" w:sz="0" w:space="0" w:color="auto"/>
                      </w:divBdr>
                    </w:div>
                    <w:div w:id="1171942772">
                      <w:marLeft w:val="0"/>
                      <w:marRight w:val="0"/>
                      <w:marTop w:val="0"/>
                      <w:marBottom w:val="0"/>
                      <w:divBdr>
                        <w:top w:val="none" w:sz="0" w:space="0" w:color="auto"/>
                        <w:left w:val="none" w:sz="0" w:space="0" w:color="auto"/>
                        <w:bottom w:val="none" w:sz="0" w:space="0" w:color="auto"/>
                        <w:right w:val="none" w:sz="0" w:space="0" w:color="auto"/>
                      </w:divBdr>
                    </w:div>
                    <w:div w:id="314380059">
                      <w:marLeft w:val="0"/>
                      <w:marRight w:val="0"/>
                      <w:marTop w:val="0"/>
                      <w:marBottom w:val="0"/>
                      <w:divBdr>
                        <w:top w:val="none" w:sz="0" w:space="0" w:color="auto"/>
                        <w:left w:val="none" w:sz="0" w:space="0" w:color="auto"/>
                        <w:bottom w:val="none" w:sz="0" w:space="0" w:color="auto"/>
                        <w:right w:val="none" w:sz="0" w:space="0" w:color="auto"/>
                      </w:divBdr>
                    </w:div>
                    <w:div w:id="170334317">
                      <w:marLeft w:val="0"/>
                      <w:marRight w:val="0"/>
                      <w:marTop w:val="0"/>
                      <w:marBottom w:val="0"/>
                      <w:divBdr>
                        <w:top w:val="none" w:sz="0" w:space="0" w:color="auto"/>
                        <w:left w:val="none" w:sz="0" w:space="0" w:color="auto"/>
                        <w:bottom w:val="none" w:sz="0" w:space="0" w:color="auto"/>
                        <w:right w:val="none" w:sz="0" w:space="0" w:color="auto"/>
                      </w:divBdr>
                    </w:div>
                    <w:div w:id="727459805">
                      <w:marLeft w:val="0"/>
                      <w:marRight w:val="0"/>
                      <w:marTop w:val="0"/>
                      <w:marBottom w:val="0"/>
                      <w:divBdr>
                        <w:top w:val="none" w:sz="0" w:space="0" w:color="auto"/>
                        <w:left w:val="none" w:sz="0" w:space="0" w:color="auto"/>
                        <w:bottom w:val="none" w:sz="0" w:space="0" w:color="auto"/>
                        <w:right w:val="none" w:sz="0" w:space="0" w:color="auto"/>
                      </w:divBdr>
                    </w:div>
                    <w:div w:id="1850557184">
                      <w:marLeft w:val="0"/>
                      <w:marRight w:val="0"/>
                      <w:marTop w:val="0"/>
                      <w:marBottom w:val="0"/>
                      <w:divBdr>
                        <w:top w:val="none" w:sz="0" w:space="0" w:color="auto"/>
                        <w:left w:val="none" w:sz="0" w:space="0" w:color="auto"/>
                        <w:bottom w:val="none" w:sz="0" w:space="0" w:color="auto"/>
                        <w:right w:val="none" w:sz="0" w:space="0" w:color="auto"/>
                      </w:divBdr>
                    </w:div>
                    <w:div w:id="1704403000">
                      <w:marLeft w:val="0"/>
                      <w:marRight w:val="0"/>
                      <w:marTop w:val="0"/>
                      <w:marBottom w:val="0"/>
                      <w:divBdr>
                        <w:top w:val="none" w:sz="0" w:space="0" w:color="auto"/>
                        <w:left w:val="none" w:sz="0" w:space="0" w:color="auto"/>
                        <w:bottom w:val="none" w:sz="0" w:space="0" w:color="auto"/>
                        <w:right w:val="none" w:sz="0" w:space="0" w:color="auto"/>
                      </w:divBdr>
                    </w:div>
                    <w:div w:id="352535422">
                      <w:marLeft w:val="0"/>
                      <w:marRight w:val="0"/>
                      <w:marTop w:val="0"/>
                      <w:marBottom w:val="0"/>
                      <w:divBdr>
                        <w:top w:val="none" w:sz="0" w:space="0" w:color="auto"/>
                        <w:left w:val="none" w:sz="0" w:space="0" w:color="auto"/>
                        <w:bottom w:val="none" w:sz="0" w:space="0" w:color="auto"/>
                        <w:right w:val="none" w:sz="0" w:space="0" w:color="auto"/>
                      </w:divBdr>
                    </w:div>
                    <w:div w:id="1176455159">
                      <w:marLeft w:val="0"/>
                      <w:marRight w:val="0"/>
                      <w:marTop w:val="0"/>
                      <w:marBottom w:val="0"/>
                      <w:divBdr>
                        <w:top w:val="none" w:sz="0" w:space="0" w:color="auto"/>
                        <w:left w:val="none" w:sz="0" w:space="0" w:color="auto"/>
                        <w:bottom w:val="none" w:sz="0" w:space="0" w:color="auto"/>
                        <w:right w:val="none" w:sz="0" w:space="0" w:color="auto"/>
                      </w:divBdr>
                    </w:div>
                    <w:div w:id="1935743263">
                      <w:marLeft w:val="0"/>
                      <w:marRight w:val="0"/>
                      <w:marTop w:val="0"/>
                      <w:marBottom w:val="0"/>
                      <w:divBdr>
                        <w:top w:val="none" w:sz="0" w:space="0" w:color="auto"/>
                        <w:left w:val="none" w:sz="0" w:space="0" w:color="auto"/>
                        <w:bottom w:val="none" w:sz="0" w:space="0" w:color="auto"/>
                        <w:right w:val="none" w:sz="0" w:space="0" w:color="auto"/>
                      </w:divBdr>
                    </w:div>
                    <w:div w:id="11290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02626">
      <w:bodyDiv w:val="1"/>
      <w:marLeft w:val="0"/>
      <w:marRight w:val="0"/>
      <w:marTop w:val="0"/>
      <w:marBottom w:val="0"/>
      <w:divBdr>
        <w:top w:val="none" w:sz="0" w:space="0" w:color="auto"/>
        <w:left w:val="none" w:sz="0" w:space="0" w:color="auto"/>
        <w:bottom w:val="none" w:sz="0" w:space="0" w:color="auto"/>
        <w:right w:val="none" w:sz="0" w:space="0" w:color="auto"/>
      </w:divBdr>
    </w:div>
    <w:div w:id="1540511692">
      <w:bodyDiv w:val="1"/>
      <w:marLeft w:val="0"/>
      <w:marRight w:val="0"/>
      <w:marTop w:val="0"/>
      <w:marBottom w:val="0"/>
      <w:divBdr>
        <w:top w:val="none" w:sz="0" w:space="0" w:color="auto"/>
        <w:left w:val="none" w:sz="0" w:space="0" w:color="auto"/>
        <w:bottom w:val="none" w:sz="0" w:space="0" w:color="auto"/>
        <w:right w:val="none" w:sz="0" w:space="0" w:color="auto"/>
      </w:divBdr>
      <w:divsChild>
        <w:div w:id="1206530742">
          <w:marLeft w:val="0"/>
          <w:marRight w:val="0"/>
          <w:marTop w:val="0"/>
          <w:marBottom w:val="0"/>
          <w:divBdr>
            <w:top w:val="none" w:sz="0" w:space="0" w:color="auto"/>
            <w:left w:val="none" w:sz="0" w:space="0" w:color="auto"/>
            <w:bottom w:val="none" w:sz="0" w:space="0" w:color="auto"/>
            <w:right w:val="none" w:sz="0" w:space="0" w:color="auto"/>
          </w:divBdr>
          <w:divsChild>
            <w:div w:id="1728262313">
              <w:marLeft w:val="0"/>
              <w:marRight w:val="0"/>
              <w:marTop w:val="0"/>
              <w:marBottom w:val="0"/>
              <w:divBdr>
                <w:top w:val="none" w:sz="0" w:space="0" w:color="auto"/>
                <w:left w:val="none" w:sz="0" w:space="0" w:color="auto"/>
                <w:bottom w:val="none" w:sz="0" w:space="0" w:color="auto"/>
                <w:right w:val="none" w:sz="0" w:space="0" w:color="auto"/>
              </w:divBdr>
              <w:divsChild>
                <w:div w:id="154496320">
                  <w:marLeft w:val="0"/>
                  <w:marRight w:val="0"/>
                  <w:marTop w:val="0"/>
                  <w:marBottom w:val="0"/>
                  <w:divBdr>
                    <w:top w:val="none" w:sz="0" w:space="0" w:color="auto"/>
                    <w:left w:val="none" w:sz="0" w:space="0" w:color="auto"/>
                    <w:bottom w:val="none" w:sz="0" w:space="0" w:color="auto"/>
                    <w:right w:val="none" w:sz="0" w:space="0" w:color="auto"/>
                  </w:divBdr>
                </w:div>
                <w:div w:id="1429354854">
                  <w:marLeft w:val="0"/>
                  <w:marRight w:val="0"/>
                  <w:marTop w:val="0"/>
                  <w:marBottom w:val="0"/>
                  <w:divBdr>
                    <w:top w:val="none" w:sz="0" w:space="0" w:color="auto"/>
                    <w:left w:val="none" w:sz="0" w:space="0" w:color="auto"/>
                    <w:bottom w:val="none" w:sz="0" w:space="0" w:color="auto"/>
                    <w:right w:val="none" w:sz="0" w:space="0" w:color="auto"/>
                  </w:divBdr>
                </w:div>
                <w:div w:id="227569260">
                  <w:marLeft w:val="0"/>
                  <w:marRight w:val="0"/>
                  <w:marTop w:val="0"/>
                  <w:marBottom w:val="0"/>
                  <w:divBdr>
                    <w:top w:val="none" w:sz="0" w:space="0" w:color="auto"/>
                    <w:left w:val="none" w:sz="0" w:space="0" w:color="auto"/>
                    <w:bottom w:val="none" w:sz="0" w:space="0" w:color="auto"/>
                    <w:right w:val="none" w:sz="0" w:space="0" w:color="auto"/>
                  </w:divBdr>
                </w:div>
                <w:div w:id="1259633215">
                  <w:marLeft w:val="0"/>
                  <w:marRight w:val="0"/>
                  <w:marTop w:val="0"/>
                  <w:marBottom w:val="0"/>
                  <w:divBdr>
                    <w:top w:val="none" w:sz="0" w:space="0" w:color="auto"/>
                    <w:left w:val="none" w:sz="0" w:space="0" w:color="auto"/>
                    <w:bottom w:val="none" w:sz="0" w:space="0" w:color="auto"/>
                    <w:right w:val="none" w:sz="0" w:space="0" w:color="auto"/>
                  </w:divBdr>
                </w:div>
                <w:div w:id="1950038955">
                  <w:marLeft w:val="0"/>
                  <w:marRight w:val="0"/>
                  <w:marTop w:val="0"/>
                  <w:marBottom w:val="0"/>
                  <w:divBdr>
                    <w:top w:val="none" w:sz="0" w:space="0" w:color="auto"/>
                    <w:left w:val="none" w:sz="0" w:space="0" w:color="auto"/>
                    <w:bottom w:val="none" w:sz="0" w:space="0" w:color="auto"/>
                    <w:right w:val="none" w:sz="0" w:space="0" w:color="auto"/>
                  </w:divBdr>
                </w:div>
                <w:div w:id="585387411">
                  <w:marLeft w:val="0"/>
                  <w:marRight w:val="0"/>
                  <w:marTop w:val="0"/>
                  <w:marBottom w:val="0"/>
                  <w:divBdr>
                    <w:top w:val="none" w:sz="0" w:space="0" w:color="auto"/>
                    <w:left w:val="none" w:sz="0" w:space="0" w:color="auto"/>
                    <w:bottom w:val="none" w:sz="0" w:space="0" w:color="auto"/>
                    <w:right w:val="none" w:sz="0" w:space="0" w:color="auto"/>
                  </w:divBdr>
                </w:div>
                <w:div w:id="661542250">
                  <w:marLeft w:val="0"/>
                  <w:marRight w:val="0"/>
                  <w:marTop w:val="0"/>
                  <w:marBottom w:val="0"/>
                  <w:divBdr>
                    <w:top w:val="none" w:sz="0" w:space="0" w:color="auto"/>
                    <w:left w:val="none" w:sz="0" w:space="0" w:color="auto"/>
                    <w:bottom w:val="none" w:sz="0" w:space="0" w:color="auto"/>
                    <w:right w:val="none" w:sz="0" w:space="0" w:color="auto"/>
                  </w:divBdr>
                </w:div>
                <w:div w:id="1643194398">
                  <w:marLeft w:val="0"/>
                  <w:marRight w:val="0"/>
                  <w:marTop w:val="0"/>
                  <w:marBottom w:val="0"/>
                  <w:divBdr>
                    <w:top w:val="none" w:sz="0" w:space="0" w:color="auto"/>
                    <w:left w:val="none" w:sz="0" w:space="0" w:color="auto"/>
                    <w:bottom w:val="none" w:sz="0" w:space="0" w:color="auto"/>
                    <w:right w:val="none" w:sz="0" w:space="0" w:color="auto"/>
                  </w:divBdr>
                </w:div>
                <w:div w:id="330329550">
                  <w:marLeft w:val="0"/>
                  <w:marRight w:val="0"/>
                  <w:marTop w:val="0"/>
                  <w:marBottom w:val="0"/>
                  <w:divBdr>
                    <w:top w:val="none" w:sz="0" w:space="0" w:color="auto"/>
                    <w:left w:val="none" w:sz="0" w:space="0" w:color="auto"/>
                    <w:bottom w:val="none" w:sz="0" w:space="0" w:color="auto"/>
                    <w:right w:val="none" w:sz="0" w:space="0" w:color="auto"/>
                  </w:divBdr>
                </w:div>
                <w:div w:id="600070954">
                  <w:marLeft w:val="0"/>
                  <w:marRight w:val="0"/>
                  <w:marTop w:val="0"/>
                  <w:marBottom w:val="0"/>
                  <w:divBdr>
                    <w:top w:val="none" w:sz="0" w:space="0" w:color="auto"/>
                    <w:left w:val="none" w:sz="0" w:space="0" w:color="auto"/>
                    <w:bottom w:val="none" w:sz="0" w:space="0" w:color="auto"/>
                    <w:right w:val="none" w:sz="0" w:space="0" w:color="auto"/>
                  </w:divBdr>
                </w:div>
                <w:div w:id="2097969435">
                  <w:marLeft w:val="0"/>
                  <w:marRight w:val="0"/>
                  <w:marTop w:val="0"/>
                  <w:marBottom w:val="0"/>
                  <w:divBdr>
                    <w:top w:val="none" w:sz="0" w:space="0" w:color="auto"/>
                    <w:left w:val="none" w:sz="0" w:space="0" w:color="auto"/>
                    <w:bottom w:val="none" w:sz="0" w:space="0" w:color="auto"/>
                    <w:right w:val="none" w:sz="0" w:space="0" w:color="auto"/>
                  </w:divBdr>
                </w:div>
                <w:div w:id="602686996">
                  <w:marLeft w:val="0"/>
                  <w:marRight w:val="0"/>
                  <w:marTop w:val="0"/>
                  <w:marBottom w:val="0"/>
                  <w:divBdr>
                    <w:top w:val="none" w:sz="0" w:space="0" w:color="auto"/>
                    <w:left w:val="none" w:sz="0" w:space="0" w:color="auto"/>
                    <w:bottom w:val="none" w:sz="0" w:space="0" w:color="auto"/>
                    <w:right w:val="none" w:sz="0" w:space="0" w:color="auto"/>
                  </w:divBdr>
                </w:div>
                <w:div w:id="400712646">
                  <w:marLeft w:val="0"/>
                  <w:marRight w:val="0"/>
                  <w:marTop w:val="0"/>
                  <w:marBottom w:val="0"/>
                  <w:divBdr>
                    <w:top w:val="none" w:sz="0" w:space="0" w:color="auto"/>
                    <w:left w:val="none" w:sz="0" w:space="0" w:color="auto"/>
                    <w:bottom w:val="none" w:sz="0" w:space="0" w:color="auto"/>
                    <w:right w:val="none" w:sz="0" w:space="0" w:color="auto"/>
                  </w:divBdr>
                </w:div>
                <w:div w:id="1164475461">
                  <w:marLeft w:val="0"/>
                  <w:marRight w:val="0"/>
                  <w:marTop w:val="0"/>
                  <w:marBottom w:val="0"/>
                  <w:divBdr>
                    <w:top w:val="none" w:sz="0" w:space="0" w:color="auto"/>
                    <w:left w:val="none" w:sz="0" w:space="0" w:color="auto"/>
                    <w:bottom w:val="none" w:sz="0" w:space="0" w:color="auto"/>
                    <w:right w:val="none" w:sz="0" w:space="0" w:color="auto"/>
                  </w:divBdr>
                </w:div>
                <w:div w:id="2110461357">
                  <w:marLeft w:val="0"/>
                  <w:marRight w:val="0"/>
                  <w:marTop w:val="0"/>
                  <w:marBottom w:val="0"/>
                  <w:divBdr>
                    <w:top w:val="none" w:sz="0" w:space="0" w:color="auto"/>
                    <w:left w:val="none" w:sz="0" w:space="0" w:color="auto"/>
                    <w:bottom w:val="none" w:sz="0" w:space="0" w:color="auto"/>
                    <w:right w:val="none" w:sz="0" w:space="0" w:color="auto"/>
                  </w:divBdr>
                </w:div>
                <w:div w:id="712728940">
                  <w:marLeft w:val="0"/>
                  <w:marRight w:val="0"/>
                  <w:marTop w:val="0"/>
                  <w:marBottom w:val="0"/>
                  <w:divBdr>
                    <w:top w:val="none" w:sz="0" w:space="0" w:color="auto"/>
                    <w:left w:val="none" w:sz="0" w:space="0" w:color="auto"/>
                    <w:bottom w:val="none" w:sz="0" w:space="0" w:color="auto"/>
                    <w:right w:val="none" w:sz="0" w:space="0" w:color="auto"/>
                  </w:divBdr>
                </w:div>
                <w:div w:id="1079327867">
                  <w:marLeft w:val="0"/>
                  <w:marRight w:val="0"/>
                  <w:marTop w:val="0"/>
                  <w:marBottom w:val="0"/>
                  <w:divBdr>
                    <w:top w:val="none" w:sz="0" w:space="0" w:color="auto"/>
                    <w:left w:val="none" w:sz="0" w:space="0" w:color="auto"/>
                    <w:bottom w:val="none" w:sz="0" w:space="0" w:color="auto"/>
                    <w:right w:val="none" w:sz="0" w:space="0" w:color="auto"/>
                  </w:divBdr>
                  <w:divsChild>
                    <w:div w:id="192351970">
                      <w:marLeft w:val="0"/>
                      <w:marRight w:val="0"/>
                      <w:marTop w:val="0"/>
                      <w:marBottom w:val="0"/>
                      <w:divBdr>
                        <w:top w:val="none" w:sz="0" w:space="0" w:color="auto"/>
                        <w:left w:val="none" w:sz="0" w:space="0" w:color="auto"/>
                        <w:bottom w:val="none" w:sz="0" w:space="0" w:color="auto"/>
                        <w:right w:val="none" w:sz="0" w:space="0" w:color="auto"/>
                      </w:divBdr>
                    </w:div>
                    <w:div w:id="13582369">
                      <w:marLeft w:val="0"/>
                      <w:marRight w:val="0"/>
                      <w:marTop w:val="0"/>
                      <w:marBottom w:val="0"/>
                      <w:divBdr>
                        <w:top w:val="none" w:sz="0" w:space="0" w:color="auto"/>
                        <w:left w:val="none" w:sz="0" w:space="0" w:color="auto"/>
                        <w:bottom w:val="none" w:sz="0" w:space="0" w:color="auto"/>
                        <w:right w:val="none" w:sz="0" w:space="0" w:color="auto"/>
                      </w:divBdr>
                    </w:div>
                    <w:div w:id="1313949592">
                      <w:marLeft w:val="0"/>
                      <w:marRight w:val="0"/>
                      <w:marTop w:val="0"/>
                      <w:marBottom w:val="0"/>
                      <w:divBdr>
                        <w:top w:val="none" w:sz="0" w:space="0" w:color="auto"/>
                        <w:left w:val="none" w:sz="0" w:space="0" w:color="auto"/>
                        <w:bottom w:val="none" w:sz="0" w:space="0" w:color="auto"/>
                        <w:right w:val="none" w:sz="0" w:space="0" w:color="auto"/>
                      </w:divBdr>
                    </w:div>
                    <w:div w:id="571162917">
                      <w:marLeft w:val="0"/>
                      <w:marRight w:val="0"/>
                      <w:marTop w:val="0"/>
                      <w:marBottom w:val="0"/>
                      <w:divBdr>
                        <w:top w:val="none" w:sz="0" w:space="0" w:color="auto"/>
                        <w:left w:val="none" w:sz="0" w:space="0" w:color="auto"/>
                        <w:bottom w:val="none" w:sz="0" w:space="0" w:color="auto"/>
                        <w:right w:val="none" w:sz="0" w:space="0" w:color="auto"/>
                      </w:divBdr>
                    </w:div>
                    <w:div w:id="1315261669">
                      <w:marLeft w:val="0"/>
                      <w:marRight w:val="0"/>
                      <w:marTop w:val="0"/>
                      <w:marBottom w:val="0"/>
                      <w:divBdr>
                        <w:top w:val="none" w:sz="0" w:space="0" w:color="auto"/>
                        <w:left w:val="none" w:sz="0" w:space="0" w:color="auto"/>
                        <w:bottom w:val="none" w:sz="0" w:space="0" w:color="auto"/>
                        <w:right w:val="none" w:sz="0" w:space="0" w:color="auto"/>
                      </w:divBdr>
                    </w:div>
                    <w:div w:id="404452946">
                      <w:marLeft w:val="0"/>
                      <w:marRight w:val="0"/>
                      <w:marTop w:val="0"/>
                      <w:marBottom w:val="0"/>
                      <w:divBdr>
                        <w:top w:val="none" w:sz="0" w:space="0" w:color="auto"/>
                        <w:left w:val="none" w:sz="0" w:space="0" w:color="auto"/>
                        <w:bottom w:val="none" w:sz="0" w:space="0" w:color="auto"/>
                        <w:right w:val="none" w:sz="0" w:space="0" w:color="auto"/>
                      </w:divBdr>
                    </w:div>
                    <w:div w:id="1549494502">
                      <w:marLeft w:val="0"/>
                      <w:marRight w:val="0"/>
                      <w:marTop w:val="0"/>
                      <w:marBottom w:val="0"/>
                      <w:divBdr>
                        <w:top w:val="none" w:sz="0" w:space="0" w:color="auto"/>
                        <w:left w:val="none" w:sz="0" w:space="0" w:color="auto"/>
                        <w:bottom w:val="none" w:sz="0" w:space="0" w:color="auto"/>
                        <w:right w:val="none" w:sz="0" w:space="0" w:color="auto"/>
                      </w:divBdr>
                    </w:div>
                    <w:div w:id="1978298272">
                      <w:marLeft w:val="0"/>
                      <w:marRight w:val="0"/>
                      <w:marTop w:val="0"/>
                      <w:marBottom w:val="0"/>
                      <w:divBdr>
                        <w:top w:val="none" w:sz="0" w:space="0" w:color="auto"/>
                        <w:left w:val="none" w:sz="0" w:space="0" w:color="auto"/>
                        <w:bottom w:val="none" w:sz="0" w:space="0" w:color="auto"/>
                        <w:right w:val="none" w:sz="0" w:space="0" w:color="auto"/>
                      </w:divBdr>
                    </w:div>
                    <w:div w:id="121384595">
                      <w:marLeft w:val="0"/>
                      <w:marRight w:val="0"/>
                      <w:marTop w:val="0"/>
                      <w:marBottom w:val="0"/>
                      <w:divBdr>
                        <w:top w:val="none" w:sz="0" w:space="0" w:color="auto"/>
                        <w:left w:val="none" w:sz="0" w:space="0" w:color="auto"/>
                        <w:bottom w:val="none" w:sz="0" w:space="0" w:color="auto"/>
                        <w:right w:val="none" w:sz="0" w:space="0" w:color="auto"/>
                      </w:divBdr>
                    </w:div>
                    <w:div w:id="1478717496">
                      <w:marLeft w:val="0"/>
                      <w:marRight w:val="0"/>
                      <w:marTop w:val="0"/>
                      <w:marBottom w:val="0"/>
                      <w:divBdr>
                        <w:top w:val="none" w:sz="0" w:space="0" w:color="auto"/>
                        <w:left w:val="none" w:sz="0" w:space="0" w:color="auto"/>
                        <w:bottom w:val="none" w:sz="0" w:space="0" w:color="auto"/>
                        <w:right w:val="none" w:sz="0" w:space="0" w:color="auto"/>
                      </w:divBdr>
                    </w:div>
                    <w:div w:id="1067604213">
                      <w:marLeft w:val="0"/>
                      <w:marRight w:val="0"/>
                      <w:marTop w:val="0"/>
                      <w:marBottom w:val="0"/>
                      <w:divBdr>
                        <w:top w:val="none" w:sz="0" w:space="0" w:color="auto"/>
                        <w:left w:val="none" w:sz="0" w:space="0" w:color="auto"/>
                        <w:bottom w:val="none" w:sz="0" w:space="0" w:color="auto"/>
                        <w:right w:val="none" w:sz="0" w:space="0" w:color="auto"/>
                      </w:divBdr>
                    </w:div>
                    <w:div w:id="1161114421">
                      <w:marLeft w:val="0"/>
                      <w:marRight w:val="0"/>
                      <w:marTop w:val="0"/>
                      <w:marBottom w:val="0"/>
                      <w:divBdr>
                        <w:top w:val="none" w:sz="0" w:space="0" w:color="auto"/>
                        <w:left w:val="none" w:sz="0" w:space="0" w:color="auto"/>
                        <w:bottom w:val="none" w:sz="0" w:space="0" w:color="auto"/>
                        <w:right w:val="none" w:sz="0" w:space="0" w:color="auto"/>
                      </w:divBdr>
                    </w:div>
                    <w:div w:id="460727800">
                      <w:marLeft w:val="0"/>
                      <w:marRight w:val="0"/>
                      <w:marTop w:val="0"/>
                      <w:marBottom w:val="0"/>
                      <w:divBdr>
                        <w:top w:val="none" w:sz="0" w:space="0" w:color="auto"/>
                        <w:left w:val="none" w:sz="0" w:space="0" w:color="auto"/>
                        <w:bottom w:val="none" w:sz="0" w:space="0" w:color="auto"/>
                        <w:right w:val="none" w:sz="0" w:space="0" w:color="auto"/>
                      </w:divBdr>
                    </w:div>
                    <w:div w:id="601105893">
                      <w:marLeft w:val="0"/>
                      <w:marRight w:val="0"/>
                      <w:marTop w:val="0"/>
                      <w:marBottom w:val="0"/>
                      <w:divBdr>
                        <w:top w:val="none" w:sz="0" w:space="0" w:color="auto"/>
                        <w:left w:val="none" w:sz="0" w:space="0" w:color="auto"/>
                        <w:bottom w:val="none" w:sz="0" w:space="0" w:color="auto"/>
                        <w:right w:val="none" w:sz="0" w:space="0" w:color="auto"/>
                      </w:divBdr>
                    </w:div>
                    <w:div w:id="17333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79247">
          <w:marLeft w:val="0"/>
          <w:marRight w:val="0"/>
          <w:marTop w:val="0"/>
          <w:marBottom w:val="0"/>
          <w:divBdr>
            <w:top w:val="none" w:sz="0" w:space="0" w:color="auto"/>
            <w:left w:val="none" w:sz="0" w:space="0" w:color="auto"/>
            <w:bottom w:val="none" w:sz="0" w:space="0" w:color="auto"/>
            <w:right w:val="none" w:sz="0" w:space="0" w:color="auto"/>
          </w:divBdr>
          <w:divsChild>
            <w:div w:id="1723941715">
              <w:marLeft w:val="0"/>
              <w:marRight w:val="0"/>
              <w:marTop w:val="0"/>
              <w:marBottom w:val="0"/>
              <w:divBdr>
                <w:top w:val="none" w:sz="0" w:space="0" w:color="auto"/>
                <w:left w:val="none" w:sz="0" w:space="0" w:color="auto"/>
                <w:bottom w:val="none" w:sz="0" w:space="0" w:color="auto"/>
                <w:right w:val="none" w:sz="0" w:space="0" w:color="auto"/>
              </w:divBdr>
              <w:divsChild>
                <w:div w:id="2074161904">
                  <w:marLeft w:val="0"/>
                  <w:marRight w:val="0"/>
                  <w:marTop w:val="0"/>
                  <w:marBottom w:val="0"/>
                  <w:divBdr>
                    <w:top w:val="none" w:sz="0" w:space="0" w:color="auto"/>
                    <w:left w:val="none" w:sz="0" w:space="0" w:color="auto"/>
                    <w:bottom w:val="none" w:sz="0" w:space="0" w:color="auto"/>
                    <w:right w:val="none" w:sz="0" w:space="0" w:color="auto"/>
                  </w:divBdr>
                </w:div>
                <w:div w:id="1165046321">
                  <w:marLeft w:val="0"/>
                  <w:marRight w:val="0"/>
                  <w:marTop w:val="0"/>
                  <w:marBottom w:val="0"/>
                  <w:divBdr>
                    <w:top w:val="none" w:sz="0" w:space="0" w:color="auto"/>
                    <w:left w:val="none" w:sz="0" w:space="0" w:color="auto"/>
                    <w:bottom w:val="none" w:sz="0" w:space="0" w:color="auto"/>
                    <w:right w:val="none" w:sz="0" w:space="0" w:color="auto"/>
                  </w:divBdr>
                </w:div>
                <w:div w:id="245312494">
                  <w:marLeft w:val="0"/>
                  <w:marRight w:val="0"/>
                  <w:marTop w:val="0"/>
                  <w:marBottom w:val="0"/>
                  <w:divBdr>
                    <w:top w:val="none" w:sz="0" w:space="0" w:color="auto"/>
                    <w:left w:val="none" w:sz="0" w:space="0" w:color="auto"/>
                    <w:bottom w:val="none" w:sz="0" w:space="0" w:color="auto"/>
                    <w:right w:val="none" w:sz="0" w:space="0" w:color="auto"/>
                  </w:divBdr>
                </w:div>
                <w:div w:id="1624387146">
                  <w:marLeft w:val="0"/>
                  <w:marRight w:val="0"/>
                  <w:marTop w:val="0"/>
                  <w:marBottom w:val="0"/>
                  <w:divBdr>
                    <w:top w:val="none" w:sz="0" w:space="0" w:color="auto"/>
                    <w:left w:val="none" w:sz="0" w:space="0" w:color="auto"/>
                    <w:bottom w:val="none" w:sz="0" w:space="0" w:color="auto"/>
                    <w:right w:val="none" w:sz="0" w:space="0" w:color="auto"/>
                  </w:divBdr>
                </w:div>
                <w:div w:id="1760561195">
                  <w:marLeft w:val="0"/>
                  <w:marRight w:val="0"/>
                  <w:marTop w:val="0"/>
                  <w:marBottom w:val="0"/>
                  <w:divBdr>
                    <w:top w:val="none" w:sz="0" w:space="0" w:color="auto"/>
                    <w:left w:val="none" w:sz="0" w:space="0" w:color="auto"/>
                    <w:bottom w:val="none" w:sz="0" w:space="0" w:color="auto"/>
                    <w:right w:val="none" w:sz="0" w:space="0" w:color="auto"/>
                  </w:divBdr>
                </w:div>
                <w:div w:id="1774397417">
                  <w:marLeft w:val="0"/>
                  <w:marRight w:val="0"/>
                  <w:marTop w:val="0"/>
                  <w:marBottom w:val="0"/>
                  <w:divBdr>
                    <w:top w:val="none" w:sz="0" w:space="0" w:color="auto"/>
                    <w:left w:val="none" w:sz="0" w:space="0" w:color="auto"/>
                    <w:bottom w:val="none" w:sz="0" w:space="0" w:color="auto"/>
                    <w:right w:val="none" w:sz="0" w:space="0" w:color="auto"/>
                  </w:divBdr>
                </w:div>
                <w:div w:id="625426675">
                  <w:marLeft w:val="0"/>
                  <w:marRight w:val="0"/>
                  <w:marTop w:val="0"/>
                  <w:marBottom w:val="0"/>
                  <w:divBdr>
                    <w:top w:val="none" w:sz="0" w:space="0" w:color="auto"/>
                    <w:left w:val="none" w:sz="0" w:space="0" w:color="auto"/>
                    <w:bottom w:val="none" w:sz="0" w:space="0" w:color="auto"/>
                    <w:right w:val="none" w:sz="0" w:space="0" w:color="auto"/>
                  </w:divBdr>
                </w:div>
                <w:div w:id="1277369848">
                  <w:marLeft w:val="0"/>
                  <w:marRight w:val="0"/>
                  <w:marTop w:val="0"/>
                  <w:marBottom w:val="0"/>
                  <w:divBdr>
                    <w:top w:val="none" w:sz="0" w:space="0" w:color="auto"/>
                    <w:left w:val="none" w:sz="0" w:space="0" w:color="auto"/>
                    <w:bottom w:val="none" w:sz="0" w:space="0" w:color="auto"/>
                    <w:right w:val="none" w:sz="0" w:space="0" w:color="auto"/>
                  </w:divBdr>
                </w:div>
                <w:div w:id="921186487">
                  <w:marLeft w:val="0"/>
                  <w:marRight w:val="0"/>
                  <w:marTop w:val="0"/>
                  <w:marBottom w:val="0"/>
                  <w:divBdr>
                    <w:top w:val="none" w:sz="0" w:space="0" w:color="auto"/>
                    <w:left w:val="none" w:sz="0" w:space="0" w:color="auto"/>
                    <w:bottom w:val="none" w:sz="0" w:space="0" w:color="auto"/>
                    <w:right w:val="none" w:sz="0" w:space="0" w:color="auto"/>
                  </w:divBdr>
                </w:div>
                <w:div w:id="2003580223">
                  <w:marLeft w:val="0"/>
                  <w:marRight w:val="0"/>
                  <w:marTop w:val="0"/>
                  <w:marBottom w:val="0"/>
                  <w:divBdr>
                    <w:top w:val="none" w:sz="0" w:space="0" w:color="auto"/>
                    <w:left w:val="none" w:sz="0" w:space="0" w:color="auto"/>
                    <w:bottom w:val="none" w:sz="0" w:space="0" w:color="auto"/>
                    <w:right w:val="none" w:sz="0" w:space="0" w:color="auto"/>
                  </w:divBdr>
                </w:div>
                <w:div w:id="1472794070">
                  <w:marLeft w:val="0"/>
                  <w:marRight w:val="0"/>
                  <w:marTop w:val="0"/>
                  <w:marBottom w:val="0"/>
                  <w:divBdr>
                    <w:top w:val="none" w:sz="0" w:space="0" w:color="auto"/>
                    <w:left w:val="none" w:sz="0" w:space="0" w:color="auto"/>
                    <w:bottom w:val="none" w:sz="0" w:space="0" w:color="auto"/>
                    <w:right w:val="none" w:sz="0" w:space="0" w:color="auto"/>
                  </w:divBdr>
                </w:div>
                <w:div w:id="1688405877">
                  <w:marLeft w:val="0"/>
                  <w:marRight w:val="0"/>
                  <w:marTop w:val="0"/>
                  <w:marBottom w:val="0"/>
                  <w:divBdr>
                    <w:top w:val="none" w:sz="0" w:space="0" w:color="auto"/>
                    <w:left w:val="none" w:sz="0" w:space="0" w:color="auto"/>
                    <w:bottom w:val="none" w:sz="0" w:space="0" w:color="auto"/>
                    <w:right w:val="none" w:sz="0" w:space="0" w:color="auto"/>
                  </w:divBdr>
                </w:div>
                <w:div w:id="339744401">
                  <w:marLeft w:val="0"/>
                  <w:marRight w:val="0"/>
                  <w:marTop w:val="0"/>
                  <w:marBottom w:val="0"/>
                  <w:divBdr>
                    <w:top w:val="none" w:sz="0" w:space="0" w:color="auto"/>
                    <w:left w:val="none" w:sz="0" w:space="0" w:color="auto"/>
                    <w:bottom w:val="none" w:sz="0" w:space="0" w:color="auto"/>
                    <w:right w:val="none" w:sz="0" w:space="0" w:color="auto"/>
                  </w:divBdr>
                </w:div>
                <w:div w:id="1091701612">
                  <w:marLeft w:val="0"/>
                  <w:marRight w:val="0"/>
                  <w:marTop w:val="0"/>
                  <w:marBottom w:val="0"/>
                  <w:divBdr>
                    <w:top w:val="none" w:sz="0" w:space="0" w:color="auto"/>
                    <w:left w:val="none" w:sz="0" w:space="0" w:color="auto"/>
                    <w:bottom w:val="none" w:sz="0" w:space="0" w:color="auto"/>
                    <w:right w:val="none" w:sz="0" w:space="0" w:color="auto"/>
                  </w:divBdr>
                </w:div>
                <w:div w:id="1061753575">
                  <w:marLeft w:val="0"/>
                  <w:marRight w:val="0"/>
                  <w:marTop w:val="0"/>
                  <w:marBottom w:val="0"/>
                  <w:divBdr>
                    <w:top w:val="none" w:sz="0" w:space="0" w:color="auto"/>
                    <w:left w:val="none" w:sz="0" w:space="0" w:color="auto"/>
                    <w:bottom w:val="none" w:sz="0" w:space="0" w:color="auto"/>
                    <w:right w:val="none" w:sz="0" w:space="0" w:color="auto"/>
                  </w:divBdr>
                </w:div>
                <w:div w:id="818688804">
                  <w:marLeft w:val="0"/>
                  <w:marRight w:val="0"/>
                  <w:marTop w:val="0"/>
                  <w:marBottom w:val="0"/>
                  <w:divBdr>
                    <w:top w:val="none" w:sz="0" w:space="0" w:color="auto"/>
                    <w:left w:val="none" w:sz="0" w:space="0" w:color="auto"/>
                    <w:bottom w:val="none" w:sz="0" w:space="0" w:color="auto"/>
                    <w:right w:val="none" w:sz="0" w:space="0" w:color="auto"/>
                  </w:divBdr>
                </w:div>
                <w:div w:id="2076659478">
                  <w:marLeft w:val="0"/>
                  <w:marRight w:val="0"/>
                  <w:marTop w:val="0"/>
                  <w:marBottom w:val="0"/>
                  <w:divBdr>
                    <w:top w:val="none" w:sz="0" w:space="0" w:color="auto"/>
                    <w:left w:val="none" w:sz="0" w:space="0" w:color="auto"/>
                    <w:bottom w:val="none" w:sz="0" w:space="0" w:color="auto"/>
                    <w:right w:val="none" w:sz="0" w:space="0" w:color="auto"/>
                  </w:divBdr>
                </w:div>
                <w:div w:id="805201775">
                  <w:marLeft w:val="0"/>
                  <w:marRight w:val="0"/>
                  <w:marTop w:val="0"/>
                  <w:marBottom w:val="0"/>
                  <w:divBdr>
                    <w:top w:val="none" w:sz="0" w:space="0" w:color="auto"/>
                    <w:left w:val="none" w:sz="0" w:space="0" w:color="auto"/>
                    <w:bottom w:val="none" w:sz="0" w:space="0" w:color="auto"/>
                    <w:right w:val="none" w:sz="0" w:space="0" w:color="auto"/>
                  </w:divBdr>
                </w:div>
                <w:div w:id="931937842">
                  <w:marLeft w:val="0"/>
                  <w:marRight w:val="0"/>
                  <w:marTop w:val="0"/>
                  <w:marBottom w:val="0"/>
                  <w:divBdr>
                    <w:top w:val="none" w:sz="0" w:space="0" w:color="auto"/>
                    <w:left w:val="none" w:sz="0" w:space="0" w:color="auto"/>
                    <w:bottom w:val="none" w:sz="0" w:space="0" w:color="auto"/>
                    <w:right w:val="none" w:sz="0" w:space="0" w:color="auto"/>
                  </w:divBdr>
                </w:div>
                <w:div w:id="240331802">
                  <w:marLeft w:val="0"/>
                  <w:marRight w:val="0"/>
                  <w:marTop w:val="0"/>
                  <w:marBottom w:val="0"/>
                  <w:divBdr>
                    <w:top w:val="none" w:sz="0" w:space="0" w:color="auto"/>
                    <w:left w:val="none" w:sz="0" w:space="0" w:color="auto"/>
                    <w:bottom w:val="none" w:sz="0" w:space="0" w:color="auto"/>
                    <w:right w:val="none" w:sz="0" w:space="0" w:color="auto"/>
                  </w:divBdr>
                </w:div>
                <w:div w:id="1976834822">
                  <w:marLeft w:val="0"/>
                  <w:marRight w:val="0"/>
                  <w:marTop w:val="0"/>
                  <w:marBottom w:val="0"/>
                  <w:divBdr>
                    <w:top w:val="none" w:sz="0" w:space="0" w:color="auto"/>
                    <w:left w:val="none" w:sz="0" w:space="0" w:color="auto"/>
                    <w:bottom w:val="none" w:sz="0" w:space="0" w:color="auto"/>
                    <w:right w:val="none" w:sz="0" w:space="0" w:color="auto"/>
                  </w:divBdr>
                </w:div>
                <w:div w:id="1043167882">
                  <w:marLeft w:val="0"/>
                  <w:marRight w:val="0"/>
                  <w:marTop w:val="0"/>
                  <w:marBottom w:val="0"/>
                  <w:divBdr>
                    <w:top w:val="none" w:sz="0" w:space="0" w:color="auto"/>
                    <w:left w:val="none" w:sz="0" w:space="0" w:color="auto"/>
                    <w:bottom w:val="none" w:sz="0" w:space="0" w:color="auto"/>
                    <w:right w:val="none" w:sz="0" w:space="0" w:color="auto"/>
                  </w:divBdr>
                </w:div>
                <w:div w:id="1062295309">
                  <w:marLeft w:val="0"/>
                  <w:marRight w:val="0"/>
                  <w:marTop w:val="0"/>
                  <w:marBottom w:val="0"/>
                  <w:divBdr>
                    <w:top w:val="none" w:sz="0" w:space="0" w:color="auto"/>
                    <w:left w:val="none" w:sz="0" w:space="0" w:color="auto"/>
                    <w:bottom w:val="none" w:sz="0" w:space="0" w:color="auto"/>
                    <w:right w:val="none" w:sz="0" w:space="0" w:color="auto"/>
                  </w:divBdr>
                </w:div>
                <w:div w:id="1003317287">
                  <w:marLeft w:val="0"/>
                  <w:marRight w:val="0"/>
                  <w:marTop w:val="0"/>
                  <w:marBottom w:val="0"/>
                  <w:divBdr>
                    <w:top w:val="none" w:sz="0" w:space="0" w:color="auto"/>
                    <w:left w:val="none" w:sz="0" w:space="0" w:color="auto"/>
                    <w:bottom w:val="none" w:sz="0" w:space="0" w:color="auto"/>
                    <w:right w:val="none" w:sz="0" w:space="0" w:color="auto"/>
                  </w:divBdr>
                </w:div>
                <w:div w:id="713846671">
                  <w:marLeft w:val="0"/>
                  <w:marRight w:val="0"/>
                  <w:marTop w:val="0"/>
                  <w:marBottom w:val="0"/>
                  <w:divBdr>
                    <w:top w:val="none" w:sz="0" w:space="0" w:color="auto"/>
                    <w:left w:val="none" w:sz="0" w:space="0" w:color="auto"/>
                    <w:bottom w:val="none" w:sz="0" w:space="0" w:color="auto"/>
                    <w:right w:val="none" w:sz="0" w:space="0" w:color="auto"/>
                  </w:divBdr>
                  <w:divsChild>
                    <w:div w:id="1297030165">
                      <w:marLeft w:val="0"/>
                      <w:marRight w:val="0"/>
                      <w:marTop w:val="0"/>
                      <w:marBottom w:val="0"/>
                      <w:divBdr>
                        <w:top w:val="none" w:sz="0" w:space="0" w:color="auto"/>
                        <w:left w:val="none" w:sz="0" w:space="0" w:color="auto"/>
                        <w:bottom w:val="none" w:sz="0" w:space="0" w:color="auto"/>
                        <w:right w:val="none" w:sz="0" w:space="0" w:color="auto"/>
                      </w:divBdr>
                    </w:div>
                    <w:div w:id="1780904111">
                      <w:marLeft w:val="0"/>
                      <w:marRight w:val="0"/>
                      <w:marTop w:val="0"/>
                      <w:marBottom w:val="0"/>
                      <w:divBdr>
                        <w:top w:val="none" w:sz="0" w:space="0" w:color="auto"/>
                        <w:left w:val="none" w:sz="0" w:space="0" w:color="auto"/>
                        <w:bottom w:val="none" w:sz="0" w:space="0" w:color="auto"/>
                        <w:right w:val="none" w:sz="0" w:space="0" w:color="auto"/>
                      </w:divBdr>
                    </w:div>
                    <w:div w:id="20279027">
                      <w:marLeft w:val="0"/>
                      <w:marRight w:val="0"/>
                      <w:marTop w:val="0"/>
                      <w:marBottom w:val="0"/>
                      <w:divBdr>
                        <w:top w:val="none" w:sz="0" w:space="0" w:color="auto"/>
                        <w:left w:val="none" w:sz="0" w:space="0" w:color="auto"/>
                        <w:bottom w:val="none" w:sz="0" w:space="0" w:color="auto"/>
                        <w:right w:val="none" w:sz="0" w:space="0" w:color="auto"/>
                      </w:divBdr>
                    </w:div>
                    <w:div w:id="391655709">
                      <w:marLeft w:val="0"/>
                      <w:marRight w:val="0"/>
                      <w:marTop w:val="0"/>
                      <w:marBottom w:val="0"/>
                      <w:divBdr>
                        <w:top w:val="none" w:sz="0" w:space="0" w:color="auto"/>
                        <w:left w:val="none" w:sz="0" w:space="0" w:color="auto"/>
                        <w:bottom w:val="none" w:sz="0" w:space="0" w:color="auto"/>
                        <w:right w:val="none" w:sz="0" w:space="0" w:color="auto"/>
                      </w:divBdr>
                    </w:div>
                    <w:div w:id="1048383851">
                      <w:marLeft w:val="0"/>
                      <w:marRight w:val="0"/>
                      <w:marTop w:val="0"/>
                      <w:marBottom w:val="0"/>
                      <w:divBdr>
                        <w:top w:val="none" w:sz="0" w:space="0" w:color="auto"/>
                        <w:left w:val="none" w:sz="0" w:space="0" w:color="auto"/>
                        <w:bottom w:val="none" w:sz="0" w:space="0" w:color="auto"/>
                        <w:right w:val="none" w:sz="0" w:space="0" w:color="auto"/>
                      </w:divBdr>
                    </w:div>
                    <w:div w:id="852303879">
                      <w:marLeft w:val="0"/>
                      <w:marRight w:val="0"/>
                      <w:marTop w:val="0"/>
                      <w:marBottom w:val="0"/>
                      <w:divBdr>
                        <w:top w:val="none" w:sz="0" w:space="0" w:color="auto"/>
                        <w:left w:val="none" w:sz="0" w:space="0" w:color="auto"/>
                        <w:bottom w:val="none" w:sz="0" w:space="0" w:color="auto"/>
                        <w:right w:val="none" w:sz="0" w:space="0" w:color="auto"/>
                      </w:divBdr>
                    </w:div>
                    <w:div w:id="1256087149">
                      <w:marLeft w:val="0"/>
                      <w:marRight w:val="0"/>
                      <w:marTop w:val="0"/>
                      <w:marBottom w:val="0"/>
                      <w:divBdr>
                        <w:top w:val="none" w:sz="0" w:space="0" w:color="auto"/>
                        <w:left w:val="none" w:sz="0" w:space="0" w:color="auto"/>
                        <w:bottom w:val="none" w:sz="0" w:space="0" w:color="auto"/>
                        <w:right w:val="none" w:sz="0" w:space="0" w:color="auto"/>
                      </w:divBdr>
                    </w:div>
                    <w:div w:id="741215245">
                      <w:marLeft w:val="0"/>
                      <w:marRight w:val="0"/>
                      <w:marTop w:val="0"/>
                      <w:marBottom w:val="0"/>
                      <w:divBdr>
                        <w:top w:val="none" w:sz="0" w:space="0" w:color="auto"/>
                        <w:left w:val="none" w:sz="0" w:space="0" w:color="auto"/>
                        <w:bottom w:val="none" w:sz="0" w:space="0" w:color="auto"/>
                        <w:right w:val="none" w:sz="0" w:space="0" w:color="auto"/>
                      </w:divBdr>
                    </w:div>
                    <w:div w:id="1497071451">
                      <w:marLeft w:val="0"/>
                      <w:marRight w:val="0"/>
                      <w:marTop w:val="0"/>
                      <w:marBottom w:val="0"/>
                      <w:divBdr>
                        <w:top w:val="none" w:sz="0" w:space="0" w:color="auto"/>
                        <w:left w:val="none" w:sz="0" w:space="0" w:color="auto"/>
                        <w:bottom w:val="none" w:sz="0" w:space="0" w:color="auto"/>
                        <w:right w:val="none" w:sz="0" w:space="0" w:color="auto"/>
                      </w:divBdr>
                    </w:div>
                    <w:div w:id="5791740">
                      <w:marLeft w:val="0"/>
                      <w:marRight w:val="0"/>
                      <w:marTop w:val="0"/>
                      <w:marBottom w:val="0"/>
                      <w:divBdr>
                        <w:top w:val="none" w:sz="0" w:space="0" w:color="auto"/>
                        <w:left w:val="none" w:sz="0" w:space="0" w:color="auto"/>
                        <w:bottom w:val="none" w:sz="0" w:space="0" w:color="auto"/>
                        <w:right w:val="none" w:sz="0" w:space="0" w:color="auto"/>
                      </w:divBdr>
                    </w:div>
                    <w:div w:id="1950160711">
                      <w:marLeft w:val="0"/>
                      <w:marRight w:val="0"/>
                      <w:marTop w:val="0"/>
                      <w:marBottom w:val="0"/>
                      <w:divBdr>
                        <w:top w:val="none" w:sz="0" w:space="0" w:color="auto"/>
                        <w:left w:val="none" w:sz="0" w:space="0" w:color="auto"/>
                        <w:bottom w:val="none" w:sz="0" w:space="0" w:color="auto"/>
                        <w:right w:val="none" w:sz="0" w:space="0" w:color="auto"/>
                      </w:divBdr>
                    </w:div>
                    <w:div w:id="113060928">
                      <w:marLeft w:val="0"/>
                      <w:marRight w:val="0"/>
                      <w:marTop w:val="0"/>
                      <w:marBottom w:val="0"/>
                      <w:divBdr>
                        <w:top w:val="none" w:sz="0" w:space="0" w:color="auto"/>
                        <w:left w:val="none" w:sz="0" w:space="0" w:color="auto"/>
                        <w:bottom w:val="none" w:sz="0" w:space="0" w:color="auto"/>
                        <w:right w:val="none" w:sz="0" w:space="0" w:color="auto"/>
                      </w:divBdr>
                    </w:div>
                    <w:div w:id="752239423">
                      <w:marLeft w:val="0"/>
                      <w:marRight w:val="0"/>
                      <w:marTop w:val="0"/>
                      <w:marBottom w:val="0"/>
                      <w:divBdr>
                        <w:top w:val="none" w:sz="0" w:space="0" w:color="auto"/>
                        <w:left w:val="none" w:sz="0" w:space="0" w:color="auto"/>
                        <w:bottom w:val="none" w:sz="0" w:space="0" w:color="auto"/>
                        <w:right w:val="none" w:sz="0" w:space="0" w:color="auto"/>
                      </w:divBdr>
                    </w:div>
                    <w:div w:id="1448086143">
                      <w:marLeft w:val="0"/>
                      <w:marRight w:val="0"/>
                      <w:marTop w:val="0"/>
                      <w:marBottom w:val="0"/>
                      <w:divBdr>
                        <w:top w:val="none" w:sz="0" w:space="0" w:color="auto"/>
                        <w:left w:val="none" w:sz="0" w:space="0" w:color="auto"/>
                        <w:bottom w:val="none" w:sz="0" w:space="0" w:color="auto"/>
                        <w:right w:val="none" w:sz="0" w:space="0" w:color="auto"/>
                      </w:divBdr>
                    </w:div>
                    <w:div w:id="789468662">
                      <w:marLeft w:val="0"/>
                      <w:marRight w:val="0"/>
                      <w:marTop w:val="0"/>
                      <w:marBottom w:val="0"/>
                      <w:divBdr>
                        <w:top w:val="none" w:sz="0" w:space="0" w:color="auto"/>
                        <w:left w:val="none" w:sz="0" w:space="0" w:color="auto"/>
                        <w:bottom w:val="none" w:sz="0" w:space="0" w:color="auto"/>
                        <w:right w:val="none" w:sz="0" w:space="0" w:color="auto"/>
                      </w:divBdr>
                    </w:div>
                    <w:div w:id="1458596603">
                      <w:marLeft w:val="0"/>
                      <w:marRight w:val="0"/>
                      <w:marTop w:val="0"/>
                      <w:marBottom w:val="0"/>
                      <w:divBdr>
                        <w:top w:val="none" w:sz="0" w:space="0" w:color="auto"/>
                        <w:left w:val="none" w:sz="0" w:space="0" w:color="auto"/>
                        <w:bottom w:val="none" w:sz="0" w:space="0" w:color="auto"/>
                        <w:right w:val="none" w:sz="0" w:space="0" w:color="auto"/>
                      </w:divBdr>
                    </w:div>
                    <w:div w:id="1406029286">
                      <w:marLeft w:val="0"/>
                      <w:marRight w:val="0"/>
                      <w:marTop w:val="0"/>
                      <w:marBottom w:val="0"/>
                      <w:divBdr>
                        <w:top w:val="none" w:sz="0" w:space="0" w:color="auto"/>
                        <w:left w:val="none" w:sz="0" w:space="0" w:color="auto"/>
                        <w:bottom w:val="none" w:sz="0" w:space="0" w:color="auto"/>
                        <w:right w:val="none" w:sz="0" w:space="0" w:color="auto"/>
                      </w:divBdr>
                    </w:div>
                    <w:div w:id="337974297">
                      <w:marLeft w:val="0"/>
                      <w:marRight w:val="0"/>
                      <w:marTop w:val="0"/>
                      <w:marBottom w:val="0"/>
                      <w:divBdr>
                        <w:top w:val="none" w:sz="0" w:space="0" w:color="auto"/>
                        <w:left w:val="none" w:sz="0" w:space="0" w:color="auto"/>
                        <w:bottom w:val="none" w:sz="0" w:space="0" w:color="auto"/>
                        <w:right w:val="none" w:sz="0" w:space="0" w:color="auto"/>
                      </w:divBdr>
                    </w:div>
                    <w:div w:id="402722558">
                      <w:marLeft w:val="0"/>
                      <w:marRight w:val="0"/>
                      <w:marTop w:val="0"/>
                      <w:marBottom w:val="0"/>
                      <w:divBdr>
                        <w:top w:val="none" w:sz="0" w:space="0" w:color="auto"/>
                        <w:left w:val="none" w:sz="0" w:space="0" w:color="auto"/>
                        <w:bottom w:val="none" w:sz="0" w:space="0" w:color="auto"/>
                        <w:right w:val="none" w:sz="0" w:space="0" w:color="auto"/>
                      </w:divBdr>
                    </w:div>
                    <w:div w:id="840895690">
                      <w:marLeft w:val="0"/>
                      <w:marRight w:val="0"/>
                      <w:marTop w:val="0"/>
                      <w:marBottom w:val="0"/>
                      <w:divBdr>
                        <w:top w:val="none" w:sz="0" w:space="0" w:color="auto"/>
                        <w:left w:val="none" w:sz="0" w:space="0" w:color="auto"/>
                        <w:bottom w:val="none" w:sz="0" w:space="0" w:color="auto"/>
                        <w:right w:val="none" w:sz="0" w:space="0" w:color="auto"/>
                      </w:divBdr>
                    </w:div>
                    <w:div w:id="538013121">
                      <w:marLeft w:val="0"/>
                      <w:marRight w:val="0"/>
                      <w:marTop w:val="0"/>
                      <w:marBottom w:val="0"/>
                      <w:divBdr>
                        <w:top w:val="none" w:sz="0" w:space="0" w:color="auto"/>
                        <w:left w:val="none" w:sz="0" w:space="0" w:color="auto"/>
                        <w:bottom w:val="none" w:sz="0" w:space="0" w:color="auto"/>
                        <w:right w:val="none" w:sz="0" w:space="0" w:color="auto"/>
                      </w:divBdr>
                    </w:div>
                    <w:div w:id="817918555">
                      <w:marLeft w:val="0"/>
                      <w:marRight w:val="0"/>
                      <w:marTop w:val="0"/>
                      <w:marBottom w:val="0"/>
                      <w:divBdr>
                        <w:top w:val="none" w:sz="0" w:space="0" w:color="auto"/>
                        <w:left w:val="none" w:sz="0" w:space="0" w:color="auto"/>
                        <w:bottom w:val="none" w:sz="0" w:space="0" w:color="auto"/>
                        <w:right w:val="none" w:sz="0" w:space="0" w:color="auto"/>
                      </w:divBdr>
                    </w:div>
                    <w:div w:id="10928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1928">
          <w:marLeft w:val="0"/>
          <w:marRight w:val="0"/>
          <w:marTop w:val="0"/>
          <w:marBottom w:val="0"/>
          <w:divBdr>
            <w:top w:val="none" w:sz="0" w:space="0" w:color="auto"/>
            <w:left w:val="none" w:sz="0" w:space="0" w:color="auto"/>
            <w:bottom w:val="none" w:sz="0" w:space="0" w:color="auto"/>
            <w:right w:val="none" w:sz="0" w:space="0" w:color="auto"/>
          </w:divBdr>
          <w:divsChild>
            <w:div w:id="2058317381">
              <w:marLeft w:val="0"/>
              <w:marRight w:val="0"/>
              <w:marTop w:val="0"/>
              <w:marBottom w:val="0"/>
              <w:divBdr>
                <w:top w:val="none" w:sz="0" w:space="0" w:color="auto"/>
                <w:left w:val="none" w:sz="0" w:space="0" w:color="auto"/>
                <w:bottom w:val="none" w:sz="0" w:space="0" w:color="auto"/>
                <w:right w:val="none" w:sz="0" w:space="0" w:color="auto"/>
              </w:divBdr>
              <w:divsChild>
                <w:div w:id="1180509209">
                  <w:marLeft w:val="0"/>
                  <w:marRight w:val="0"/>
                  <w:marTop w:val="0"/>
                  <w:marBottom w:val="0"/>
                  <w:divBdr>
                    <w:top w:val="none" w:sz="0" w:space="0" w:color="auto"/>
                    <w:left w:val="none" w:sz="0" w:space="0" w:color="auto"/>
                    <w:bottom w:val="none" w:sz="0" w:space="0" w:color="auto"/>
                    <w:right w:val="none" w:sz="0" w:space="0" w:color="auto"/>
                  </w:divBdr>
                </w:div>
                <w:div w:id="1904487408">
                  <w:marLeft w:val="0"/>
                  <w:marRight w:val="0"/>
                  <w:marTop w:val="0"/>
                  <w:marBottom w:val="0"/>
                  <w:divBdr>
                    <w:top w:val="none" w:sz="0" w:space="0" w:color="auto"/>
                    <w:left w:val="none" w:sz="0" w:space="0" w:color="auto"/>
                    <w:bottom w:val="none" w:sz="0" w:space="0" w:color="auto"/>
                    <w:right w:val="none" w:sz="0" w:space="0" w:color="auto"/>
                  </w:divBdr>
                </w:div>
                <w:div w:id="1038049995">
                  <w:marLeft w:val="0"/>
                  <w:marRight w:val="0"/>
                  <w:marTop w:val="0"/>
                  <w:marBottom w:val="0"/>
                  <w:divBdr>
                    <w:top w:val="none" w:sz="0" w:space="0" w:color="auto"/>
                    <w:left w:val="none" w:sz="0" w:space="0" w:color="auto"/>
                    <w:bottom w:val="none" w:sz="0" w:space="0" w:color="auto"/>
                    <w:right w:val="none" w:sz="0" w:space="0" w:color="auto"/>
                  </w:divBdr>
                </w:div>
                <w:div w:id="657458355">
                  <w:marLeft w:val="0"/>
                  <w:marRight w:val="0"/>
                  <w:marTop w:val="0"/>
                  <w:marBottom w:val="0"/>
                  <w:divBdr>
                    <w:top w:val="none" w:sz="0" w:space="0" w:color="auto"/>
                    <w:left w:val="none" w:sz="0" w:space="0" w:color="auto"/>
                    <w:bottom w:val="none" w:sz="0" w:space="0" w:color="auto"/>
                    <w:right w:val="none" w:sz="0" w:space="0" w:color="auto"/>
                  </w:divBdr>
                </w:div>
                <w:div w:id="1510438825">
                  <w:marLeft w:val="0"/>
                  <w:marRight w:val="0"/>
                  <w:marTop w:val="0"/>
                  <w:marBottom w:val="0"/>
                  <w:divBdr>
                    <w:top w:val="none" w:sz="0" w:space="0" w:color="auto"/>
                    <w:left w:val="none" w:sz="0" w:space="0" w:color="auto"/>
                    <w:bottom w:val="none" w:sz="0" w:space="0" w:color="auto"/>
                    <w:right w:val="none" w:sz="0" w:space="0" w:color="auto"/>
                  </w:divBdr>
                </w:div>
                <w:div w:id="1201435298">
                  <w:marLeft w:val="0"/>
                  <w:marRight w:val="0"/>
                  <w:marTop w:val="0"/>
                  <w:marBottom w:val="0"/>
                  <w:divBdr>
                    <w:top w:val="none" w:sz="0" w:space="0" w:color="auto"/>
                    <w:left w:val="none" w:sz="0" w:space="0" w:color="auto"/>
                    <w:bottom w:val="none" w:sz="0" w:space="0" w:color="auto"/>
                    <w:right w:val="none" w:sz="0" w:space="0" w:color="auto"/>
                  </w:divBdr>
                </w:div>
                <w:div w:id="1596284071">
                  <w:marLeft w:val="0"/>
                  <w:marRight w:val="0"/>
                  <w:marTop w:val="0"/>
                  <w:marBottom w:val="0"/>
                  <w:divBdr>
                    <w:top w:val="none" w:sz="0" w:space="0" w:color="auto"/>
                    <w:left w:val="none" w:sz="0" w:space="0" w:color="auto"/>
                    <w:bottom w:val="none" w:sz="0" w:space="0" w:color="auto"/>
                    <w:right w:val="none" w:sz="0" w:space="0" w:color="auto"/>
                  </w:divBdr>
                </w:div>
                <w:div w:id="348414496">
                  <w:marLeft w:val="0"/>
                  <w:marRight w:val="0"/>
                  <w:marTop w:val="0"/>
                  <w:marBottom w:val="0"/>
                  <w:divBdr>
                    <w:top w:val="none" w:sz="0" w:space="0" w:color="auto"/>
                    <w:left w:val="none" w:sz="0" w:space="0" w:color="auto"/>
                    <w:bottom w:val="none" w:sz="0" w:space="0" w:color="auto"/>
                    <w:right w:val="none" w:sz="0" w:space="0" w:color="auto"/>
                  </w:divBdr>
                </w:div>
                <w:div w:id="2112702532">
                  <w:marLeft w:val="0"/>
                  <w:marRight w:val="0"/>
                  <w:marTop w:val="0"/>
                  <w:marBottom w:val="0"/>
                  <w:divBdr>
                    <w:top w:val="none" w:sz="0" w:space="0" w:color="auto"/>
                    <w:left w:val="none" w:sz="0" w:space="0" w:color="auto"/>
                    <w:bottom w:val="none" w:sz="0" w:space="0" w:color="auto"/>
                    <w:right w:val="none" w:sz="0" w:space="0" w:color="auto"/>
                  </w:divBdr>
                </w:div>
                <w:div w:id="2073189368">
                  <w:marLeft w:val="0"/>
                  <w:marRight w:val="0"/>
                  <w:marTop w:val="0"/>
                  <w:marBottom w:val="0"/>
                  <w:divBdr>
                    <w:top w:val="none" w:sz="0" w:space="0" w:color="auto"/>
                    <w:left w:val="none" w:sz="0" w:space="0" w:color="auto"/>
                    <w:bottom w:val="none" w:sz="0" w:space="0" w:color="auto"/>
                    <w:right w:val="none" w:sz="0" w:space="0" w:color="auto"/>
                  </w:divBdr>
                </w:div>
                <w:div w:id="1860241490">
                  <w:marLeft w:val="0"/>
                  <w:marRight w:val="0"/>
                  <w:marTop w:val="0"/>
                  <w:marBottom w:val="0"/>
                  <w:divBdr>
                    <w:top w:val="none" w:sz="0" w:space="0" w:color="auto"/>
                    <w:left w:val="none" w:sz="0" w:space="0" w:color="auto"/>
                    <w:bottom w:val="none" w:sz="0" w:space="0" w:color="auto"/>
                    <w:right w:val="none" w:sz="0" w:space="0" w:color="auto"/>
                  </w:divBdr>
                </w:div>
                <w:div w:id="994798427">
                  <w:marLeft w:val="0"/>
                  <w:marRight w:val="0"/>
                  <w:marTop w:val="0"/>
                  <w:marBottom w:val="0"/>
                  <w:divBdr>
                    <w:top w:val="none" w:sz="0" w:space="0" w:color="auto"/>
                    <w:left w:val="none" w:sz="0" w:space="0" w:color="auto"/>
                    <w:bottom w:val="none" w:sz="0" w:space="0" w:color="auto"/>
                    <w:right w:val="none" w:sz="0" w:space="0" w:color="auto"/>
                  </w:divBdr>
                </w:div>
                <w:div w:id="592317890">
                  <w:marLeft w:val="0"/>
                  <w:marRight w:val="0"/>
                  <w:marTop w:val="0"/>
                  <w:marBottom w:val="0"/>
                  <w:divBdr>
                    <w:top w:val="none" w:sz="0" w:space="0" w:color="auto"/>
                    <w:left w:val="none" w:sz="0" w:space="0" w:color="auto"/>
                    <w:bottom w:val="none" w:sz="0" w:space="0" w:color="auto"/>
                    <w:right w:val="none" w:sz="0" w:space="0" w:color="auto"/>
                  </w:divBdr>
                </w:div>
                <w:div w:id="1348755557">
                  <w:marLeft w:val="0"/>
                  <w:marRight w:val="0"/>
                  <w:marTop w:val="0"/>
                  <w:marBottom w:val="0"/>
                  <w:divBdr>
                    <w:top w:val="none" w:sz="0" w:space="0" w:color="auto"/>
                    <w:left w:val="none" w:sz="0" w:space="0" w:color="auto"/>
                    <w:bottom w:val="none" w:sz="0" w:space="0" w:color="auto"/>
                    <w:right w:val="none" w:sz="0" w:space="0" w:color="auto"/>
                  </w:divBdr>
                </w:div>
                <w:div w:id="760488589">
                  <w:marLeft w:val="0"/>
                  <w:marRight w:val="0"/>
                  <w:marTop w:val="0"/>
                  <w:marBottom w:val="0"/>
                  <w:divBdr>
                    <w:top w:val="none" w:sz="0" w:space="0" w:color="auto"/>
                    <w:left w:val="none" w:sz="0" w:space="0" w:color="auto"/>
                    <w:bottom w:val="none" w:sz="0" w:space="0" w:color="auto"/>
                    <w:right w:val="none" w:sz="0" w:space="0" w:color="auto"/>
                  </w:divBdr>
                  <w:divsChild>
                    <w:div w:id="587886165">
                      <w:marLeft w:val="0"/>
                      <w:marRight w:val="0"/>
                      <w:marTop w:val="0"/>
                      <w:marBottom w:val="0"/>
                      <w:divBdr>
                        <w:top w:val="none" w:sz="0" w:space="0" w:color="auto"/>
                        <w:left w:val="none" w:sz="0" w:space="0" w:color="auto"/>
                        <w:bottom w:val="none" w:sz="0" w:space="0" w:color="auto"/>
                        <w:right w:val="none" w:sz="0" w:space="0" w:color="auto"/>
                      </w:divBdr>
                    </w:div>
                    <w:div w:id="1628733352">
                      <w:marLeft w:val="0"/>
                      <w:marRight w:val="0"/>
                      <w:marTop w:val="0"/>
                      <w:marBottom w:val="0"/>
                      <w:divBdr>
                        <w:top w:val="none" w:sz="0" w:space="0" w:color="auto"/>
                        <w:left w:val="none" w:sz="0" w:space="0" w:color="auto"/>
                        <w:bottom w:val="none" w:sz="0" w:space="0" w:color="auto"/>
                        <w:right w:val="none" w:sz="0" w:space="0" w:color="auto"/>
                      </w:divBdr>
                    </w:div>
                    <w:div w:id="2017801943">
                      <w:marLeft w:val="0"/>
                      <w:marRight w:val="0"/>
                      <w:marTop w:val="0"/>
                      <w:marBottom w:val="0"/>
                      <w:divBdr>
                        <w:top w:val="none" w:sz="0" w:space="0" w:color="auto"/>
                        <w:left w:val="none" w:sz="0" w:space="0" w:color="auto"/>
                        <w:bottom w:val="none" w:sz="0" w:space="0" w:color="auto"/>
                        <w:right w:val="none" w:sz="0" w:space="0" w:color="auto"/>
                      </w:divBdr>
                    </w:div>
                    <w:div w:id="1747916847">
                      <w:marLeft w:val="0"/>
                      <w:marRight w:val="0"/>
                      <w:marTop w:val="0"/>
                      <w:marBottom w:val="0"/>
                      <w:divBdr>
                        <w:top w:val="none" w:sz="0" w:space="0" w:color="auto"/>
                        <w:left w:val="none" w:sz="0" w:space="0" w:color="auto"/>
                        <w:bottom w:val="none" w:sz="0" w:space="0" w:color="auto"/>
                        <w:right w:val="none" w:sz="0" w:space="0" w:color="auto"/>
                      </w:divBdr>
                    </w:div>
                    <w:div w:id="1470901240">
                      <w:marLeft w:val="0"/>
                      <w:marRight w:val="0"/>
                      <w:marTop w:val="0"/>
                      <w:marBottom w:val="0"/>
                      <w:divBdr>
                        <w:top w:val="none" w:sz="0" w:space="0" w:color="auto"/>
                        <w:left w:val="none" w:sz="0" w:space="0" w:color="auto"/>
                        <w:bottom w:val="none" w:sz="0" w:space="0" w:color="auto"/>
                        <w:right w:val="none" w:sz="0" w:space="0" w:color="auto"/>
                      </w:divBdr>
                    </w:div>
                    <w:div w:id="1727071235">
                      <w:marLeft w:val="0"/>
                      <w:marRight w:val="0"/>
                      <w:marTop w:val="0"/>
                      <w:marBottom w:val="0"/>
                      <w:divBdr>
                        <w:top w:val="none" w:sz="0" w:space="0" w:color="auto"/>
                        <w:left w:val="none" w:sz="0" w:space="0" w:color="auto"/>
                        <w:bottom w:val="none" w:sz="0" w:space="0" w:color="auto"/>
                        <w:right w:val="none" w:sz="0" w:space="0" w:color="auto"/>
                      </w:divBdr>
                    </w:div>
                    <w:div w:id="1563833917">
                      <w:marLeft w:val="0"/>
                      <w:marRight w:val="0"/>
                      <w:marTop w:val="0"/>
                      <w:marBottom w:val="0"/>
                      <w:divBdr>
                        <w:top w:val="none" w:sz="0" w:space="0" w:color="auto"/>
                        <w:left w:val="none" w:sz="0" w:space="0" w:color="auto"/>
                        <w:bottom w:val="none" w:sz="0" w:space="0" w:color="auto"/>
                        <w:right w:val="none" w:sz="0" w:space="0" w:color="auto"/>
                      </w:divBdr>
                    </w:div>
                    <w:div w:id="1748763665">
                      <w:marLeft w:val="0"/>
                      <w:marRight w:val="0"/>
                      <w:marTop w:val="0"/>
                      <w:marBottom w:val="0"/>
                      <w:divBdr>
                        <w:top w:val="none" w:sz="0" w:space="0" w:color="auto"/>
                        <w:left w:val="none" w:sz="0" w:space="0" w:color="auto"/>
                        <w:bottom w:val="none" w:sz="0" w:space="0" w:color="auto"/>
                        <w:right w:val="none" w:sz="0" w:space="0" w:color="auto"/>
                      </w:divBdr>
                    </w:div>
                    <w:div w:id="308482193">
                      <w:marLeft w:val="0"/>
                      <w:marRight w:val="0"/>
                      <w:marTop w:val="0"/>
                      <w:marBottom w:val="0"/>
                      <w:divBdr>
                        <w:top w:val="none" w:sz="0" w:space="0" w:color="auto"/>
                        <w:left w:val="none" w:sz="0" w:space="0" w:color="auto"/>
                        <w:bottom w:val="none" w:sz="0" w:space="0" w:color="auto"/>
                        <w:right w:val="none" w:sz="0" w:space="0" w:color="auto"/>
                      </w:divBdr>
                    </w:div>
                    <w:div w:id="517544024">
                      <w:marLeft w:val="0"/>
                      <w:marRight w:val="0"/>
                      <w:marTop w:val="0"/>
                      <w:marBottom w:val="0"/>
                      <w:divBdr>
                        <w:top w:val="none" w:sz="0" w:space="0" w:color="auto"/>
                        <w:left w:val="none" w:sz="0" w:space="0" w:color="auto"/>
                        <w:bottom w:val="none" w:sz="0" w:space="0" w:color="auto"/>
                        <w:right w:val="none" w:sz="0" w:space="0" w:color="auto"/>
                      </w:divBdr>
                    </w:div>
                    <w:div w:id="1721903091">
                      <w:marLeft w:val="0"/>
                      <w:marRight w:val="0"/>
                      <w:marTop w:val="0"/>
                      <w:marBottom w:val="0"/>
                      <w:divBdr>
                        <w:top w:val="none" w:sz="0" w:space="0" w:color="auto"/>
                        <w:left w:val="none" w:sz="0" w:space="0" w:color="auto"/>
                        <w:bottom w:val="none" w:sz="0" w:space="0" w:color="auto"/>
                        <w:right w:val="none" w:sz="0" w:space="0" w:color="auto"/>
                      </w:divBdr>
                    </w:div>
                    <w:div w:id="585041639">
                      <w:marLeft w:val="0"/>
                      <w:marRight w:val="0"/>
                      <w:marTop w:val="0"/>
                      <w:marBottom w:val="0"/>
                      <w:divBdr>
                        <w:top w:val="none" w:sz="0" w:space="0" w:color="auto"/>
                        <w:left w:val="none" w:sz="0" w:space="0" w:color="auto"/>
                        <w:bottom w:val="none" w:sz="0" w:space="0" w:color="auto"/>
                        <w:right w:val="none" w:sz="0" w:space="0" w:color="auto"/>
                      </w:divBdr>
                    </w:div>
                    <w:div w:id="13538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16129">
      <w:bodyDiv w:val="1"/>
      <w:marLeft w:val="0"/>
      <w:marRight w:val="0"/>
      <w:marTop w:val="0"/>
      <w:marBottom w:val="0"/>
      <w:divBdr>
        <w:top w:val="none" w:sz="0" w:space="0" w:color="auto"/>
        <w:left w:val="none" w:sz="0" w:space="0" w:color="auto"/>
        <w:bottom w:val="none" w:sz="0" w:space="0" w:color="auto"/>
        <w:right w:val="none" w:sz="0" w:space="0" w:color="auto"/>
      </w:divBdr>
      <w:divsChild>
        <w:div w:id="2119061092">
          <w:marLeft w:val="0"/>
          <w:marRight w:val="0"/>
          <w:marTop w:val="0"/>
          <w:marBottom w:val="0"/>
          <w:divBdr>
            <w:top w:val="none" w:sz="0" w:space="0" w:color="auto"/>
            <w:left w:val="none" w:sz="0" w:space="0" w:color="auto"/>
            <w:bottom w:val="none" w:sz="0" w:space="0" w:color="auto"/>
            <w:right w:val="none" w:sz="0" w:space="0" w:color="auto"/>
          </w:divBdr>
          <w:divsChild>
            <w:div w:id="693577687">
              <w:marLeft w:val="0"/>
              <w:marRight w:val="0"/>
              <w:marTop w:val="0"/>
              <w:marBottom w:val="0"/>
              <w:divBdr>
                <w:top w:val="none" w:sz="0" w:space="0" w:color="auto"/>
                <w:left w:val="none" w:sz="0" w:space="0" w:color="auto"/>
                <w:bottom w:val="none" w:sz="0" w:space="0" w:color="auto"/>
                <w:right w:val="none" w:sz="0" w:space="0" w:color="auto"/>
              </w:divBdr>
              <w:divsChild>
                <w:div w:id="531386842">
                  <w:marLeft w:val="0"/>
                  <w:marRight w:val="0"/>
                  <w:marTop w:val="0"/>
                  <w:marBottom w:val="0"/>
                  <w:divBdr>
                    <w:top w:val="none" w:sz="0" w:space="0" w:color="auto"/>
                    <w:left w:val="none" w:sz="0" w:space="0" w:color="auto"/>
                    <w:bottom w:val="none" w:sz="0" w:space="0" w:color="auto"/>
                    <w:right w:val="none" w:sz="0" w:space="0" w:color="auto"/>
                  </w:divBdr>
                  <w:divsChild>
                    <w:div w:id="1163467772">
                      <w:marLeft w:val="0"/>
                      <w:marRight w:val="0"/>
                      <w:marTop w:val="0"/>
                      <w:marBottom w:val="0"/>
                      <w:divBdr>
                        <w:top w:val="none" w:sz="0" w:space="0" w:color="auto"/>
                        <w:left w:val="none" w:sz="0" w:space="0" w:color="auto"/>
                        <w:bottom w:val="none" w:sz="0" w:space="0" w:color="auto"/>
                        <w:right w:val="none" w:sz="0" w:space="0" w:color="auto"/>
                      </w:divBdr>
                    </w:div>
                    <w:div w:id="353699040">
                      <w:marLeft w:val="0"/>
                      <w:marRight w:val="0"/>
                      <w:marTop w:val="0"/>
                      <w:marBottom w:val="0"/>
                      <w:divBdr>
                        <w:top w:val="none" w:sz="0" w:space="0" w:color="auto"/>
                        <w:left w:val="none" w:sz="0" w:space="0" w:color="auto"/>
                        <w:bottom w:val="none" w:sz="0" w:space="0" w:color="auto"/>
                        <w:right w:val="none" w:sz="0" w:space="0" w:color="auto"/>
                      </w:divBdr>
                    </w:div>
                    <w:div w:id="464201301">
                      <w:marLeft w:val="0"/>
                      <w:marRight w:val="0"/>
                      <w:marTop w:val="0"/>
                      <w:marBottom w:val="0"/>
                      <w:divBdr>
                        <w:top w:val="none" w:sz="0" w:space="0" w:color="auto"/>
                        <w:left w:val="none" w:sz="0" w:space="0" w:color="auto"/>
                        <w:bottom w:val="none" w:sz="0" w:space="0" w:color="auto"/>
                        <w:right w:val="none" w:sz="0" w:space="0" w:color="auto"/>
                      </w:divBdr>
                    </w:div>
                    <w:div w:id="545070608">
                      <w:marLeft w:val="0"/>
                      <w:marRight w:val="0"/>
                      <w:marTop w:val="0"/>
                      <w:marBottom w:val="0"/>
                      <w:divBdr>
                        <w:top w:val="none" w:sz="0" w:space="0" w:color="auto"/>
                        <w:left w:val="none" w:sz="0" w:space="0" w:color="auto"/>
                        <w:bottom w:val="none" w:sz="0" w:space="0" w:color="auto"/>
                        <w:right w:val="none" w:sz="0" w:space="0" w:color="auto"/>
                      </w:divBdr>
                    </w:div>
                    <w:div w:id="1817523350">
                      <w:marLeft w:val="0"/>
                      <w:marRight w:val="0"/>
                      <w:marTop w:val="0"/>
                      <w:marBottom w:val="0"/>
                      <w:divBdr>
                        <w:top w:val="none" w:sz="0" w:space="0" w:color="auto"/>
                        <w:left w:val="none" w:sz="0" w:space="0" w:color="auto"/>
                        <w:bottom w:val="none" w:sz="0" w:space="0" w:color="auto"/>
                        <w:right w:val="none" w:sz="0" w:space="0" w:color="auto"/>
                      </w:divBdr>
                    </w:div>
                    <w:div w:id="1717467616">
                      <w:marLeft w:val="0"/>
                      <w:marRight w:val="0"/>
                      <w:marTop w:val="0"/>
                      <w:marBottom w:val="0"/>
                      <w:divBdr>
                        <w:top w:val="none" w:sz="0" w:space="0" w:color="auto"/>
                        <w:left w:val="none" w:sz="0" w:space="0" w:color="auto"/>
                        <w:bottom w:val="none" w:sz="0" w:space="0" w:color="auto"/>
                        <w:right w:val="none" w:sz="0" w:space="0" w:color="auto"/>
                      </w:divBdr>
                    </w:div>
                    <w:div w:id="807863739">
                      <w:marLeft w:val="0"/>
                      <w:marRight w:val="0"/>
                      <w:marTop w:val="0"/>
                      <w:marBottom w:val="0"/>
                      <w:divBdr>
                        <w:top w:val="none" w:sz="0" w:space="0" w:color="auto"/>
                        <w:left w:val="none" w:sz="0" w:space="0" w:color="auto"/>
                        <w:bottom w:val="none" w:sz="0" w:space="0" w:color="auto"/>
                        <w:right w:val="none" w:sz="0" w:space="0" w:color="auto"/>
                      </w:divBdr>
                    </w:div>
                    <w:div w:id="1467046492">
                      <w:marLeft w:val="0"/>
                      <w:marRight w:val="0"/>
                      <w:marTop w:val="0"/>
                      <w:marBottom w:val="0"/>
                      <w:divBdr>
                        <w:top w:val="none" w:sz="0" w:space="0" w:color="auto"/>
                        <w:left w:val="none" w:sz="0" w:space="0" w:color="auto"/>
                        <w:bottom w:val="none" w:sz="0" w:space="0" w:color="auto"/>
                        <w:right w:val="none" w:sz="0" w:space="0" w:color="auto"/>
                      </w:divBdr>
                    </w:div>
                    <w:div w:id="203251033">
                      <w:marLeft w:val="0"/>
                      <w:marRight w:val="0"/>
                      <w:marTop w:val="0"/>
                      <w:marBottom w:val="0"/>
                      <w:divBdr>
                        <w:top w:val="none" w:sz="0" w:space="0" w:color="auto"/>
                        <w:left w:val="none" w:sz="0" w:space="0" w:color="auto"/>
                        <w:bottom w:val="none" w:sz="0" w:space="0" w:color="auto"/>
                        <w:right w:val="none" w:sz="0" w:space="0" w:color="auto"/>
                      </w:divBdr>
                    </w:div>
                    <w:div w:id="1274365542">
                      <w:marLeft w:val="0"/>
                      <w:marRight w:val="0"/>
                      <w:marTop w:val="0"/>
                      <w:marBottom w:val="0"/>
                      <w:divBdr>
                        <w:top w:val="none" w:sz="0" w:space="0" w:color="auto"/>
                        <w:left w:val="none" w:sz="0" w:space="0" w:color="auto"/>
                        <w:bottom w:val="none" w:sz="0" w:space="0" w:color="auto"/>
                        <w:right w:val="none" w:sz="0" w:space="0" w:color="auto"/>
                      </w:divBdr>
                    </w:div>
                    <w:div w:id="1271275789">
                      <w:marLeft w:val="0"/>
                      <w:marRight w:val="0"/>
                      <w:marTop w:val="0"/>
                      <w:marBottom w:val="0"/>
                      <w:divBdr>
                        <w:top w:val="none" w:sz="0" w:space="0" w:color="auto"/>
                        <w:left w:val="none" w:sz="0" w:space="0" w:color="auto"/>
                        <w:bottom w:val="none" w:sz="0" w:space="0" w:color="auto"/>
                        <w:right w:val="none" w:sz="0" w:space="0" w:color="auto"/>
                      </w:divBdr>
                    </w:div>
                    <w:div w:id="89589579">
                      <w:marLeft w:val="0"/>
                      <w:marRight w:val="0"/>
                      <w:marTop w:val="0"/>
                      <w:marBottom w:val="0"/>
                      <w:divBdr>
                        <w:top w:val="none" w:sz="0" w:space="0" w:color="auto"/>
                        <w:left w:val="none" w:sz="0" w:space="0" w:color="auto"/>
                        <w:bottom w:val="none" w:sz="0" w:space="0" w:color="auto"/>
                        <w:right w:val="none" w:sz="0" w:space="0" w:color="auto"/>
                      </w:divBdr>
                    </w:div>
                    <w:div w:id="1700544929">
                      <w:marLeft w:val="0"/>
                      <w:marRight w:val="0"/>
                      <w:marTop w:val="0"/>
                      <w:marBottom w:val="0"/>
                      <w:divBdr>
                        <w:top w:val="none" w:sz="0" w:space="0" w:color="auto"/>
                        <w:left w:val="none" w:sz="0" w:space="0" w:color="auto"/>
                        <w:bottom w:val="none" w:sz="0" w:space="0" w:color="auto"/>
                        <w:right w:val="none" w:sz="0" w:space="0" w:color="auto"/>
                      </w:divBdr>
                    </w:div>
                    <w:div w:id="1759328769">
                      <w:marLeft w:val="0"/>
                      <w:marRight w:val="0"/>
                      <w:marTop w:val="0"/>
                      <w:marBottom w:val="0"/>
                      <w:divBdr>
                        <w:top w:val="none" w:sz="0" w:space="0" w:color="auto"/>
                        <w:left w:val="none" w:sz="0" w:space="0" w:color="auto"/>
                        <w:bottom w:val="none" w:sz="0" w:space="0" w:color="auto"/>
                        <w:right w:val="none" w:sz="0" w:space="0" w:color="auto"/>
                      </w:divBdr>
                    </w:div>
                    <w:div w:id="1401908499">
                      <w:marLeft w:val="0"/>
                      <w:marRight w:val="0"/>
                      <w:marTop w:val="0"/>
                      <w:marBottom w:val="0"/>
                      <w:divBdr>
                        <w:top w:val="none" w:sz="0" w:space="0" w:color="auto"/>
                        <w:left w:val="none" w:sz="0" w:space="0" w:color="auto"/>
                        <w:bottom w:val="none" w:sz="0" w:space="0" w:color="auto"/>
                        <w:right w:val="none" w:sz="0" w:space="0" w:color="auto"/>
                      </w:divBdr>
                    </w:div>
                    <w:div w:id="621612004">
                      <w:marLeft w:val="0"/>
                      <w:marRight w:val="0"/>
                      <w:marTop w:val="0"/>
                      <w:marBottom w:val="0"/>
                      <w:divBdr>
                        <w:top w:val="none" w:sz="0" w:space="0" w:color="auto"/>
                        <w:left w:val="none" w:sz="0" w:space="0" w:color="auto"/>
                        <w:bottom w:val="none" w:sz="0" w:space="0" w:color="auto"/>
                        <w:right w:val="none" w:sz="0" w:space="0" w:color="auto"/>
                      </w:divBdr>
                    </w:div>
                    <w:div w:id="983505658">
                      <w:marLeft w:val="0"/>
                      <w:marRight w:val="0"/>
                      <w:marTop w:val="0"/>
                      <w:marBottom w:val="0"/>
                      <w:divBdr>
                        <w:top w:val="none" w:sz="0" w:space="0" w:color="auto"/>
                        <w:left w:val="none" w:sz="0" w:space="0" w:color="auto"/>
                        <w:bottom w:val="none" w:sz="0" w:space="0" w:color="auto"/>
                        <w:right w:val="none" w:sz="0" w:space="0" w:color="auto"/>
                      </w:divBdr>
                    </w:div>
                    <w:div w:id="80681022">
                      <w:marLeft w:val="0"/>
                      <w:marRight w:val="0"/>
                      <w:marTop w:val="0"/>
                      <w:marBottom w:val="0"/>
                      <w:divBdr>
                        <w:top w:val="none" w:sz="0" w:space="0" w:color="auto"/>
                        <w:left w:val="none" w:sz="0" w:space="0" w:color="auto"/>
                        <w:bottom w:val="none" w:sz="0" w:space="0" w:color="auto"/>
                        <w:right w:val="none" w:sz="0" w:space="0" w:color="auto"/>
                      </w:divBdr>
                    </w:div>
                    <w:div w:id="540822790">
                      <w:marLeft w:val="0"/>
                      <w:marRight w:val="0"/>
                      <w:marTop w:val="0"/>
                      <w:marBottom w:val="0"/>
                      <w:divBdr>
                        <w:top w:val="none" w:sz="0" w:space="0" w:color="auto"/>
                        <w:left w:val="none" w:sz="0" w:space="0" w:color="auto"/>
                        <w:bottom w:val="none" w:sz="0" w:space="0" w:color="auto"/>
                        <w:right w:val="none" w:sz="0" w:space="0" w:color="auto"/>
                      </w:divBdr>
                    </w:div>
                    <w:div w:id="2003853521">
                      <w:marLeft w:val="0"/>
                      <w:marRight w:val="0"/>
                      <w:marTop w:val="0"/>
                      <w:marBottom w:val="0"/>
                      <w:divBdr>
                        <w:top w:val="none" w:sz="0" w:space="0" w:color="auto"/>
                        <w:left w:val="none" w:sz="0" w:space="0" w:color="auto"/>
                        <w:bottom w:val="none" w:sz="0" w:space="0" w:color="auto"/>
                        <w:right w:val="none" w:sz="0" w:space="0" w:color="auto"/>
                      </w:divBdr>
                    </w:div>
                    <w:div w:id="1356807287">
                      <w:marLeft w:val="0"/>
                      <w:marRight w:val="0"/>
                      <w:marTop w:val="0"/>
                      <w:marBottom w:val="0"/>
                      <w:divBdr>
                        <w:top w:val="none" w:sz="0" w:space="0" w:color="auto"/>
                        <w:left w:val="none" w:sz="0" w:space="0" w:color="auto"/>
                        <w:bottom w:val="none" w:sz="0" w:space="0" w:color="auto"/>
                        <w:right w:val="none" w:sz="0" w:space="0" w:color="auto"/>
                      </w:divBdr>
                    </w:div>
                    <w:div w:id="1054964177">
                      <w:marLeft w:val="0"/>
                      <w:marRight w:val="0"/>
                      <w:marTop w:val="0"/>
                      <w:marBottom w:val="0"/>
                      <w:divBdr>
                        <w:top w:val="none" w:sz="0" w:space="0" w:color="auto"/>
                        <w:left w:val="none" w:sz="0" w:space="0" w:color="auto"/>
                        <w:bottom w:val="none" w:sz="0" w:space="0" w:color="auto"/>
                        <w:right w:val="none" w:sz="0" w:space="0" w:color="auto"/>
                      </w:divBdr>
                    </w:div>
                    <w:div w:id="1701665998">
                      <w:marLeft w:val="0"/>
                      <w:marRight w:val="0"/>
                      <w:marTop w:val="0"/>
                      <w:marBottom w:val="0"/>
                      <w:divBdr>
                        <w:top w:val="none" w:sz="0" w:space="0" w:color="auto"/>
                        <w:left w:val="none" w:sz="0" w:space="0" w:color="auto"/>
                        <w:bottom w:val="none" w:sz="0" w:space="0" w:color="auto"/>
                        <w:right w:val="none" w:sz="0" w:space="0" w:color="auto"/>
                      </w:divBdr>
                    </w:div>
                    <w:div w:id="1965308130">
                      <w:marLeft w:val="0"/>
                      <w:marRight w:val="0"/>
                      <w:marTop w:val="0"/>
                      <w:marBottom w:val="0"/>
                      <w:divBdr>
                        <w:top w:val="none" w:sz="0" w:space="0" w:color="auto"/>
                        <w:left w:val="none" w:sz="0" w:space="0" w:color="auto"/>
                        <w:bottom w:val="none" w:sz="0" w:space="0" w:color="auto"/>
                        <w:right w:val="none" w:sz="0" w:space="0" w:color="auto"/>
                      </w:divBdr>
                    </w:div>
                    <w:div w:id="1179849930">
                      <w:marLeft w:val="0"/>
                      <w:marRight w:val="0"/>
                      <w:marTop w:val="0"/>
                      <w:marBottom w:val="0"/>
                      <w:divBdr>
                        <w:top w:val="none" w:sz="0" w:space="0" w:color="auto"/>
                        <w:left w:val="none" w:sz="0" w:space="0" w:color="auto"/>
                        <w:bottom w:val="none" w:sz="0" w:space="0" w:color="auto"/>
                        <w:right w:val="none" w:sz="0" w:space="0" w:color="auto"/>
                      </w:divBdr>
                    </w:div>
                    <w:div w:id="663238050">
                      <w:marLeft w:val="0"/>
                      <w:marRight w:val="0"/>
                      <w:marTop w:val="0"/>
                      <w:marBottom w:val="0"/>
                      <w:divBdr>
                        <w:top w:val="none" w:sz="0" w:space="0" w:color="auto"/>
                        <w:left w:val="none" w:sz="0" w:space="0" w:color="auto"/>
                        <w:bottom w:val="none" w:sz="0" w:space="0" w:color="auto"/>
                        <w:right w:val="none" w:sz="0" w:space="0" w:color="auto"/>
                      </w:divBdr>
                    </w:div>
                    <w:div w:id="753361182">
                      <w:marLeft w:val="0"/>
                      <w:marRight w:val="0"/>
                      <w:marTop w:val="0"/>
                      <w:marBottom w:val="0"/>
                      <w:divBdr>
                        <w:top w:val="none" w:sz="0" w:space="0" w:color="auto"/>
                        <w:left w:val="none" w:sz="0" w:space="0" w:color="auto"/>
                        <w:bottom w:val="none" w:sz="0" w:space="0" w:color="auto"/>
                        <w:right w:val="none" w:sz="0" w:space="0" w:color="auto"/>
                      </w:divBdr>
                    </w:div>
                    <w:div w:id="1348407596">
                      <w:marLeft w:val="0"/>
                      <w:marRight w:val="0"/>
                      <w:marTop w:val="0"/>
                      <w:marBottom w:val="0"/>
                      <w:divBdr>
                        <w:top w:val="none" w:sz="0" w:space="0" w:color="auto"/>
                        <w:left w:val="none" w:sz="0" w:space="0" w:color="auto"/>
                        <w:bottom w:val="none" w:sz="0" w:space="0" w:color="auto"/>
                        <w:right w:val="none" w:sz="0" w:space="0" w:color="auto"/>
                      </w:divBdr>
                    </w:div>
                    <w:div w:id="1493401593">
                      <w:marLeft w:val="0"/>
                      <w:marRight w:val="0"/>
                      <w:marTop w:val="0"/>
                      <w:marBottom w:val="0"/>
                      <w:divBdr>
                        <w:top w:val="none" w:sz="0" w:space="0" w:color="auto"/>
                        <w:left w:val="none" w:sz="0" w:space="0" w:color="auto"/>
                        <w:bottom w:val="none" w:sz="0" w:space="0" w:color="auto"/>
                        <w:right w:val="none" w:sz="0" w:space="0" w:color="auto"/>
                      </w:divBdr>
                    </w:div>
                    <w:div w:id="825904403">
                      <w:marLeft w:val="0"/>
                      <w:marRight w:val="0"/>
                      <w:marTop w:val="0"/>
                      <w:marBottom w:val="0"/>
                      <w:divBdr>
                        <w:top w:val="none" w:sz="0" w:space="0" w:color="auto"/>
                        <w:left w:val="none" w:sz="0" w:space="0" w:color="auto"/>
                        <w:bottom w:val="none" w:sz="0" w:space="0" w:color="auto"/>
                        <w:right w:val="none" w:sz="0" w:space="0" w:color="auto"/>
                      </w:divBdr>
                    </w:div>
                    <w:div w:id="1589384263">
                      <w:marLeft w:val="0"/>
                      <w:marRight w:val="0"/>
                      <w:marTop w:val="0"/>
                      <w:marBottom w:val="0"/>
                      <w:divBdr>
                        <w:top w:val="none" w:sz="0" w:space="0" w:color="auto"/>
                        <w:left w:val="none" w:sz="0" w:space="0" w:color="auto"/>
                        <w:bottom w:val="none" w:sz="0" w:space="0" w:color="auto"/>
                        <w:right w:val="none" w:sz="0" w:space="0" w:color="auto"/>
                      </w:divBdr>
                    </w:div>
                    <w:div w:id="1943757886">
                      <w:marLeft w:val="0"/>
                      <w:marRight w:val="0"/>
                      <w:marTop w:val="0"/>
                      <w:marBottom w:val="0"/>
                      <w:divBdr>
                        <w:top w:val="none" w:sz="0" w:space="0" w:color="auto"/>
                        <w:left w:val="none" w:sz="0" w:space="0" w:color="auto"/>
                        <w:bottom w:val="none" w:sz="0" w:space="0" w:color="auto"/>
                        <w:right w:val="none" w:sz="0" w:space="0" w:color="auto"/>
                      </w:divBdr>
                    </w:div>
                    <w:div w:id="929777640">
                      <w:marLeft w:val="0"/>
                      <w:marRight w:val="0"/>
                      <w:marTop w:val="0"/>
                      <w:marBottom w:val="0"/>
                      <w:divBdr>
                        <w:top w:val="none" w:sz="0" w:space="0" w:color="auto"/>
                        <w:left w:val="none" w:sz="0" w:space="0" w:color="auto"/>
                        <w:bottom w:val="none" w:sz="0" w:space="0" w:color="auto"/>
                        <w:right w:val="none" w:sz="0" w:space="0" w:color="auto"/>
                      </w:divBdr>
                    </w:div>
                    <w:div w:id="722020590">
                      <w:marLeft w:val="0"/>
                      <w:marRight w:val="0"/>
                      <w:marTop w:val="0"/>
                      <w:marBottom w:val="0"/>
                      <w:divBdr>
                        <w:top w:val="none" w:sz="0" w:space="0" w:color="auto"/>
                        <w:left w:val="none" w:sz="0" w:space="0" w:color="auto"/>
                        <w:bottom w:val="none" w:sz="0" w:space="0" w:color="auto"/>
                        <w:right w:val="none" w:sz="0" w:space="0" w:color="auto"/>
                      </w:divBdr>
                    </w:div>
                    <w:div w:id="1436513019">
                      <w:marLeft w:val="0"/>
                      <w:marRight w:val="0"/>
                      <w:marTop w:val="0"/>
                      <w:marBottom w:val="0"/>
                      <w:divBdr>
                        <w:top w:val="none" w:sz="0" w:space="0" w:color="auto"/>
                        <w:left w:val="none" w:sz="0" w:space="0" w:color="auto"/>
                        <w:bottom w:val="none" w:sz="0" w:space="0" w:color="auto"/>
                        <w:right w:val="none" w:sz="0" w:space="0" w:color="auto"/>
                      </w:divBdr>
                    </w:div>
                    <w:div w:id="1130585967">
                      <w:marLeft w:val="0"/>
                      <w:marRight w:val="0"/>
                      <w:marTop w:val="0"/>
                      <w:marBottom w:val="0"/>
                      <w:divBdr>
                        <w:top w:val="none" w:sz="0" w:space="0" w:color="auto"/>
                        <w:left w:val="none" w:sz="0" w:space="0" w:color="auto"/>
                        <w:bottom w:val="none" w:sz="0" w:space="0" w:color="auto"/>
                        <w:right w:val="none" w:sz="0" w:space="0" w:color="auto"/>
                      </w:divBdr>
                    </w:div>
                    <w:div w:id="943149848">
                      <w:marLeft w:val="0"/>
                      <w:marRight w:val="0"/>
                      <w:marTop w:val="0"/>
                      <w:marBottom w:val="0"/>
                      <w:divBdr>
                        <w:top w:val="none" w:sz="0" w:space="0" w:color="auto"/>
                        <w:left w:val="none" w:sz="0" w:space="0" w:color="auto"/>
                        <w:bottom w:val="none" w:sz="0" w:space="0" w:color="auto"/>
                        <w:right w:val="none" w:sz="0" w:space="0" w:color="auto"/>
                      </w:divBdr>
                    </w:div>
                    <w:div w:id="1882933151">
                      <w:marLeft w:val="0"/>
                      <w:marRight w:val="0"/>
                      <w:marTop w:val="0"/>
                      <w:marBottom w:val="0"/>
                      <w:divBdr>
                        <w:top w:val="none" w:sz="0" w:space="0" w:color="auto"/>
                        <w:left w:val="none" w:sz="0" w:space="0" w:color="auto"/>
                        <w:bottom w:val="none" w:sz="0" w:space="0" w:color="auto"/>
                        <w:right w:val="none" w:sz="0" w:space="0" w:color="auto"/>
                      </w:divBdr>
                    </w:div>
                    <w:div w:id="936913604">
                      <w:marLeft w:val="0"/>
                      <w:marRight w:val="0"/>
                      <w:marTop w:val="0"/>
                      <w:marBottom w:val="0"/>
                      <w:divBdr>
                        <w:top w:val="none" w:sz="0" w:space="0" w:color="auto"/>
                        <w:left w:val="none" w:sz="0" w:space="0" w:color="auto"/>
                        <w:bottom w:val="none" w:sz="0" w:space="0" w:color="auto"/>
                        <w:right w:val="none" w:sz="0" w:space="0" w:color="auto"/>
                      </w:divBdr>
                    </w:div>
                    <w:div w:id="1219319676">
                      <w:marLeft w:val="0"/>
                      <w:marRight w:val="0"/>
                      <w:marTop w:val="0"/>
                      <w:marBottom w:val="0"/>
                      <w:divBdr>
                        <w:top w:val="none" w:sz="0" w:space="0" w:color="auto"/>
                        <w:left w:val="none" w:sz="0" w:space="0" w:color="auto"/>
                        <w:bottom w:val="none" w:sz="0" w:space="0" w:color="auto"/>
                        <w:right w:val="none" w:sz="0" w:space="0" w:color="auto"/>
                      </w:divBdr>
                    </w:div>
                    <w:div w:id="1367213363">
                      <w:marLeft w:val="0"/>
                      <w:marRight w:val="0"/>
                      <w:marTop w:val="0"/>
                      <w:marBottom w:val="0"/>
                      <w:divBdr>
                        <w:top w:val="none" w:sz="0" w:space="0" w:color="auto"/>
                        <w:left w:val="none" w:sz="0" w:space="0" w:color="auto"/>
                        <w:bottom w:val="none" w:sz="0" w:space="0" w:color="auto"/>
                        <w:right w:val="none" w:sz="0" w:space="0" w:color="auto"/>
                      </w:divBdr>
                    </w:div>
                    <w:div w:id="70203308">
                      <w:marLeft w:val="0"/>
                      <w:marRight w:val="0"/>
                      <w:marTop w:val="0"/>
                      <w:marBottom w:val="0"/>
                      <w:divBdr>
                        <w:top w:val="none" w:sz="0" w:space="0" w:color="auto"/>
                        <w:left w:val="none" w:sz="0" w:space="0" w:color="auto"/>
                        <w:bottom w:val="none" w:sz="0" w:space="0" w:color="auto"/>
                        <w:right w:val="none" w:sz="0" w:space="0" w:color="auto"/>
                      </w:divBdr>
                    </w:div>
                    <w:div w:id="1788355734">
                      <w:marLeft w:val="0"/>
                      <w:marRight w:val="0"/>
                      <w:marTop w:val="0"/>
                      <w:marBottom w:val="0"/>
                      <w:divBdr>
                        <w:top w:val="none" w:sz="0" w:space="0" w:color="auto"/>
                        <w:left w:val="none" w:sz="0" w:space="0" w:color="auto"/>
                        <w:bottom w:val="none" w:sz="0" w:space="0" w:color="auto"/>
                        <w:right w:val="none" w:sz="0" w:space="0" w:color="auto"/>
                      </w:divBdr>
                    </w:div>
                    <w:div w:id="769083940">
                      <w:marLeft w:val="0"/>
                      <w:marRight w:val="0"/>
                      <w:marTop w:val="0"/>
                      <w:marBottom w:val="0"/>
                      <w:divBdr>
                        <w:top w:val="none" w:sz="0" w:space="0" w:color="auto"/>
                        <w:left w:val="none" w:sz="0" w:space="0" w:color="auto"/>
                        <w:bottom w:val="none" w:sz="0" w:space="0" w:color="auto"/>
                        <w:right w:val="none" w:sz="0" w:space="0" w:color="auto"/>
                      </w:divBdr>
                    </w:div>
                    <w:div w:id="1433280774">
                      <w:marLeft w:val="0"/>
                      <w:marRight w:val="0"/>
                      <w:marTop w:val="0"/>
                      <w:marBottom w:val="0"/>
                      <w:divBdr>
                        <w:top w:val="none" w:sz="0" w:space="0" w:color="auto"/>
                        <w:left w:val="none" w:sz="0" w:space="0" w:color="auto"/>
                        <w:bottom w:val="none" w:sz="0" w:space="0" w:color="auto"/>
                        <w:right w:val="none" w:sz="0" w:space="0" w:color="auto"/>
                      </w:divBdr>
                    </w:div>
                    <w:div w:id="1943026908">
                      <w:marLeft w:val="0"/>
                      <w:marRight w:val="0"/>
                      <w:marTop w:val="0"/>
                      <w:marBottom w:val="0"/>
                      <w:divBdr>
                        <w:top w:val="none" w:sz="0" w:space="0" w:color="auto"/>
                        <w:left w:val="none" w:sz="0" w:space="0" w:color="auto"/>
                        <w:bottom w:val="none" w:sz="0" w:space="0" w:color="auto"/>
                        <w:right w:val="none" w:sz="0" w:space="0" w:color="auto"/>
                      </w:divBdr>
                    </w:div>
                    <w:div w:id="1732773856">
                      <w:marLeft w:val="0"/>
                      <w:marRight w:val="0"/>
                      <w:marTop w:val="0"/>
                      <w:marBottom w:val="0"/>
                      <w:divBdr>
                        <w:top w:val="none" w:sz="0" w:space="0" w:color="auto"/>
                        <w:left w:val="none" w:sz="0" w:space="0" w:color="auto"/>
                        <w:bottom w:val="none" w:sz="0" w:space="0" w:color="auto"/>
                        <w:right w:val="none" w:sz="0" w:space="0" w:color="auto"/>
                      </w:divBdr>
                    </w:div>
                    <w:div w:id="875971991">
                      <w:marLeft w:val="0"/>
                      <w:marRight w:val="0"/>
                      <w:marTop w:val="0"/>
                      <w:marBottom w:val="0"/>
                      <w:divBdr>
                        <w:top w:val="none" w:sz="0" w:space="0" w:color="auto"/>
                        <w:left w:val="none" w:sz="0" w:space="0" w:color="auto"/>
                        <w:bottom w:val="none" w:sz="0" w:space="0" w:color="auto"/>
                        <w:right w:val="none" w:sz="0" w:space="0" w:color="auto"/>
                      </w:divBdr>
                    </w:div>
                    <w:div w:id="1126773889">
                      <w:marLeft w:val="0"/>
                      <w:marRight w:val="0"/>
                      <w:marTop w:val="0"/>
                      <w:marBottom w:val="0"/>
                      <w:divBdr>
                        <w:top w:val="none" w:sz="0" w:space="0" w:color="auto"/>
                        <w:left w:val="none" w:sz="0" w:space="0" w:color="auto"/>
                        <w:bottom w:val="none" w:sz="0" w:space="0" w:color="auto"/>
                        <w:right w:val="none" w:sz="0" w:space="0" w:color="auto"/>
                      </w:divBdr>
                    </w:div>
                    <w:div w:id="1498763001">
                      <w:marLeft w:val="0"/>
                      <w:marRight w:val="0"/>
                      <w:marTop w:val="0"/>
                      <w:marBottom w:val="0"/>
                      <w:divBdr>
                        <w:top w:val="none" w:sz="0" w:space="0" w:color="auto"/>
                        <w:left w:val="none" w:sz="0" w:space="0" w:color="auto"/>
                        <w:bottom w:val="none" w:sz="0" w:space="0" w:color="auto"/>
                        <w:right w:val="none" w:sz="0" w:space="0" w:color="auto"/>
                      </w:divBdr>
                    </w:div>
                    <w:div w:id="1340810173">
                      <w:marLeft w:val="0"/>
                      <w:marRight w:val="0"/>
                      <w:marTop w:val="0"/>
                      <w:marBottom w:val="0"/>
                      <w:divBdr>
                        <w:top w:val="none" w:sz="0" w:space="0" w:color="auto"/>
                        <w:left w:val="none" w:sz="0" w:space="0" w:color="auto"/>
                        <w:bottom w:val="none" w:sz="0" w:space="0" w:color="auto"/>
                        <w:right w:val="none" w:sz="0" w:space="0" w:color="auto"/>
                      </w:divBdr>
                    </w:div>
                    <w:div w:id="649480691">
                      <w:marLeft w:val="0"/>
                      <w:marRight w:val="0"/>
                      <w:marTop w:val="0"/>
                      <w:marBottom w:val="0"/>
                      <w:divBdr>
                        <w:top w:val="none" w:sz="0" w:space="0" w:color="auto"/>
                        <w:left w:val="none" w:sz="0" w:space="0" w:color="auto"/>
                        <w:bottom w:val="none" w:sz="0" w:space="0" w:color="auto"/>
                        <w:right w:val="none" w:sz="0" w:space="0" w:color="auto"/>
                      </w:divBdr>
                    </w:div>
                    <w:div w:id="461774092">
                      <w:marLeft w:val="0"/>
                      <w:marRight w:val="0"/>
                      <w:marTop w:val="0"/>
                      <w:marBottom w:val="0"/>
                      <w:divBdr>
                        <w:top w:val="none" w:sz="0" w:space="0" w:color="auto"/>
                        <w:left w:val="none" w:sz="0" w:space="0" w:color="auto"/>
                        <w:bottom w:val="none" w:sz="0" w:space="0" w:color="auto"/>
                        <w:right w:val="none" w:sz="0" w:space="0" w:color="auto"/>
                      </w:divBdr>
                    </w:div>
                    <w:div w:id="1832793460">
                      <w:marLeft w:val="0"/>
                      <w:marRight w:val="0"/>
                      <w:marTop w:val="0"/>
                      <w:marBottom w:val="0"/>
                      <w:divBdr>
                        <w:top w:val="none" w:sz="0" w:space="0" w:color="auto"/>
                        <w:left w:val="none" w:sz="0" w:space="0" w:color="auto"/>
                        <w:bottom w:val="none" w:sz="0" w:space="0" w:color="auto"/>
                        <w:right w:val="none" w:sz="0" w:space="0" w:color="auto"/>
                      </w:divBdr>
                    </w:div>
                    <w:div w:id="1156646536">
                      <w:marLeft w:val="0"/>
                      <w:marRight w:val="0"/>
                      <w:marTop w:val="0"/>
                      <w:marBottom w:val="0"/>
                      <w:divBdr>
                        <w:top w:val="none" w:sz="0" w:space="0" w:color="auto"/>
                        <w:left w:val="none" w:sz="0" w:space="0" w:color="auto"/>
                        <w:bottom w:val="none" w:sz="0" w:space="0" w:color="auto"/>
                        <w:right w:val="none" w:sz="0" w:space="0" w:color="auto"/>
                      </w:divBdr>
                    </w:div>
                    <w:div w:id="664868066">
                      <w:marLeft w:val="0"/>
                      <w:marRight w:val="0"/>
                      <w:marTop w:val="0"/>
                      <w:marBottom w:val="0"/>
                      <w:divBdr>
                        <w:top w:val="none" w:sz="0" w:space="0" w:color="auto"/>
                        <w:left w:val="none" w:sz="0" w:space="0" w:color="auto"/>
                        <w:bottom w:val="none" w:sz="0" w:space="0" w:color="auto"/>
                        <w:right w:val="none" w:sz="0" w:space="0" w:color="auto"/>
                      </w:divBdr>
                    </w:div>
                    <w:div w:id="960574026">
                      <w:marLeft w:val="0"/>
                      <w:marRight w:val="0"/>
                      <w:marTop w:val="0"/>
                      <w:marBottom w:val="0"/>
                      <w:divBdr>
                        <w:top w:val="none" w:sz="0" w:space="0" w:color="auto"/>
                        <w:left w:val="none" w:sz="0" w:space="0" w:color="auto"/>
                        <w:bottom w:val="none" w:sz="0" w:space="0" w:color="auto"/>
                        <w:right w:val="none" w:sz="0" w:space="0" w:color="auto"/>
                      </w:divBdr>
                    </w:div>
                    <w:div w:id="1547789061">
                      <w:marLeft w:val="0"/>
                      <w:marRight w:val="0"/>
                      <w:marTop w:val="0"/>
                      <w:marBottom w:val="0"/>
                      <w:divBdr>
                        <w:top w:val="none" w:sz="0" w:space="0" w:color="auto"/>
                        <w:left w:val="none" w:sz="0" w:space="0" w:color="auto"/>
                        <w:bottom w:val="none" w:sz="0" w:space="0" w:color="auto"/>
                        <w:right w:val="none" w:sz="0" w:space="0" w:color="auto"/>
                      </w:divBdr>
                    </w:div>
                    <w:div w:id="1351294896">
                      <w:marLeft w:val="0"/>
                      <w:marRight w:val="0"/>
                      <w:marTop w:val="0"/>
                      <w:marBottom w:val="0"/>
                      <w:divBdr>
                        <w:top w:val="none" w:sz="0" w:space="0" w:color="auto"/>
                        <w:left w:val="none" w:sz="0" w:space="0" w:color="auto"/>
                        <w:bottom w:val="none" w:sz="0" w:space="0" w:color="auto"/>
                        <w:right w:val="none" w:sz="0" w:space="0" w:color="auto"/>
                      </w:divBdr>
                    </w:div>
                    <w:div w:id="576136376">
                      <w:marLeft w:val="0"/>
                      <w:marRight w:val="0"/>
                      <w:marTop w:val="0"/>
                      <w:marBottom w:val="0"/>
                      <w:divBdr>
                        <w:top w:val="none" w:sz="0" w:space="0" w:color="auto"/>
                        <w:left w:val="none" w:sz="0" w:space="0" w:color="auto"/>
                        <w:bottom w:val="none" w:sz="0" w:space="0" w:color="auto"/>
                        <w:right w:val="none" w:sz="0" w:space="0" w:color="auto"/>
                      </w:divBdr>
                    </w:div>
                    <w:div w:id="1263302121">
                      <w:marLeft w:val="0"/>
                      <w:marRight w:val="0"/>
                      <w:marTop w:val="0"/>
                      <w:marBottom w:val="0"/>
                      <w:divBdr>
                        <w:top w:val="none" w:sz="0" w:space="0" w:color="auto"/>
                        <w:left w:val="none" w:sz="0" w:space="0" w:color="auto"/>
                        <w:bottom w:val="none" w:sz="0" w:space="0" w:color="auto"/>
                        <w:right w:val="none" w:sz="0" w:space="0" w:color="auto"/>
                      </w:divBdr>
                    </w:div>
                    <w:div w:id="184053585">
                      <w:marLeft w:val="0"/>
                      <w:marRight w:val="0"/>
                      <w:marTop w:val="0"/>
                      <w:marBottom w:val="0"/>
                      <w:divBdr>
                        <w:top w:val="none" w:sz="0" w:space="0" w:color="auto"/>
                        <w:left w:val="none" w:sz="0" w:space="0" w:color="auto"/>
                        <w:bottom w:val="none" w:sz="0" w:space="0" w:color="auto"/>
                        <w:right w:val="none" w:sz="0" w:space="0" w:color="auto"/>
                      </w:divBdr>
                    </w:div>
                    <w:div w:id="458307872">
                      <w:marLeft w:val="0"/>
                      <w:marRight w:val="0"/>
                      <w:marTop w:val="0"/>
                      <w:marBottom w:val="0"/>
                      <w:divBdr>
                        <w:top w:val="none" w:sz="0" w:space="0" w:color="auto"/>
                        <w:left w:val="none" w:sz="0" w:space="0" w:color="auto"/>
                        <w:bottom w:val="none" w:sz="0" w:space="0" w:color="auto"/>
                        <w:right w:val="none" w:sz="0" w:space="0" w:color="auto"/>
                      </w:divBdr>
                    </w:div>
                    <w:div w:id="619991027">
                      <w:marLeft w:val="0"/>
                      <w:marRight w:val="0"/>
                      <w:marTop w:val="0"/>
                      <w:marBottom w:val="0"/>
                      <w:divBdr>
                        <w:top w:val="none" w:sz="0" w:space="0" w:color="auto"/>
                        <w:left w:val="none" w:sz="0" w:space="0" w:color="auto"/>
                        <w:bottom w:val="none" w:sz="0" w:space="0" w:color="auto"/>
                        <w:right w:val="none" w:sz="0" w:space="0" w:color="auto"/>
                      </w:divBdr>
                    </w:div>
                    <w:div w:id="795411445">
                      <w:marLeft w:val="0"/>
                      <w:marRight w:val="0"/>
                      <w:marTop w:val="0"/>
                      <w:marBottom w:val="0"/>
                      <w:divBdr>
                        <w:top w:val="none" w:sz="0" w:space="0" w:color="auto"/>
                        <w:left w:val="none" w:sz="0" w:space="0" w:color="auto"/>
                        <w:bottom w:val="none" w:sz="0" w:space="0" w:color="auto"/>
                        <w:right w:val="none" w:sz="0" w:space="0" w:color="auto"/>
                      </w:divBdr>
                    </w:div>
                    <w:div w:id="1618442482">
                      <w:marLeft w:val="0"/>
                      <w:marRight w:val="0"/>
                      <w:marTop w:val="0"/>
                      <w:marBottom w:val="0"/>
                      <w:divBdr>
                        <w:top w:val="none" w:sz="0" w:space="0" w:color="auto"/>
                        <w:left w:val="none" w:sz="0" w:space="0" w:color="auto"/>
                        <w:bottom w:val="none" w:sz="0" w:space="0" w:color="auto"/>
                        <w:right w:val="none" w:sz="0" w:space="0" w:color="auto"/>
                      </w:divBdr>
                    </w:div>
                    <w:div w:id="409616134">
                      <w:marLeft w:val="0"/>
                      <w:marRight w:val="0"/>
                      <w:marTop w:val="0"/>
                      <w:marBottom w:val="0"/>
                      <w:divBdr>
                        <w:top w:val="none" w:sz="0" w:space="0" w:color="auto"/>
                        <w:left w:val="none" w:sz="0" w:space="0" w:color="auto"/>
                        <w:bottom w:val="none" w:sz="0" w:space="0" w:color="auto"/>
                        <w:right w:val="none" w:sz="0" w:space="0" w:color="auto"/>
                      </w:divBdr>
                    </w:div>
                    <w:div w:id="1594124253">
                      <w:marLeft w:val="0"/>
                      <w:marRight w:val="0"/>
                      <w:marTop w:val="0"/>
                      <w:marBottom w:val="0"/>
                      <w:divBdr>
                        <w:top w:val="none" w:sz="0" w:space="0" w:color="auto"/>
                        <w:left w:val="none" w:sz="0" w:space="0" w:color="auto"/>
                        <w:bottom w:val="none" w:sz="0" w:space="0" w:color="auto"/>
                        <w:right w:val="none" w:sz="0" w:space="0" w:color="auto"/>
                      </w:divBdr>
                    </w:div>
                    <w:div w:id="1102453186">
                      <w:marLeft w:val="0"/>
                      <w:marRight w:val="0"/>
                      <w:marTop w:val="0"/>
                      <w:marBottom w:val="0"/>
                      <w:divBdr>
                        <w:top w:val="none" w:sz="0" w:space="0" w:color="auto"/>
                        <w:left w:val="none" w:sz="0" w:space="0" w:color="auto"/>
                        <w:bottom w:val="none" w:sz="0" w:space="0" w:color="auto"/>
                        <w:right w:val="none" w:sz="0" w:space="0" w:color="auto"/>
                      </w:divBdr>
                    </w:div>
                    <w:div w:id="962812062">
                      <w:marLeft w:val="0"/>
                      <w:marRight w:val="0"/>
                      <w:marTop w:val="0"/>
                      <w:marBottom w:val="0"/>
                      <w:divBdr>
                        <w:top w:val="none" w:sz="0" w:space="0" w:color="auto"/>
                        <w:left w:val="none" w:sz="0" w:space="0" w:color="auto"/>
                        <w:bottom w:val="none" w:sz="0" w:space="0" w:color="auto"/>
                        <w:right w:val="none" w:sz="0" w:space="0" w:color="auto"/>
                      </w:divBdr>
                    </w:div>
                    <w:div w:id="946278347">
                      <w:marLeft w:val="0"/>
                      <w:marRight w:val="0"/>
                      <w:marTop w:val="0"/>
                      <w:marBottom w:val="0"/>
                      <w:divBdr>
                        <w:top w:val="none" w:sz="0" w:space="0" w:color="auto"/>
                        <w:left w:val="none" w:sz="0" w:space="0" w:color="auto"/>
                        <w:bottom w:val="none" w:sz="0" w:space="0" w:color="auto"/>
                        <w:right w:val="none" w:sz="0" w:space="0" w:color="auto"/>
                      </w:divBdr>
                    </w:div>
                    <w:div w:id="1720977130">
                      <w:marLeft w:val="0"/>
                      <w:marRight w:val="0"/>
                      <w:marTop w:val="0"/>
                      <w:marBottom w:val="0"/>
                      <w:divBdr>
                        <w:top w:val="none" w:sz="0" w:space="0" w:color="auto"/>
                        <w:left w:val="none" w:sz="0" w:space="0" w:color="auto"/>
                        <w:bottom w:val="none" w:sz="0" w:space="0" w:color="auto"/>
                        <w:right w:val="none" w:sz="0" w:space="0" w:color="auto"/>
                      </w:divBdr>
                    </w:div>
                    <w:div w:id="1170439101">
                      <w:marLeft w:val="0"/>
                      <w:marRight w:val="0"/>
                      <w:marTop w:val="0"/>
                      <w:marBottom w:val="0"/>
                      <w:divBdr>
                        <w:top w:val="none" w:sz="0" w:space="0" w:color="auto"/>
                        <w:left w:val="none" w:sz="0" w:space="0" w:color="auto"/>
                        <w:bottom w:val="none" w:sz="0" w:space="0" w:color="auto"/>
                        <w:right w:val="none" w:sz="0" w:space="0" w:color="auto"/>
                      </w:divBdr>
                    </w:div>
                    <w:div w:id="952442656">
                      <w:marLeft w:val="0"/>
                      <w:marRight w:val="0"/>
                      <w:marTop w:val="0"/>
                      <w:marBottom w:val="0"/>
                      <w:divBdr>
                        <w:top w:val="none" w:sz="0" w:space="0" w:color="auto"/>
                        <w:left w:val="none" w:sz="0" w:space="0" w:color="auto"/>
                        <w:bottom w:val="none" w:sz="0" w:space="0" w:color="auto"/>
                        <w:right w:val="none" w:sz="0" w:space="0" w:color="auto"/>
                      </w:divBdr>
                    </w:div>
                    <w:div w:id="494301600">
                      <w:marLeft w:val="0"/>
                      <w:marRight w:val="0"/>
                      <w:marTop w:val="0"/>
                      <w:marBottom w:val="0"/>
                      <w:divBdr>
                        <w:top w:val="none" w:sz="0" w:space="0" w:color="auto"/>
                        <w:left w:val="none" w:sz="0" w:space="0" w:color="auto"/>
                        <w:bottom w:val="none" w:sz="0" w:space="0" w:color="auto"/>
                        <w:right w:val="none" w:sz="0" w:space="0" w:color="auto"/>
                      </w:divBdr>
                    </w:div>
                    <w:div w:id="923223086">
                      <w:marLeft w:val="0"/>
                      <w:marRight w:val="0"/>
                      <w:marTop w:val="0"/>
                      <w:marBottom w:val="0"/>
                      <w:divBdr>
                        <w:top w:val="none" w:sz="0" w:space="0" w:color="auto"/>
                        <w:left w:val="none" w:sz="0" w:space="0" w:color="auto"/>
                        <w:bottom w:val="none" w:sz="0" w:space="0" w:color="auto"/>
                        <w:right w:val="none" w:sz="0" w:space="0" w:color="auto"/>
                      </w:divBdr>
                    </w:div>
                    <w:div w:id="619847657">
                      <w:marLeft w:val="0"/>
                      <w:marRight w:val="0"/>
                      <w:marTop w:val="0"/>
                      <w:marBottom w:val="0"/>
                      <w:divBdr>
                        <w:top w:val="none" w:sz="0" w:space="0" w:color="auto"/>
                        <w:left w:val="none" w:sz="0" w:space="0" w:color="auto"/>
                        <w:bottom w:val="none" w:sz="0" w:space="0" w:color="auto"/>
                        <w:right w:val="none" w:sz="0" w:space="0" w:color="auto"/>
                      </w:divBdr>
                    </w:div>
                    <w:div w:id="1165514214">
                      <w:marLeft w:val="0"/>
                      <w:marRight w:val="0"/>
                      <w:marTop w:val="0"/>
                      <w:marBottom w:val="0"/>
                      <w:divBdr>
                        <w:top w:val="none" w:sz="0" w:space="0" w:color="auto"/>
                        <w:left w:val="none" w:sz="0" w:space="0" w:color="auto"/>
                        <w:bottom w:val="none" w:sz="0" w:space="0" w:color="auto"/>
                        <w:right w:val="none" w:sz="0" w:space="0" w:color="auto"/>
                      </w:divBdr>
                    </w:div>
                    <w:div w:id="164635329">
                      <w:marLeft w:val="0"/>
                      <w:marRight w:val="0"/>
                      <w:marTop w:val="0"/>
                      <w:marBottom w:val="0"/>
                      <w:divBdr>
                        <w:top w:val="none" w:sz="0" w:space="0" w:color="auto"/>
                        <w:left w:val="none" w:sz="0" w:space="0" w:color="auto"/>
                        <w:bottom w:val="none" w:sz="0" w:space="0" w:color="auto"/>
                        <w:right w:val="none" w:sz="0" w:space="0" w:color="auto"/>
                      </w:divBdr>
                    </w:div>
                    <w:div w:id="1252620758">
                      <w:marLeft w:val="0"/>
                      <w:marRight w:val="0"/>
                      <w:marTop w:val="0"/>
                      <w:marBottom w:val="0"/>
                      <w:divBdr>
                        <w:top w:val="none" w:sz="0" w:space="0" w:color="auto"/>
                        <w:left w:val="none" w:sz="0" w:space="0" w:color="auto"/>
                        <w:bottom w:val="none" w:sz="0" w:space="0" w:color="auto"/>
                        <w:right w:val="none" w:sz="0" w:space="0" w:color="auto"/>
                      </w:divBdr>
                    </w:div>
                    <w:div w:id="621423400">
                      <w:marLeft w:val="0"/>
                      <w:marRight w:val="0"/>
                      <w:marTop w:val="0"/>
                      <w:marBottom w:val="0"/>
                      <w:divBdr>
                        <w:top w:val="none" w:sz="0" w:space="0" w:color="auto"/>
                        <w:left w:val="none" w:sz="0" w:space="0" w:color="auto"/>
                        <w:bottom w:val="none" w:sz="0" w:space="0" w:color="auto"/>
                        <w:right w:val="none" w:sz="0" w:space="0" w:color="auto"/>
                      </w:divBdr>
                    </w:div>
                    <w:div w:id="6406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93302">
      <w:bodyDiv w:val="1"/>
      <w:marLeft w:val="0"/>
      <w:marRight w:val="0"/>
      <w:marTop w:val="0"/>
      <w:marBottom w:val="0"/>
      <w:divBdr>
        <w:top w:val="none" w:sz="0" w:space="0" w:color="auto"/>
        <w:left w:val="none" w:sz="0" w:space="0" w:color="auto"/>
        <w:bottom w:val="none" w:sz="0" w:space="0" w:color="auto"/>
        <w:right w:val="none" w:sz="0" w:space="0" w:color="auto"/>
      </w:divBdr>
      <w:divsChild>
        <w:div w:id="1542010479">
          <w:marLeft w:val="0"/>
          <w:marRight w:val="0"/>
          <w:marTop w:val="0"/>
          <w:marBottom w:val="0"/>
          <w:divBdr>
            <w:top w:val="none" w:sz="0" w:space="0" w:color="auto"/>
            <w:left w:val="none" w:sz="0" w:space="0" w:color="auto"/>
            <w:bottom w:val="none" w:sz="0" w:space="0" w:color="auto"/>
            <w:right w:val="none" w:sz="0" w:space="0" w:color="auto"/>
          </w:divBdr>
          <w:divsChild>
            <w:div w:id="2096901376">
              <w:marLeft w:val="0"/>
              <w:marRight w:val="0"/>
              <w:marTop w:val="0"/>
              <w:marBottom w:val="0"/>
              <w:divBdr>
                <w:top w:val="none" w:sz="0" w:space="0" w:color="auto"/>
                <w:left w:val="none" w:sz="0" w:space="0" w:color="auto"/>
                <w:bottom w:val="none" w:sz="0" w:space="0" w:color="auto"/>
                <w:right w:val="none" w:sz="0" w:space="0" w:color="auto"/>
              </w:divBdr>
              <w:divsChild>
                <w:div w:id="2118214973">
                  <w:marLeft w:val="0"/>
                  <w:marRight w:val="0"/>
                  <w:marTop w:val="0"/>
                  <w:marBottom w:val="0"/>
                  <w:divBdr>
                    <w:top w:val="none" w:sz="0" w:space="0" w:color="auto"/>
                    <w:left w:val="none" w:sz="0" w:space="0" w:color="auto"/>
                    <w:bottom w:val="none" w:sz="0" w:space="0" w:color="auto"/>
                    <w:right w:val="none" w:sz="0" w:space="0" w:color="auto"/>
                  </w:divBdr>
                  <w:divsChild>
                    <w:div w:id="838689144">
                      <w:marLeft w:val="0"/>
                      <w:marRight w:val="0"/>
                      <w:marTop w:val="0"/>
                      <w:marBottom w:val="0"/>
                      <w:divBdr>
                        <w:top w:val="none" w:sz="0" w:space="0" w:color="auto"/>
                        <w:left w:val="none" w:sz="0" w:space="0" w:color="auto"/>
                        <w:bottom w:val="none" w:sz="0" w:space="0" w:color="auto"/>
                        <w:right w:val="none" w:sz="0" w:space="0" w:color="auto"/>
                      </w:divBdr>
                    </w:div>
                    <w:div w:id="1693191032">
                      <w:marLeft w:val="0"/>
                      <w:marRight w:val="0"/>
                      <w:marTop w:val="0"/>
                      <w:marBottom w:val="0"/>
                      <w:divBdr>
                        <w:top w:val="none" w:sz="0" w:space="0" w:color="auto"/>
                        <w:left w:val="none" w:sz="0" w:space="0" w:color="auto"/>
                        <w:bottom w:val="none" w:sz="0" w:space="0" w:color="auto"/>
                        <w:right w:val="none" w:sz="0" w:space="0" w:color="auto"/>
                      </w:divBdr>
                    </w:div>
                    <w:div w:id="2086103154">
                      <w:marLeft w:val="0"/>
                      <w:marRight w:val="0"/>
                      <w:marTop w:val="0"/>
                      <w:marBottom w:val="0"/>
                      <w:divBdr>
                        <w:top w:val="none" w:sz="0" w:space="0" w:color="auto"/>
                        <w:left w:val="none" w:sz="0" w:space="0" w:color="auto"/>
                        <w:bottom w:val="none" w:sz="0" w:space="0" w:color="auto"/>
                        <w:right w:val="none" w:sz="0" w:space="0" w:color="auto"/>
                      </w:divBdr>
                    </w:div>
                    <w:div w:id="179588739">
                      <w:marLeft w:val="0"/>
                      <w:marRight w:val="0"/>
                      <w:marTop w:val="0"/>
                      <w:marBottom w:val="0"/>
                      <w:divBdr>
                        <w:top w:val="none" w:sz="0" w:space="0" w:color="auto"/>
                        <w:left w:val="none" w:sz="0" w:space="0" w:color="auto"/>
                        <w:bottom w:val="none" w:sz="0" w:space="0" w:color="auto"/>
                        <w:right w:val="none" w:sz="0" w:space="0" w:color="auto"/>
                      </w:divBdr>
                    </w:div>
                    <w:div w:id="221184425">
                      <w:marLeft w:val="0"/>
                      <w:marRight w:val="0"/>
                      <w:marTop w:val="0"/>
                      <w:marBottom w:val="0"/>
                      <w:divBdr>
                        <w:top w:val="none" w:sz="0" w:space="0" w:color="auto"/>
                        <w:left w:val="none" w:sz="0" w:space="0" w:color="auto"/>
                        <w:bottom w:val="none" w:sz="0" w:space="0" w:color="auto"/>
                        <w:right w:val="none" w:sz="0" w:space="0" w:color="auto"/>
                      </w:divBdr>
                    </w:div>
                    <w:div w:id="638001557">
                      <w:marLeft w:val="0"/>
                      <w:marRight w:val="0"/>
                      <w:marTop w:val="0"/>
                      <w:marBottom w:val="0"/>
                      <w:divBdr>
                        <w:top w:val="none" w:sz="0" w:space="0" w:color="auto"/>
                        <w:left w:val="none" w:sz="0" w:space="0" w:color="auto"/>
                        <w:bottom w:val="none" w:sz="0" w:space="0" w:color="auto"/>
                        <w:right w:val="none" w:sz="0" w:space="0" w:color="auto"/>
                      </w:divBdr>
                    </w:div>
                    <w:div w:id="1456410762">
                      <w:marLeft w:val="0"/>
                      <w:marRight w:val="0"/>
                      <w:marTop w:val="0"/>
                      <w:marBottom w:val="0"/>
                      <w:divBdr>
                        <w:top w:val="none" w:sz="0" w:space="0" w:color="auto"/>
                        <w:left w:val="none" w:sz="0" w:space="0" w:color="auto"/>
                        <w:bottom w:val="none" w:sz="0" w:space="0" w:color="auto"/>
                        <w:right w:val="none" w:sz="0" w:space="0" w:color="auto"/>
                      </w:divBdr>
                    </w:div>
                    <w:div w:id="315183726">
                      <w:marLeft w:val="0"/>
                      <w:marRight w:val="0"/>
                      <w:marTop w:val="0"/>
                      <w:marBottom w:val="0"/>
                      <w:divBdr>
                        <w:top w:val="none" w:sz="0" w:space="0" w:color="auto"/>
                        <w:left w:val="none" w:sz="0" w:space="0" w:color="auto"/>
                        <w:bottom w:val="none" w:sz="0" w:space="0" w:color="auto"/>
                        <w:right w:val="none" w:sz="0" w:space="0" w:color="auto"/>
                      </w:divBdr>
                    </w:div>
                    <w:div w:id="1963535632">
                      <w:marLeft w:val="0"/>
                      <w:marRight w:val="0"/>
                      <w:marTop w:val="0"/>
                      <w:marBottom w:val="0"/>
                      <w:divBdr>
                        <w:top w:val="none" w:sz="0" w:space="0" w:color="auto"/>
                        <w:left w:val="none" w:sz="0" w:space="0" w:color="auto"/>
                        <w:bottom w:val="none" w:sz="0" w:space="0" w:color="auto"/>
                        <w:right w:val="none" w:sz="0" w:space="0" w:color="auto"/>
                      </w:divBdr>
                    </w:div>
                    <w:div w:id="1364748704">
                      <w:marLeft w:val="0"/>
                      <w:marRight w:val="0"/>
                      <w:marTop w:val="0"/>
                      <w:marBottom w:val="0"/>
                      <w:divBdr>
                        <w:top w:val="none" w:sz="0" w:space="0" w:color="auto"/>
                        <w:left w:val="none" w:sz="0" w:space="0" w:color="auto"/>
                        <w:bottom w:val="none" w:sz="0" w:space="0" w:color="auto"/>
                        <w:right w:val="none" w:sz="0" w:space="0" w:color="auto"/>
                      </w:divBdr>
                    </w:div>
                    <w:div w:id="1315060257">
                      <w:marLeft w:val="0"/>
                      <w:marRight w:val="0"/>
                      <w:marTop w:val="0"/>
                      <w:marBottom w:val="0"/>
                      <w:divBdr>
                        <w:top w:val="none" w:sz="0" w:space="0" w:color="auto"/>
                        <w:left w:val="none" w:sz="0" w:space="0" w:color="auto"/>
                        <w:bottom w:val="none" w:sz="0" w:space="0" w:color="auto"/>
                        <w:right w:val="none" w:sz="0" w:space="0" w:color="auto"/>
                      </w:divBdr>
                    </w:div>
                    <w:div w:id="773523396">
                      <w:marLeft w:val="0"/>
                      <w:marRight w:val="0"/>
                      <w:marTop w:val="0"/>
                      <w:marBottom w:val="0"/>
                      <w:divBdr>
                        <w:top w:val="none" w:sz="0" w:space="0" w:color="auto"/>
                        <w:left w:val="none" w:sz="0" w:space="0" w:color="auto"/>
                        <w:bottom w:val="none" w:sz="0" w:space="0" w:color="auto"/>
                        <w:right w:val="none" w:sz="0" w:space="0" w:color="auto"/>
                      </w:divBdr>
                    </w:div>
                    <w:div w:id="2086608693">
                      <w:marLeft w:val="0"/>
                      <w:marRight w:val="0"/>
                      <w:marTop w:val="0"/>
                      <w:marBottom w:val="0"/>
                      <w:divBdr>
                        <w:top w:val="none" w:sz="0" w:space="0" w:color="auto"/>
                        <w:left w:val="none" w:sz="0" w:space="0" w:color="auto"/>
                        <w:bottom w:val="none" w:sz="0" w:space="0" w:color="auto"/>
                        <w:right w:val="none" w:sz="0" w:space="0" w:color="auto"/>
                      </w:divBdr>
                    </w:div>
                    <w:div w:id="1229269121">
                      <w:marLeft w:val="0"/>
                      <w:marRight w:val="0"/>
                      <w:marTop w:val="0"/>
                      <w:marBottom w:val="0"/>
                      <w:divBdr>
                        <w:top w:val="none" w:sz="0" w:space="0" w:color="auto"/>
                        <w:left w:val="none" w:sz="0" w:space="0" w:color="auto"/>
                        <w:bottom w:val="none" w:sz="0" w:space="0" w:color="auto"/>
                        <w:right w:val="none" w:sz="0" w:space="0" w:color="auto"/>
                      </w:divBdr>
                    </w:div>
                    <w:div w:id="1724526987">
                      <w:marLeft w:val="0"/>
                      <w:marRight w:val="0"/>
                      <w:marTop w:val="0"/>
                      <w:marBottom w:val="0"/>
                      <w:divBdr>
                        <w:top w:val="none" w:sz="0" w:space="0" w:color="auto"/>
                        <w:left w:val="none" w:sz="0" w:space="0" w:color="auto"/>
                        <w:bottom w:val="none" w:sz="0" w:space="0" w:color="auto"/>
                        <w:right w:val="none" w:sz="0" w:space="0" w:color="auto"/>
                      </w:divBdr>
                    </w:div>
                    <w:div w:id="762915773">
                      <w:marLeft w:val="0"/>
                      <w:marRight w:val="0"/>
                      <w:marTop w:val="0"/>
                      <w:marBottom w:val="0"/>
                      <w:divBdr>
                        <w:top w:val="none" w:sz="0" w:space="0" w:color="auto"/>
                        <w:left w:val="none" w:sz="0" w:space="0" w:color="auto"/>
                        <w:bottom w:val="none" w:sz="0" w:space="0" w:color="auto"/>
                        <w:right w:val="none" w:sz="0" w:space="0" w:color="auto"/>
                      </w:divBdr>
                    </w:div>
                    <w:div w:id="374819986">
                      <w:marLeft w:val="0"/>
                      <w:marRight w:val="0"/>
                      <w:marTop w:val="0"/>
                      <w:marBottom w:val="0"/>
                      <w:divBdr>
                        <w:top w:val="none" w:sz="0" w:space="0" w:color="auto"/>
                        <w:left w:val="none" w:sz="0" w:space="0" w:color="auto"/>
                        <w:bottom w:val="none" w:sz="0" w:space="0" w:color="auto"/>
                        <w:right w:val="none" w:sz="0" w:space="0" w:color="auto"/>
                      </w:divBdr>
                    </w:div>
                    <w:div w:id="338965217">
                      <w:marLeft w:val="0"/>
                      <w:marRight w:val="0"/>
                      <w:marTop w:val="0"/>
                      <w:marBottom w:val="0"/>
                      <w:divBdr>
                        <w:top w:val="none" w:sz="0" w:space="0" w:color="auto"/>
                        <w:left w:val="none" w:sz="0" w:space="0" w:color="auto"/>
                        <w:bottom w:val="none" w:sz="0" w:space="0" w:color="auto"/>
                        <w:right w:val="none" w:sz="0" w:space="0" w:color="auto"/>
                      </w:divBdr>
                    </w:div>
                    <w:div w:id="2142532123">
                      <w:marLeft w:val="0"/>
                      <w:marRight w:val="0"/>
                      <w:marTop w:val="0"/>
                      <w:marBottom w:val="0"/>
                      <w:divBdr>
                        <w:top w:val="none" w:sz="0" w:space="0" w:color="auto"/>
                        <w:left w:val="none" w:sz="0" w:space="0" w:color="auto"/>
                        <w:bottom w:val="none" w:sz="0" w:space="0" w:color="auto"/>
                        <w:right w:val="none" w:sz="0" w:space="0" w:color="auto"/>
                      </w:divBdr>
                    </w:div>
                    <w:div w:id="688944449">
                      <w:marLeft w:val="0"/>
                      <w:marRight w:val="0"/>
                      <w:marTop w:val="0"/>
                      <w:marBottom w:val="0"/>
                      <w:divBdr>
                        <w:top w:val="none" w:sz="0" w:space="0" w:color="auto"/>
                        <w:left w:val="none" w:sz="0" w:space="0" w:color="auto"/>
                        <w:bottom w:val="none" w:sz="0" w:space="0" w:color="auto"/>
                        <w:right w:val="none" w:sz="0" w:space="0" w:color="auto"/>
                      </w:divBdr>
                    </w:div>
                    <w:div w:id="1924951376">
                      <w:marLeft w:val="0"/>
                      <w:marRight w:val="0"/>
                      <w:marTop w:val="0"/>
                      <w:marBottom w:val="0"/>
                      <w:divBdr>
                        <w:top w:val="none" w:sz="0" w:space="0" w:color="auto"/>
                        <w:left w:val="none" w:sz="0" w:space="0" w:color="auto"/>
                        <w:bottom w:val="none" w:sz="0" w:space="0" w:color="auto"/>
                        <w:right w:val="none" w:sz="0" w:space="0" w:color="auto"/>
                      </w:divBdr>
                    </w:div>
                    <w:div w:id="1211765643">
                      <w:marLeft w:val="0"/>
                      <w:marRight w:val="0"/>
                      <w:marTop w:val="0"/>
                      <w:marBottom w:val="0"/>
                      <w:divBdr>
                        <w:top w:val="none" w:sz="0" w:space="0" w:color="auto"/>
                        <w:left w:val="none" w:sz="0" w:space="0" w:color="auto"/>
                        <w:bottom w:val="none" w:sz="0" w:space="0" w:color="auto"/>
                        <w:right w:val="none" w:sz="0" w:space="0" w:color="auto"/>
                      </w:divBdr>
                    </w:div>
                    <w:div w:id="1442451189">
                      <w:marLeft w:val="0"/>
                      <w:marRight w:val="0"/>
                      <w:marTop w:val="0"/>
                      <w:marBottom w:val="0"/>
                      <w:divBdr>
                        <w:top w:val="none" w:sz="0" w:space="0" w:color="auto"/>
                        <w:left w:val="none" w:sz="0" w:space="0" w:color="auto"/>
                        <w:bottom w:val="none" w:sz="0" w:space="0" w:color="auto"/>
                        <w:right w:val="none" w:sz="0" w:space="0" w:color="auto"/>
                      </w:divBdr>
                    </w:div>
                    <w:div w:id="1726103819">
                      <w:marLeft w:val="0"/>
                      <w:marRight w:val="0"/>
                      <w:marTop w:val="0"/>
                      <w:marBottom w:val="0"/>
                      <w:divBdr>
                        <w:top w:val="none" w:sz="0" w:space="0" w:color="auto"/>
                        <w:left w:val="none" w:sz="0" w:space="0" w:color="auto"/>
                        <w:bottom w:val="none" w:sz="0" w:space="0" w:color="auto"/>
                        <w:right w:val="none" w:sz="0" w:space="0" w:color="auto"/>
                      </w:divBdr>
                    </w:div>
                    <w:div w:id="1694844740">
                      <w:marLeft w:val="0"/>
                      <w:marRight w:val="0"/>
                      <w:marTop w:val="0"/>
                      <w:marBottom w:val="0"/>
                      <w:divBdr>
                        <w:top w:val="none" w:sz="0" w:space="0" w:color="auto"/>
                        <w:left w:val="none" w:sz="0" w:space="0" w:color="auto"/>
                        <w:bottom w:val="none" w:sz="0" w:space="0" w:color="auto"/>
                        <w:right w:val="none" w:sz="0" w:space="0" w:color="auto"/>
                      </w:divBdr>
                    </w:div>
                    <w:div w:id="487139159">
                      <w:marLeft w:val="0"/>
                      <w:marRight w:val="0"/>
                      <w:marTop w:val="0"/>
                      <w:marBottom w:val="0"/>
                      <w:divBdr>
                        <w:top w:val="none" w:sz="0" w:space="0" w:color="auto"/>
                        <w:left w:val="none" w:sz="0" w:space="0" w:color="auto"/>
                        <w:bottom w:val="none" w:sz="0" w:space="0" w:color="auto"/>
                        <w:right w:val="none" w:sz="0" w:space="0" w:color="auto"/>
                      </w:divBdr>
                    </w:div>
                    <w:div w:id="1463108544">
                      <w:marLeft w:val="0"/>
                      <w:marRight w:val="0"/>
                      <w:marTop w:val="0"/>
                      <w:marBottom w:val="0"/>
                      <w:divBdr>
                        <w:top w:val="none" w:sz="0" w:space="0" w:color="auto"/>
                        <w:left w:val="none" w:sz="0" w:space="0" w:color="auto"/>
                        <w:bottom w:val="none" w:sz="0" w:space="0" w:color="auto"/>
                        <w:right w:val="none" w:sz="0" w:space="0" w:color="auto"/>
                      </w:divBdr>
                    </w:div>
                    <w:div w:id="684668230">
                      <w:marLeft w:val="0"/>
                      <w:marRight w:val="0"/>
                      <w:marTop w:val="0"/>
                      <w:marBottom w:val="0"/>
                      <w:divBdr>
                        <w:top w:val="none" w:sz="0" w:space="0" w:color="auto"/>
                        <w:left w:val="none" w:sz="0" w:space="0" w:color="auto"/>
                        <w:bottom w:val="none" w:sz="0" w:space="0" w:color="auto"/>
                        <w:right w:val="none" w:sz="0" w:space="0" w:color="auto"/>
                      </w:divBdr>
                    </w:div>
                    <w:div w:id="1354455246">
                      <w:marLeft w:val="0"/>
                      <w:marRight w:val="0"/>
                      <w:marTop w:val="0"/>
                      <w:marBottom w:val="0"/>
                      <w:divBdr>
                        <w:top w:val="none" w:sz="0" w:space="0" w:color="auto"/>
                        <w:left w:val="none" w:sz="0" w:space="0" w:color="auto"/>
                        <w:bottom w:val="none" w:sz="0" w:space="0" w:color="auto"/>
                        <w:right w:val="none" w:sz="0" w:space="0" w:color="auto"/>
                      </w:divBdr>
                    </w:div>
                    <w:div w:id="2023780561">
                      <w:marLeft w:val="0"/>
                      <w:marRight w:val="0"/>
                      <w:marTop w:val="0"/>
                      <w:marBottom w:val="0"/>
                      <w:divBdr>
                        <w:top w:val="none" w:sz="0" w:space="0" w:color="auto"/>
                        <w:left w:val="none" w:sz="0" w:space="0" w:color="auto"/>
                        <w:bottom w:val="none" w:sz="0" w:space="0" w:color="auto"/>
                        <w:right w:val="none" w:sz="0" w:space="0" w:color="auto"/>
                      </w:divBdr>
                    </w:div>
                    <w:div w:id="552236619">
                      <w:marLeft w:val="0"/>
                      <w:marRight w:val="0"/>
                      <w:marTop w:val="0"/>
                      <w:marBottom w:val="0"/>
                      <w:divBdr>
                        <w:top w:val="none" w:sz="0" w:space="0" w:color="auto"/>
                        <w:left w:val="none" w:sz="0" w:space="0" w:color="auto"/>
                        <w:bottom w:val="none" w:sz="0" w:space="0" w:color="auto"/>
                        <w:right w:val="none" w:sz="0" w:space="0" w:color="auto"/>
                      </w:divBdr>
                    </w:div>
                    <w:div w:id="1174539569">
                      <w:marLeft w:val="0"/>
                      <w:marRight w:val="0"/>
                      <w:marTop w:val="0"/>
                      <w:marBottom w:val="0"/>
                      <w:divBdr>
                        <w:top w:val="none" w:sz="0" w:space="0" w:color="auto"/>
                        <w:left w:val="none" w:sz="0" w:space="0" w:color="auto"/>
                        <w:bottom w:val="none" w:sz="0" w:space="0" w:color="auto"/>
                        <w:right w:val="none" w:sz="0" w:space="0" w:color="auto"/>
                      </w:divBdr>
                    </w:div>
                    <w:div w:id="601955596">
                      <w:marLeft w:val="0"/>
                      <w:marRight w:val="0"/>
                      <w:marTop w:val="0"/>
                      <w:marBottom w:val="0"/>
                      <w:divBdr>
                        <w:top w:val="none" w:sz="0" w:space="0" w:color="auto"/>
                        <w:left w:val="none" w:sz="0" w:space="0" w:color="auto"/>
                        <w:bottom w:val="none" w:sz="0" w:space="0" w:color="auto"/>
                        <w:right w:val="none" w:sz="0" w:space="0" w:color="auto"/>
                      </w:divBdr>
                    </w:div>
                    <w:div w:id="1646395679">
                      <w:marLeft w:val="0"/>
                      <w:marRight w:val="0"/>
                      <w:marTop w:val="0"/>
                      <w:marBottom w:val="0"/>
                      <w:divBdr>
                        <w:top w:val="none" w:sz="0" w:space="0" w:color="auto"/>
                        <w:left w:val="none" w:sz="0" w:space="0" w:color="auto"/>
                        <w:bottom w:val="none" w:sz="0" w:space="0" w:color="auto"/>
                        <w:right w:val="none" w:sz="0" w:space="0" w:color="auto"/>
                      </w:divBdr>
                    </w:div>
                    <w:div w:id="281889228">
                      <w:marLeft w:val="0"/>
                      <w:marRight w:val="0"/>
                      <w:marTop w:val="0"/>
                      <w:marBottom w:val="0"/>
                      <w:divBdr>
                        <w:top w:val="none" w:sz="0" w:space="0" w:color="auto"/>
                        <w:left w:val="none" w:sz="0" w:space="0" w:color="auto"/>
                        <w:bottom w:val="none" w:sz="0" w:space="0" w:color="auto"/>
                        <w:right w:val="none" w:sz="0" w:space="0" w:color="auto"/>
                      </w:divBdr>
                    </w:div>
                    <w:div w:id="763578387">
                      <w:marLeft w:val="0"/>
                      <w:marRight w:val="0"/>
                      <w:marTop w:val="0"/>
                      <w:marBottom w:val="0"/>
                      <w:divBdr>
                        <w:top w:val="none" w:sz="0" w:space="0" w:color="auto"/>
                        <w:left w:val="none" w:sz="0" w:space="0" w:color="auto"/>
                        <w:bottom w:val="none" w:sz="0" w:space="0" w:color="auto"/>
                        <w:right w:val="none" w:sz="0" w:space="0" w:color="auto"/>
                      </w:divBdr>
                    </w:div>
                    <w:div w:id="446850559">
                      <w:marLeft w:val="0"/>
                      <w:marRight w:val="0"/>
                      <w:marTop w:val="0"/>
                      <w:marBottom w:val="0"/>
                      <w:divBdr>
                        <w:top w:val="none" w:sz="0" w:space="0" w:color="auto"/>
                        <w:left w:val="none" w:sz="0" w:space="0" w:color="auto"/>
                        <w:bottom w:val="none" w:sz="0" w:space="0" w:color="auto"/>
                        <w:right w:val="none" w:sz="0" w:space="0" w:color="auto"/>
                      </w:divBdr>
                    </w:div>
                    <w:div w:id="325136085">
                      <w:marLeft w:val="0"/>
                      <w:marRight w:val="0"/>
                      <w:marTop w:val="0"/>
                      <w:marBottom w:val="0"/>
                      <w:divBdr>
                        <w:top w:val="none" w:sz="0" w:space="0" w:color="auto"/>
                        <w:left w:val="none" w:sz="0" w:space="0" w:color="auto"/>
                        <w:bottom w:val="none" w:sz="0" w:space="0" w:color="auto"/>
                        <w:right w:val="none" w:sz="0" w:space="0" w:color="auto"/>
                      </w:divBdr>
                    </w:div>
                    <w:div w:id="908150145">
                      <w:marLeft w:val="0"/>
                      <w:marRight w:val="0"/>
                      <w:marTop w:val="0"/>
                      <w:marBottom w:val="0"/>
                      <w:divBdr>
                        <w:top w:val="none" w:sz="0" w:space="0" w:color="auto"/>
                        <w:left w:val="none" w:sz="0" w:space="0" w:color="auto"/>
                        <w:bottom w:val="none" w:sz="0" w:space="0" w:color="auto"/>
                        <w:right w:val="none" w:sz="0" w:space="0" w:color="auto"/>
                      </w:divBdr>
                    </w:div>
                    <w:div w:id="145712064">
                      <w:marLeft w:val="0"/>
                      <w:marRight w:val="0"/>
                      <w:marTop w:val="0"/>
                      <w:marBottom w:val="0"/>
                      <w:divBdr>
                        <w:top w:val="none" w:sz="0" w:space="0" w:color="auto"/>
                        <w:left w:val="none" w:sz="0" w:space="0" w:color="auto"/>
                        <w:bottom w:val="none" w:sz="0" w:space="0" w:color="auto"/>
                        <w:right w:val="none" w:sz="0" w:space="0" w:color="auto"/>
                      </w:divBdr>
                    </w:div>
                    <w:div w:id="1696886092">
                      <w:marLeft w:val="0"/>
                      <w:marRight w:val="0"/>
                      <w:marTop w:val="0"/>
                      <w:marBottom w:val="0"/>
                      <w:divBdr>
                        <w:top w:val="none" w:sz="0" w:space="0" w:color="auto"/>
                        <w:left w:val="none" w:sz="0" w:space="0" w:color="auto"/>
                        <w:bottom w:val="none" w:sz="0" w:space="0" w:color="auto"/>
                        <w:right w:val="none" w:sz="0" w:space="0" w:color="auto"/>
                      </w:divBdr>
                    </w:div>
                    <w:div w:id="320961323">
                      <w:marLeft w:val="0"/>
                      <w:marRight w:val="0"/>
                      <w:marTop w:val="0"/>
                      <w:marBottom w:val="0"/>
                      <w:divBdr>
                        <w:top w:val="none" w:sz="0" w:space="0" w:color="auto"/>
                        <w:left w:val="none" w:sz="0" w:space="0" w:color="auto"/>
                        <w:bottom w:val="none" w:sz="0" w:space="0" w:color="auto"/>
                        <w:right w:val="none" w:sz="0" w:space="0" w:color="auto"/>
                      </w:divBdr>
                    </w:div>
                    <w:div w:id="1288706131">
                      <w:marLeft w:val="0"/>
                      <w:marRight w:val="0"/>
                      <w:marTop w:val="0"/>
                      <w:marBottom w:val="0"/>
                      <w:divBdr>
                        <w:top w:val="none" w:sz="0" w:space="0" w:color="auto"/>
                        <w:left w:val="none" w:sz="0" w:space="0" w:color="auto"/>
                        <w:bottom w:val="none" w:sz="0" w:space="0" w:color="auto"/>
                        <w:right w:val="none" w:sz="0" w:space="0" w:color="auto"/>
                      </w:divBdr>
                    </w:div>
                    <w:div w:id="905143296">
                      <w:marLeft w:val="0"/>
                      <w:marRight w:val="0"/>
                      <w:marTop w:val="0"/>
                      <w:marBottom w:val="0"/>
                      <w:divBdr>
                        <w:top w:val="none" w:sz="0" w:space="0" w:color="auto"/>
                        <w:left w:val="none" w:sz="0" w:space="0" w:color="auto"/>
                        <w:bottom w:val="none" w:sz="0" w:space="0" w:color="auto"/>
                        <w:right w:val="none" w:sz="0" w:space="0" w:color="auto"/>
                      </w:divBdr>
                    </w:div>
                    <w:div w:id="1994987375">
                      <w:marLeft w:val="0"/>
                      <w:marRight w:val="0"/>
                      <w:marTop w:val="0"/>
                      <w:marBottom w:val="0"/>
                      <w:divBdr>
                        <w:top w:val="none" w:sz="0" w:space="0" w:color="auto"/>
                        <w:left w:val="none" w:sz="0" w:space="0" w:color="auto"/>
                        <w:bottom w:val="none" w:sz="0" w:space="0" w:color="auto"/>
                        <w:right w:val="none" w:sz="0" w:space="0" w:color="auto"/>
                      </w:divBdr>
                    </w:div>
                    <w:div w:id="381634293">
                      <w:marLeft w:val="0"/>
                      <w:marRight w:val="0"/>
                      <w:marTop w:val="0"/>
                      <w:marBottom w:val="0"/>
                      <w:divBdr>
                        <w:top w:val="none" w:sz="0" w:space="0" w:color="auto"/>
                        <w:left w:val="none" w:sz="0" w:space="0" w:color="auto"/>
                        <w:bottom w:val="none" w:sz="0" w:space="0" w:color="auto"/>
                        <w:right w:val="none" w:sz="0" w:space="0" w:color="auto"/>
                      </w:divBdr>
                    </w:div>
                    <w:div w:id="881332148">
                      <w:marLeft w:val="0"/>
                      <w:marRight w:val="0"/>
                      <w:marTop w:val="0"/>
                      <w:marBottom w:val="0"/>
                      <w:divBdr>
                        <w:top w:val="none" w:sz="0" w:space="0" w:color="auto"/>
                        <w:left w:val="none" w:sz="0" w:space="0" w:color="auto"/>
                        <w:bottom w:val="none" w:sz="0" w:space="0" w:color="auto"/>
                        <w:right w:val="none" w:sz="0" w:space="0" w:color="auto"/>
                      </w:divBdr>
                    </w:div>
                    <w:div w:id="75590615">
                      <w:marLeft w:val="0"/>
                      <w:marRight w:val="0"/>
                      <w:marTop w:val="0"/>
                      <w:marBottom w:val="0"/>
                      <w:divBdr>
                        <w:top w:val="none" w:sz="0" w:space="0" w:color="auto"/>
                        <w:left w:val="none" w:sz="0" w:space="0" w:color="auto"/>
                        <w:bottom w:val="none" w:sz="0" w:space="0" w:color="auto"/>
                        <w:right w:val="none" w:sz="0" w:space="0" w:color="auto"/>
                      </w:divBdr>
                    </w:div>
                    <w:div w:id="1294948299">
                      <w:marLeft w:val="0"/>
                      <w:marRight w:val="0"/>
                      <w:marTop w:val="0"/>
                      <w:marBottom w:val="0"/>
                      <w:divBdr>
                        <w:top w:val="none" w:sz="0" w:space="0" w:color="auto"/>
                        <w:left w:val="none" w:sz="0" w:space="0" w:color="auto"/>
                        <w:bottom w:val="none" w:sz="0" w:space="0" w:color="auto"/>
                        <w:right w:val="none" w:sz="0" w:space="0" w:color="auto"/>
                      </w:divBdr>
                    </w:div>
                    <w:div w:id="664824283">
                      <w:marLeft w:val="0"/>
                      <w:marRight w:val="0"/>
                      <w:marTop w:val="0"/>
                      <w:marBottom w:val="0"/>
                      <w:divBdr>
                        <w:top w:val="none" w:sz="0" w:space="0" w:color="auto"/>
                        <w:left w:val="none" w:sz="0" w:space="0" w:color="auto"/>
                        <w:bottom w:val="none" w:sz="0" w:space="0" w:color="auto"/>
                        <w:right w:val="none" w:sz="0" w:space="0" w:color="auto"/>
                      </w:divBdr>
                    </w:div>
                    <w:div w:id="248855991">
                      <w:marLeft w:val="0"/>
                      <w:marRight w:val="0"/>
                      <w:marTop w:val="0"/>
                      <w:marBottom w:val="0"/>
                      <w:divBdr>
                        <w:top w:val="none" w:sz="0" w:space="0" w:color="auto"/>
                        <w:left w:val="none" w:sz="0" w:space="0" w:color="auto"/>
                        <w:bottom w:val="none" w:sz="0" w:space="0" w:color="auto"/>
                        <w:right w:val="none" w:sz="0" w:space="0" w:color="auto"/>
                      </w:divBdr>
                    </w:div>
                    <w:div w:id="1086417591">
                      <w:marLeft w:val="0"/>
                      <w:marRight w:val="0"/>
                      <w:marTop w:val="0"/>
                      <w:marBottom w:val="0"/>
                      <w:divBdr>
                        <w:top w:val="none" w:sz="0" w:space="0" w:color="auto"/>
                        <w:left w:val="none" w:sz="0" w:space="0" w:color="auto"/>
                        <w:bottom w:val="none" w:sz="0" w:space="0" w:color="auto"/>
                        <w:right w:val="none" w:sz="0" w:space="0" w:color="auto"/>
                      </w:divBdr>
                    </w:div>
                    <w:div w:id="693922790">
                      <w:marLeft w:val="0"/>
                      <w:marRight w:val="0"/>
                      <w:marTop w:val="0"/>
                      <w:marBottom w:val="0"/>
                      <w:divBdr>
                        <w:top w:val="none" w:sz="0" w:space="0" w:color="auto"/>
                        <w:left w:val="none" w:sz="0" w:space="0" w:color="auto"/>
                        <w:bottom w:val="none" w:sz="0" w:space="0" w:color="auto"/>
                        <w:right w:val="none" w:sz="0" w:space="0" w:color="auto"/>
                      </w:divBdr>
                    </w:div>
                    <w:div w:id="2085568094">
                      <w:marLeft w:val="0"/>
                      <w:marRight w:val="0"/>
                      <w:marTop w:val="0"/>
                      <w:marBottom w:val="0"/>
                      <w:divBdr>
                        <w:top w:val="none" w:sz="0" w:space="0" w:color="auto"/>
                        <w:left w:val="none" w:sz="0" w:space="0" w:color="auto"/>
                        <w:bottom w:val="none" w:sz="0" w:space="0" w:color="auto"/>
                        <w:right w:val="none" w:sz="0" w:space="0" w:color="auto"/>
                      </w:divBdr>
                    </w:div>
                    <w:div w:id="831797841">
                      <w:marLeft w:val="0"/>
                      <w:marRight w:val="0"/>
                      <w:marTop w:val="0"/>
                      <w:marBottom w:val="0"/>
                      <w:divBdr>
                        <w:top w:val="none" w:sz="0" w:space="0" w:color="auto"/>
                        <w:left w:val="none" w:sz="0" w:space="0" w:color="auto"/>
                        <w:bottom w:val="none" w:sz="0" w:space="0" w:color="auto"/>
                        <w:right w:val="none" w:sz="0" w:space="0" w:color="auto"/>
                      </w:divBdr>
                    </w:div>
                    <w:div w:id="1142890050">
                      <w:marLeft w:val="0"/>
                      <w:marRight w:val="0"/>
                      <w:marTop w:val="0"/>
                      <w:marBottom w:val="0"/>
                      <w:divBdr>
                        <w:top w:val="none" w:sz="0" w:space="0" w:color="auto"/>
                        <w:left w:val="none" w:sz="0" w:space="0" w:color="auto"/>
                        <w:bottom w:val="none" w:sz="0" w:space="0" w:color="auto"/>
                        <w:right w:val="none" w:sz="0" w:space="0" w:color="auto"/>
                      </w:divBdr>
                    </w:div>
                    <w:div w:id="1565489157">
                      <w:marLeft w:val="0"/>
                      <w:marRight w:val="0"/>
                      <w:marTop w:val="0"/>
                      <w:marBottom w:val="0"/>
                      <w:divBdr>
                        <w:top w:val="none" w:sz="0" w:space="0" w:color="auto"/>
                        <w:left w:val="none" w:sz="0" w:space="0" w:color="auto"/>
                        <w:bottom w:val="none" w:sz="0" w:space="0" w:color="auto"/>
                        <w:right w:val="none" w:sz="0" w:space="0" w:color="auto"/>
                      </w:divBdr>
                    </w:div>
                    <w:div w:id="373625592">
                      <w:marLeft w:val="0"/>
                      <w:marRight w:val="0"/>
                      <w:marTop w:val="0"/>
                      <w:marBottom w:val="0"/>
                      <w:divBdr>
                        <w:top w:val="none" w:sz="0" w:space="0" w:color="auto"/>
                        <w:left w:val="none" w:sz="0" w:space="0" w:color="auto"/>
                        <w:bottom w:val="none" w:sz="0" w:space="0" w:color="auto"/>
                        <w:right w:val="none" w:sz="0" w:space="0" w:color="auto"/>
                      </w:divBdr>
                    </w:div>
                    <w:div w:id="1070151892">
                      <w:marLeft w:val="0"/>
                      <w:marRight w:val="0"/>
                      <w:marTop w:val="0"/>
                      <w:marBottom w:val="0"/>
                      <w:divBdr>
                        <w:top w:val="none" w:sz="0" w:space="0" w:color="auto"/>
                        <w:left w:val="none" w:sz="0" w:space="0" w:color="auto"/>
                        <w:bottom w:val="none" w:sz="0" w:space="0" w:color="auto"/>
                        <w:right w:val="none" w:sz="0" w:space="0" w:color="auto"/>
                      </w:divBdr>
                    </w:div>
                    <w:div w:id="1167549240">
                      <w:marLeft w:val="0"/>
                      <w:marRight w:val="0"/>
                      <w:marTop w:val="0"/>
                      <w:marBottom w:val="0"/>
                      <w:divBdr>
                        <w:top w:val="none" w:sz="0" w:space="0" w:color="auto"/>
                        <w:left w:val="none" w:sz="0" w:space="0" w:color="auto"/>
                        <w:bottom w:val="none" w:sz="0" w:space="0" w:color="auto"/>
                        <w:right w:val="none" w:sz="0" w:space="0" w:color="auto"/>
                      </w:divBdr>
                    </w:div>
                    <w:div w:id="56514384">
                      <w:marLeft w:val="0"/>
                      <w:marRight w:val="0"/>
                      <w:marTop w:val="0"/>
                      <w:marBottom w:val="0"/>
                      <w:divBdr>
                        <w:top w:val="none" w:sz="0" w:space="0" w:color="auto"/>
                        <w:left w:val="none" w:sz="0" w:space="0" w:color="auto"/>
                        <w:bottom w:val="none" w:sz="0" w:space="0" w:color="auto"/>
                        <w:right w:val="none" w:sz="0" w:space="0" w:color="auto"/>
                      </w:divBdr>
                    </w:div>
                    <w:div w:id="714280822">
                      <w:marLeft w:val="0"/>
                      <w:marRight w:val="0"/>
                      <w:marTop w:val="0"/>
                      <w:marBottom w:val="0"/>
                      <w:divBdr>
                        <w:top w:val="none" w:sz="0" w:space="0" w:color="auto"/>
                        <w:left w:val="none" w:sz="0" w:space="0" w:color="auto"/>
                        <w:bottom w:val="none" w:sz="0" w:space="0" w:color="auto"/>
                        <w:right w:val="none" w:sz="0" w:space="0" w:color="auto"/>
                      </w:divBdr>
                    </w:div>
                    <w:div w:id="590041005">
                      <w:marLeft w:val="0"/>
                      <w:marRight w:val="0"/>
                      <w:marTop w:val="0"/>
                      <w:marBottom w:val="0"/>
                      <w:divBdr>
                        <w:top w:val="none" w:sz="0" w:space="0" w:color="auto"/>
                        <w:left w:val="none" w:sz="0" w:space="0" w:color="auto"/>
                        <w:bottom w:val="none" w:sz="0" w:space="0" w:color="auto"/>
                        <w:right w:val="none" w:sz="0" w:space="0" w:color="auto"/>
                      </w:divBdr>
                    </w:div>
                    <w:div w:id="1122573616">
                      <w:marLeft w:val="0"/>
                      <w:marRight w:val="0"/>
                      <w:marTop w:val="0"/>
                      <w:marBottom w:val="0"/>
                      <w:divBdr>
                        <w:top w:val="none" w:sz="0" w:space="0" w:color="auto"/>
                        <w:left w:val="none" w:sz="0" w:space="0" w:color="auto"/>
                        <w:bottom w:val="none" w:sz="0" w:space="0" w:color="auto"/>
                        <w:right w:val="none" w:sz="0" w:space="0" w:color="auto"/>
                      </w:divBdr>
                    </w:div>
                    <w:div w:id="1044671083">
                      <w:marLeft w:val="0"/>
                      <w:marRight w:val="0"/>
                      <w:marTop w:val="0"/>
                      <w:marBottom w:val="0"/>
                      <w:divBdr>
                        <w:top w:val="none" w:sz="0" w:space="0" w:color="auto"/>
                        <w:left w:val="none" w:sz="0" w:space="0" w:color="auto"/>
                        <w:bottom w:val="none" w:sz="0" w:space="0" w:color="auto"/>
                        <w:right w:val="none" w:sz="0" w:space="0" w:color="auto"/>
                      </w:divBdr>
                    </w:div>
                    <w:div w:id="906691484">
                      <w:marLeft w:val="0"/>
                      <w:marRight w:val="0"/>
                      <w:marTop w:val="0"/>
                      <w:marBottom w:val="0"/>
                      <w:divBdr>
                        <w:top w:val="none" w:sz="0" w:space="0" w:color="auto"/>
                        <w:left w:val="none" w:sz="0" w:space="0" w:color="auto"/>
                        <w:bottom w:val="none" w:sz="0" w:space="0" w:color="auto"/>
                        <w:right w:val="none" w:sz="0" w:space="0" w:color="auto"/>
                      </w:divBdr>
                    </w:div>
                    <w:div w:id="2082017016">
                      <w:marLeft w:val="0"/>
                      <w:marRight w:val="0"/>
                      <w:marTop w:val="0"/>
                      <w:marBottom w:val="0"/>
                      <w:divBdr>
                        <w:top w:val="none" w:sz="0" w:space="0" w:color="auto"/>
                        <w:left w:val="none" w:sz="0" w:space="0" w:color="auto"/>
                        <w:bottom w:val="none" w:sz="0" w:space="0" w:color="auto"/>
                        <w:right w:val="none" w:sz="0" w:space="0" w:color="auto"/>
                      </w:divBdr>
                    </w:div>
                    <w:div w:id="1603416888">
                      <w:marLeft w:val="0"/>
                      <w:marRight w:val="0"/>
                      <w:marTop w:val="0"/>
                      <w:marBottom w:val="0"/>
                      <w:divBdr>
                        <w:top w:val="none" w:sz="0" w:space="0" w:color="auto"/>
                        <w:left w:val="none" w:sz="0" w:space="0" w:color="auto"/>
                        <w:bottom w:val="none" w:sz="0" w:space="0" w:color="auto"/>
                        <w:right w:val="none" w:sz="0" w:space="0" w:color="auto"/>
                      </w:divBdr>
                    </w:div>
                    <w:div w:id="2071224044">
                      <w:marLeft w:val="0"/>
                      <w:marRight w:val="0"/>
                      <w:marTop w:val="0"/>
                      <w:marBottom w:val="0"/>
                      <w:divBdr>
                        <w:top w:val="none" w:sz="0" w:space="0" w:color="auto"/>
                        <w:left w:val="none" w:sz="0" w:space="0" w:color="auto"/>
                        <w:bottom w:val="none" w:sz="0" w:space="0" w:color="auto"/>
                        <w:right w:val="none" w:sz="0" w:space="0" w:color="auto"/>
                      </w:divBdr>
                    </w:div>
                    <w:div w:id="898318925">
                      <w:marLeft w:val="0"/>
                      <w:marRight w:val="0"/>
                      <w:marTop w:val="0"/>
                      <w:marBottom w:val="0"/>
                      <w:divBdr>
                        <w:top w:val="none" w:sz="0" w:space="0" w:color="auto"/>
                        <w:left w:val="none" w:sz="0" w:space="0" w:color="auto"/>
                        <w:bottom w:val="none" w:sz="0" w:space="0" w:color="auto"/>
                        <w:right w:val="none" w:sz="0" w:space="0" w:color="auto"/>
                      </w:divBdr>
                    </w:div>
                    <w:div w:id="305164303">
                      <w:marLeft w:val="0"/>
                      <w:marRight w:val="0"/>
                      <w:marTop w:val="0"/>
                      <w:marBottom w:val="0"/>
                      <w:divBdr>
                        <w:top w:val="none" w:sz="0" w:space="0" w:color="auto"/>
                        <w:left w:val="none" w:sz="0" w:space="0" w:color="auto"/>
                        <w:bottom w:val="none" w:sz="0" w:space="0" w:color="auto"/>
                        <w:right w:val="none" w:sz="0" w:space="0" w:color="auto"/>
                      </w:divBdr>
                    </w:div>
                    <w:div w:id="3904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94381">
      <w:bodyDiv w:val="1"/>
      <w:marLeft w:val="0"/>
      <w:marRight w:val="0"/>
      <w:marTop w:val="0"/>
      <w:marBottom w:val="0"/>
      <w:divBdr>
        <w:top w:val="none" w:sz="0" w:space="0" w:color="auto"/>
        <w:left w:val="none" w:sz="0" w:space="0" w:color="auto"/>
        <w:bottom w:val="none" w:sz="0" w:space="0" w:color="auto"/>
        <w:right w:val="none" w:sz="0" w:space="0" w:color="auto"/>
      </w:divBdr>
    </w:div>
    <w:div w:id="1840925952">
      <w:bodyDiv w:val="1"/>
      <w:marLeft w:val="0"/>
      <w:marRight w:val="0"/>
      <w:marTop w:val="0"/>
      <w:marBottom w:val="0"/>
      <w:divBdr>
        <w:top w:val="none" w:sz="0" w:space="0" w:color="auto"/>
        <w:left w:val="none" w:sz="0" w:space="0" w:color="auto"/>
        <w:bottom w:val="none" w:sz="0" w:space="0" w:color="auto"/>
        <w:right w:val="none" w:sz="0" w:space="0" w:color="auto"/>
      </w:divBdr>
    </w:div>
    <w:div w:id="1899978240">
      <w:bodyDiv w:val="1"/>
      <w:marLeft w:val="0"/>
      <w:marRight w:val="0"/>
      <w:marTop w:val="0"/>
      <w:marBottom w:val="0"/>
      <w:divBdr>
        <w:top w:val="none" w:sz="0" w:space="0" w:color="auto"/>
        <w:left w:val="none" w:sz="0" w:space="0" w:color="auto"/>
        <w:bottom w:val="none" w:sz="0" w:space="0" w:color="auto"/>
        <w:right w:val="none" w:sz="0" w:space="0" w:color="auto"/>
      </w:divBdr>
    </w:div>
    <w:div w:id="1931892595">
      <w:bodyDiv w:val="1"/>
      <w:marLeft w:val="0"/>
      <w:marRight w:val="0"/>
      <w:marTop w:val="0"/>
      <w:marBottom w:val="0"/>
      <w:divBdr>
        <w:top w:val="none" w:sz="0" w:space="0" w:color="auto"/>
        <w:left w:val="none" w:sz="0" w:space="0" w:color="auto"/>
        <w:bottom w:val="none" w:sz="0" w:space="0" w:color="auto"/>
        <w:right w:val="none" w:sz="0" w:space="0" w:color="auto"/>
      </w:divBdr>
    </w:div>
    <w:div w:id="1978148459">
      <w:bodyDiv w:val="1"/>
      <w:marLeft w:val="0"/>
      <w:marRight w:val="0"/>
      <w:marTop w:val="0"/>
      <w:marBottom w:val="0"/>
      <w:divBdr>
        <w:top w:val="none" w:sz="0" w:space="0" w:color="auto"/>
        <w:left w:val="none" w:sz="0" w:space="0" w:color="auto"/>
        <w:bottom w:val="none" w:sz="0" w:space="0" w:color="auto"/>
        <w:right w:val="none" w:sz="0" w:space="0" w:color="auto"/>
      </w:divBdr>
    </w:div>
    <w:div w:id="2041739008">
      <w:bodyDiv w:val="1"/>
      <w:marLeft w:val="0"/>
      <w:marRight w:val="0"/>
      <w:marTop w:val="0"/>
      <w:marBottom w:val="0"/>
      <w:divBdr>
        <w:top w:val="none" w:sz="0" w:space="0" w:color="auto"/>
        <w:left w:val="none" w:sz="0" w:space="0" w:color="auto"/>
        <w:bottom w:val="none" w:sz="0" w:space="0" w:color="auto"/>
        <w:right w:val="none" w:sz="0" w:space="0" w:color="auto"/>
      </w:divBdr>
      <w:divsChild>
        <w:div w:id="1661150020">
          <w:marLeft w:val="0"/>
          <w:marRight w:val="0"/>
          <w:marTop w:val="0"/>
          <w:marBottom w:val="0"/>
          <w:divBdr>
            <w:top w:val="none" w:sz="0" w:space="0" w:color="auto"/>
            <w:left w:val="none" w:sz="0" w:space="0" w:color="auto"/>
            <w:bottom w:val="none" w:sz="0" w:space="0" w:color="auto"/>
            <w:right w:val="none" w:sz="0" w:space="0" w:color="auto"/>
          </w:divBdr>
          <w:divsChild>
            <w:div w:id="1636064732">
              <w:marLeft w:val="0"/>
              <w:marRight w:val="0"/>
              <w:marTop w:val="0"/>
              <w:marBottom w:val="0"/>
              <w:divBdr>
                <w:top w:val="none" w:sz="0" w:space="0" w:color="auto"/>
                <w:left w:val="none" w:sz="0" w:space="0" w:color="auto"/>
                <w:bottom w:val="none" w:sz="0" w:space="0" w:color="auto"/>
                <w:right w:val="none" w:sz="0" w:space="0" w:color="auto"/>
              </w:divBdr>
              <w:divsChild>
                <w:div w:id="1721132725">
                  <w:marLeft w:val="0"/>
                  <w:marRight w:val="0"/>
                  <w:marTop w:val="0"/>
                  <w:marBottom w:val="0"/>
                  <w:divBdr>
                    <w:top w:val="none" w:sz="0" w:space="0" w:color="auto"/>
                    <w:left w:val="none" w:sz="0" w:space="0" w:color="auto"/>
                    <w:bottom w:val="none" w:sz="0" w:space="0" w:color="auto"/>
                    <w:right w:val="none" w:sz="0" w:space="0" w:color="auto"/>
                  </w:divBdr>
                  <w:divsChild>
                    <w:div w:id="658651486">
                      <w:marLeft w:val="0"/>
                      <w:marRight w:val="0"/>
                      <w:marTop w:val="0"/>
                      <w:marBottom w:val="0"/>
                      <w:divBdr>
                        <w:top w:val="none" w:sz="0" w:space="0" w:color="auto"/>
                        <w:left w:val="none" w:sz="0" w:space="0" w:color="auto"/>
                        <w:bottom w:val="none" w:sz="0" w:space="0" w:color="auto"/>
                        <w:right w:val="none" w:sz="0" w:space="0" w:color="auto"/>
                      </w:divBdr>
                    </w:div>
                    <w:div w:id="1853954783">
                      <w:marLeft w:val="0"/>
                      <w:marRight w:val="0"/>
                      <w:marTop w:val="0"/>
                      <w:marBottom w:val="0"/>
                      <w:divBdr>
                        <w:top w:val="none" w:sz="0" w:space="0" w:color="auto"/>
                        <w:left w:val="none" w:sz="0" w:space="0" w:color="auto"/>
                        <w:bottom w:val="none" w:sz="0" w:space="0" w:color="auto"/>
                        <w:right w:val="none" w:sz="0" w:space="0" w:color="auto"/>
                      </w:divBdr>
                    </w:div>
                    <w:div w:id="2023430471">
                      <w:marLeft w:val="0"/>
                      <w:marRight w:val="0"/>
                      <w:marTop w:val="0"/>
                      <w:marBottom w:val="0"/>
                      <w:divBdr>
                        <w:top w:val="none" w:sz="0" w:space="0" w:color="auto"/>
                        <w:left w:val="none" w:sz="0" w:space="0" w:color="auto"/>
                        <w:bottom w:val="none" w:sz="0" w:space="0" w:color="auto"/>
                        <w:right w:val="none" w:sz="0" w:space="0" w:color="auto"/>
                      </w:divBdr>
                    </w:div>
                    <w:div w:id="1228765184">
                      <w:marLeft w:val="0"/>
                      <w:marRight w:val="0"/>
                      <w:marTop w:val="0"/>
                      <w:marBottom w:val="0"/>
                      <w:divBdr>
                        <w:top w:val="none" w:sz="0" w:space="0" w:color="auto"/>
                        <w:left w:val="none" w:sz="0" w:space="0" w:color="auto"/>
                        <w:bottom w:val="none" w:sz="0" w:space="0" w:color="auto"/>
                        <w:right w:val="none" w:sz="0" w:space="0" w:color="auto"/>
                      </w:divBdr>
                    </w:div>
                    <w:div w:id="1409959255">
                      <w:marLeft w:val="0"/>
                      <w:marRight w:val="0"/>
                      <w:marTop w:val="0"/>
                      <w:marBottom w:val="0"/>
                      <w:divBdr>
                        <w:top w:val="none" w:sz="0" w:space="0" w:color="auto"/>
                        <w:left w:val="none" w:sz="0" w:space="0" w:color="auto"/>
                        <w:bottom w:val="none" w:sz="0" w:space="0" w:color="auto"/>
                        <w:right w:val="none" w:sz="0" w:space="0" w:color="auto"/>
                      </w:divBdr>
                    </w:div>
                    <w:div w:id="960378730">
                      <w:marLeft w:val="0"/>
                      <w:marRight w:val="0"/>
                      <w:marTop w:val="0"/>
                      <w:marBottom w:val="0"/>
                      <w:divBdr>
                        <w:top w:val="none" w:sz="0" w:space="0" w:color="auto"/>
                        <w:left w:val="none" w:sz="0" w:space="0" w:color="auto"/>
                        <w:bottom w:val="none" w:sz="0" w:space="0" w:color="auto"/>
                        <w:right w:val="none" w:sz="0" w:space="0" w:color="auto"/>
                      </w:divBdr>
                    </w:div>
                    <w:div w:id="20982295">
                      <w:marLeft w:val="0"/>
                      <w:marRight w:val="0"/>
                      <w:marTop w:val="0"/>
                      <w:marBottom w:val="0"/>
                      <w:divBdr>
                        <w:top w:val="none" w:sz="0" w:space="0" w:color="auto"/>
                        <w:left w:val="none" w:sz="0" w:space="0" w:color="auto"/>
                        <w:bottom w:val="none" w:sz="0" w:space="0" w:color="auto"/>
                        <w:right w:val="none" w:sz="0" w:space="0" w:color="auto"/>
                      </w:divBdr>
                    </w:div>
                    <w:div w:id="1456371541">
                      <w:marLeft w:val="0"/>
                      <w:marRight w:val="0"/>
                      <w:marTop w:val="0"/>
                      <w:marBottom w:val="0"/>
                      <w:divBdr>
                        <w:top w:val="none" w:sz="0" w:space="0" w:color="auto"/>
                        <w:left w:val="none" w:sz="0" w:space="0" w:color="auto"/>
                        <w:bottom w:val="none" w:sz="0" w:space="0" w:color="auto"/>
                        <w:right w:val="none" w:sz="0" w:space="0" w:color="auto"/>
                      </w:divBdr>
                    </w:div>
                    <w:div w:id="731469223">
                      <w:marLeft w:val="0"/>
                      <w:marRight w:val="0"/>
                      <w:marTop w:val="0"/>
                      <w:marBottom w:val="0"/>
                      <w:divBdr>
                        <w:top w:val="none" w:sz="0" w:space="0" w:color="auto"/>
                        <w:left w:val="none" w:sz="0" w:space="0" w:color="auto"/>
                        <w:bottom w:val="none" w:sz="0" w:space="0" w:color="auto"/>
                        <w:right w:val="none" w:sz="0" w:space="0" w:color="auto"/>
                      </w:divBdr>
                    </w:div>
                    <w:div w:id="50468781">
                      <w:marLeft w:val="0"/>
                      <w:marRight w:val="0"/>
                      <w:marTop w:val="0"/>
                      <w:marBottom w:val="0"/>
                      <w:divBdr>
                        <w:top w:val="none" w:sz="0" w:space="0" w:color="auto"/>
                        <w:left w:val="none" w:sz="0" w:space="0" w:color="auto"/>
                        <w:bottom w:val="none" w:sz="0" w:space="0" w:color="auto"/>
                        <w:right w:val="none" w:sz="0" w:space="0" w:color="auto"/>
                      </w:divBdr>
                    </w:div>
                    <w:div w:id="1269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conceptoftheday.com/first-repeated-and-non-repeated-character-in-a-string/" TargetMode="External"/><Relationship Id="rId3" Type="http://schemas.openxmlformats.org/officeDocument/2006/relationships/webSettings" Target="webSettings.xml"/><Relationship Id="rId7" Type="http://schemas.openxmlformats.org/officeDocument/2006/relationships/hyperlink" Target="http://javaconceptoftheday.com/java-interview-programs-on-strin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conceptoftheday.com/java-interview-programs-on-strings/" TargetMode="External"/><Relationship Id="rId5" Type="http://schemas.openxmlformats.org/officeDocument/2006/relationships/hyperlink" Target="http://javaconceptoftheday.com/java-interview-programs-on-strings/" TargetMode="External"/><Relationship Id="rId10" Type="http://schemas.openxmlformats.org/officeDocument/2006/relationships/theme" Target="theme/theme1.xml"/><Relationship Id="rId4" Type="http://schemas.openxmlformats.org/officeDocument/2006/relationships/hyperlink" Target="http://javaconceptoftheday.com/java-interview-programs-on-string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40</Pages>
  <Words>7853</Words>
  <Characters>44766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2018-07-04T14:03:00Z</dcterms:created>
  <dcterms:modified xsi:type="dcterms:W3CDTF">2018-07-04T16:08:00Z</dcterms:modified>
</cp:coreProperties>
</file>